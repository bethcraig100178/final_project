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8661073" w:displacedByCustomXml="next"/>
    <w:bookmarkEnd w:id="0" w:displacedByCustomXml="next"/>
    <w:sdt>
      <w:sdtPr>
        <w:rPr>
          <w:rFonts w:ascii="Georgia" w:hAnsi="Georgia"/>
        </w:rPr>
        <w:id w:val="-716441157"/>
        <w:docPartObj>
          <w:docPartGallery w:val="Cover Pages"/>
          <w:docPartUnique/>
        </w:docPartObj>
      </w:sdtPr>
      <w:sdtContent>
        <w:p w14:paraId="5F1CD932" w14:textId="45C85007" w:rsidR="00C60445" w:rsidRPr="00FB0B2F" w:rsidRDefault="00F3455A" w:rsidP="00F3455A">
          <w:pPr>
            <w:jc w:val="center"/>
            <w:rPr>
              <w:rFonts w:ascii="Georgia" w:hAnsi="Georgia"/>
              <w:rPrChange w:id="1" w:author="Ciaran Mc Donnell" w:date="2018-08-21T22:01:00Z">
                <w:rPr/>
              </w:rPrChange>
            </w:rPr>
          </w:pPr>
          <w:r w:rsidRPr="00FB0B2F">
            <w:rPr>
              <w:rFonts w:ascii="Georgia" w:hAnsi="Georgia"/>
              <w:noProof/>
              <w:lang w:eastAsia="en-IE"/>
              <w:rPrChange w:id="2" w:author="Ciaran Mc Donnell" w:date="2018-08-21T22:01:00Z">
                <w:rPr>
                  <w:noProof/>
                  <w:lang w:eastAsia="en-IE"/>
                </w:rPr>
              </w:rPrChange>
            </w:rPr>
            <mc:AlternateContent>
              <mc:Choice Requires="wpg">
                <w:drawing>
                  <wp:anchor distT="0" distB="0" distL="114300" distR="114300" simplePos="0" relativeHeight="251662336" behindDoc="0" locked="0" layoutInCell="1" allowOverlap="1" wp14:anchorId="74430445" wp14:editId="5C32C451">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64E611E"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70C52F9F" w14:textId="6515C4EB" w:rsidR="00F3455A" w:rsidRPr="00FB0B2F" w:rsidRDefault="00F3455A" w:rsidP="00F3455A">
      <w:pPr>
        <w:jc w:val="center"/>
        <w:rPr>
          <w:rFonts w:ascii="Georgia" w:hAnsi="Georgia"/>
          <w:rPrChange w:id="3" w:author="Ciaran Mc Donnell" w:date="2018-08-21T22:01:00Z">
            <w:rPr/>
          </w:rPrChange>
        </w:rPr>
      </w:pPr>
      <w:r w:rsidRPr="00FB0B2F">
        <w:rPr>
          <w:rFonts w:ascii="Georgia" w:hAnsi="Georgia"/>
          <w:noProof/>
          <w:lang w:eastAsia="en-IE"/>
          <w:rPrChange w:id="4" w:author="Ciaran Mc Donnell" w:date="2018-08-21T22:01:00Z">
            <w:rPr>
              <w:noProof/>
              <w:lang w:eastAsia="en-IE"/>
            </w:rPr>
          </w:rPrChange>
        </w:rPr>
        <w:drawing>
          <wp:inline distT="0" distB="0" distL="0" distR="0" wp14:anchorId="7CD18C53" wp14:editId="5E6565F1">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57C0EC82" w14:textId="201739D5" w:rsidR="00F3455A" w:rsidRPr="00FB0B2F" w:rsidRDefault="00F3455A" w:rsidP="00F3455A">
      <w:pPr>
        <w:rPr>
          <w:rFonts w:ascii="Georgia" w:hAnsi="Georgia"/>
          <w:rPrChange w:id="5" w:author="Ciaran Mc Donnell" w:date="2018-08-21T22:01:00Z">
            <w:rPr/>
          </w:rPrChange>
        </w:rPr>
      </w:pPr>
    </w:p>
    <w:p w14:paraId="1F3E19E9" w14:textId="14395625" w:rsidR="00F3455A" w:rsidRPr="00FB0B2F" w:rsidRDefault="00F3455A" w:rsidP="00F3455A">
      <w:pPr>
        <w:rPr>
          <w:rFonts w:ascii="Georgia" w:hAnsi="Georgia"/>
          <w:rPrChange w:id="6" w:author="Ciaran Mc Donnell" w:date="2018-08-21T22:01:00Z">
            <w:rPr/>
          </w:rPrChange>
        </w:rPr>
      </w:pPr>
    </w:p>
    <w:p w14:paraId="2C74BB97" w14:textId="2F3E520D" w:rsidR="00F3455A" w:rsidRPr="00FB0B2F" w:rsidRDefault="00053A4E" w:rsidP="00F3455A">
      <w:pPr>
        <w:rPr>
          <w:rFonts w:ascii="Georgia" w:hAnsi="Georgia"/>
          <w:rPrChange w:id="7" w:author="Ciaran Mc Donnell" w:date="2018-08-21T22:01:00Z">
            <w:rPr/>
          </w:rPrChange>
        </w:rPr>
      </w:pPr>
      <w:del w:id="8" w:author="Ciaran Mc Donnell" w:date="2018-06-14T16:27:00Z">
        <w:r w:rsidRPr="00FB0B2F" w:rsidDel="00053A4E">
          <w:rPr>
            <w:rFonts w:ascii="Georgia" w:hAnsi="Georgia"/>
            <w:caps/>
            <w:color w:val="4472C4" w:themeColor="accent1"/>
            <w:sz w:val="44"/>
            <w:szCs w:val="44"/>
            <w:rPrChange w:id="9" w:author="Ciaran Mc Donnell" w:date="2018-08-21T22:01:00Z">
              <w:rPr>
                <w:caps/>
                <w:color w:val="4472C4" w:themeColor="accent1"/>
                <w:sz w:val="44"/>
                <w:szCs w:val="44"/>
              </w:rPr>
            </w:rPrChange>
          </w:rPr>
          <w:br/>
        </w:r>
        <w:r w:rsidRPr="00FB0B2F" w:rsidDel="00053A4E">
          <w:rPr>
            <w:rFonts w:ascii="Georgia" w:hAnsi="Georgia"/>
            <w:color w:val="4472C4" w:themeColor="accent1"/>
            <w:sz w:val="44"/>
            <w:szCs w:val="44"/>
            <w:rPrChange w:id="10" w:author="Ciaran Mc Donnell" w:date="2018-08-21T22:01:00Z">
              <w:rPr>
                <w:color w:val="4472C4" w:themeColor="accent1"/>
                <w:sz w:val="44"/>
                <w:szCs w:val="44"/>
              </w:rPr>
            </w:rPrChange>
          </w:rPr>
          <w:br/>
        </w:r>
      </w:del>
    </w:p>
    <w:p w14:paraId="51E8D0DC" w14:textId="79DDA914" w:rsidR="00F3455A" w:rsidRPr="00FB0B2F" w:rsidRDefault="00F3455A" w:rsidP="00F3455A">
      <w:pPr>
        <w:rPr>
          <w:rFonts w:ascii="Georgia" w:hAnsi="Georgia"/>
          <w:rPrChange w:id="11" w:author="Ciaran Mc Donnell" w:date="2018-08-21T22:01:00Z">
            <w:rPr/>
          </w:rPrChange>
        </w:rPr>
      </w:pPr>
    </w:p>
    <w:p w14:paraId="6BA15A1E" w14:textId="76AA920B" w:rsidR="00F3455A" w:rsidRPr="00FB0B2F" w:rsidRDefault="00053A4E" w:rsidP="00F3455A">
      <w:pPr>
        <w:rPr>
          <w:rFonts w:ascii="Georgia" w:hAnsi="Georgia"/>
          <w:rPrChange w:id="12" w:author="Ciaran Mc Donnell" w:date="2018-08-21T22:01:00Z">
            <w:rPr/>
          </w:rPrChange>
        </w:rPr>
      </w:pPr>
      <w:r w:rsidRPr="00FB0B2F">
        <w:rPr>
          <w:rFonts w:ascii="Georgia" w:hAnsi="Georgia"/>
          <w:noProof/>
          <w:lang w:eastAsia="en-IE"/>
          <w:rPrChange w:id="13" w:author="Ciaran Mc Donnell" w:date="2018-08-21T22:01:00Z">
            <w:rPr>
              <w:noProof/>
              <w:lang w:eastAsia="en-IE"/>
            </w:rPr>
          </w:rPrChange>
        </w:rPr>
        <mc:AlternateContent>
          <mc:Choice Requires="wps">
            <w:drawing>
              <wp:anchor distT="0" distB="0" distL="114300" distR="114300" simplePos="0" relativeHeight="251659264" behindDoc="0" locked="0" layoutInCell="1" allowOverlap="1" wp14:anchorId="2869E3AD" wp14:editId="3A8B43F4">
                <wp:simplePos x="0" y="0"/>
                <wp:positionH relativeFrom="margin">
                  <wp:posOffset>-648394</wp:posOffset>
                </wp:positionH>
                <wp:positionV relativeFrom="page">
                  <wp:posOffset>3853653</wp:posOffset>
                </wp:positionV>
                <wp:extent cx="6454140" cy="144399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6454140" cy="1443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F8AD3" w14:textId="2C2CD8D5" w:rsidR="009851C5" w:rsidRDefault="009851C5" w:rsidP="00714B8F">
                            <w:pPr>
                              <w:jc w:val="center"/>
                              <w:rPr>
                                <w:color w:val="4472C4" w:themeColor="accent1"/>
                                <w:sz w:val="64"/>
                                <w:szCs w:val="64"/>
                              </w:rPr>
                            </w:pPr>
                            <w:sdt>
                              <w:sdtPr>
                                <w:rPr>
                                  <w:caps/>
                                  <w:color w:val="4472C4" w:themeColor="accent1"/>
                                  <w:sz w:val="44"/>
                                  <w:szCs w:val="4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32A53">
                                  <w:rPr>
                                    <w:caps/>
                                    <w:color w:val="4472C4" w:themeColor="accent1"/>
                                    <w:sz w:val="44"/>
                                    <w:szCs w:val="44"/>
                                  </w:rPr>
                                  <w:t>BEhaviour of ELephants in Dublin zoo</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86DCB59" w14:textId="00AA068C" w:rsidR="009851C5" w:rsidRDefault="009851C5" w:rsidP="00053A4E">
                                <w:pPr>
                                  <w:jc w:val="center"/>
                                  <w:rPr>
                                    <w:smallCaps/>
                                    <w:color w:val="404040" w:themeColor="text1" w:themeTint="BF"/>
                                    <w:sz w:val="36"/>
                                    <w:szCs w:val="36"/>
                                  </w:rPr>
                                </w:pPr>
                                <w:del w:id="14" w:author="Ciaran Mc Donnell" w:date="2018-06-14T16:28:00Z">
                                  <w:r w:rsidDel="00053A4E">
                                    <w:rPr>
                                      <w:b/>
                                      <w:color w:val="404040" w:themeColor="text1" w:themeTint="BF"/>
                                      <w:sz w:val="36"/>
                                      <w:szCs w:val="36"/>
                                    </w:rPr>
                                    <w:delText>Propos</w:delText>
                                  </w:r>
                                </w:del>
                                <w:ins w:id="15" w:author="Ciaran Mc Donnell" w:date="2018-08-20T18:00:00Z">
                                  <w:r>
                                    <w:rPr>
                                      <w:b/>
                                      <w:color w:val="404040" w:themeColor="text1" w:themeTint="BF"/>
                                      <w:sz w:val="36"/>
                                      <w:szCs w:val="36"/>
                                    </w:rPr>
                                    <w:t>Final</w:t>
                                  </w:r>
                                </w:ins>
                                <w:ins w:id="16" w:author="Ciaran Mc Donnell" w:date="2018-06-14T16:28:00Z">
                                  <w:r>
                                    <w:rPr>
                                      <w:b/>
                                      <w:color w:val="404040" w:themeColor="text1" w:themeTint="BF"/>
                                      <w:sz w:val="36"/>
                                      <w:szCs w:val="36"/>
                                    </w:rPr>
                                    <w:t xml:space="preserve"> Report</w:t>
                                  </w:r>
                                </w:ins>
                                <w:del w:id="17" w:author="Ciaran Mc Donnell" w:date="2018-06-14T16:28:00Z">
                                  <w:r w:rsidDel="00053A4E">
                                    <w:rPr>
                                      <w:b/>
                                      <w:color w:val="404040" w:themeColor="text1" w:themeTint="BF"/>
                                      <w:sz w:val="36"/>
                                      <w:szCs w:val="36"/>
                                    </w:rPr>
                                    <w:delText>al</w:delText>
                                  </w:r>
                                </w:del>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869E3AD" id="_x0000_t202" coordsize="21600,21600" o:spt="202" path="m,l,21600r21600,l21600,xe">
                <v:stroke joinstyle="miter"/>
                <v:path gradientshapeok="t" o:connecttype="rect"/>
              </v:shapetype>
              <v:shape id="Text Box 154" o:spid="_x0000_s1026" type="#_x0000_t202" style="position:absolute;margin-left:-51.05pt;margin-top:303.45pt;width:508.2pt;height:11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" filled="f" stroked="f" strokeweight=".5pt">
                <v:textbox inset="126pt,0,54pt,0">
                  <w:txbxContent>
                    <w:p w14:paraId="7BAF8AD3" w14:textId="2C2CD8D5" w:rsidR="009851C5" w:rsidRDefault="009851C5" w:rsidP="00714B8F">
                      <w:pPr>
                        <w:jc w:val="center"/>
                        <w:rPr>
                          <w:color w:val="4472C4" w:themeColor="accent1"/>
                          <w:sz w:val="64"/>
                          <w:szCs w:val="64"/>
                        </w:rPr>
                      </w:pPr>
                      <w:sdt>
                        <w:sdtPr>
                          <w:rPr>
                            <w:caps/>
                            <w:color w:val="4472C4" w:themeColor="accent1"/>
                            <w:sz w:val="44"/>
                            <w:szCs w:val="4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32A53">
                            <w:rPr>
                              <w:caps/>
                              <w:color w:val="4472C4" w:themeColor="accent1"/>
                              <w:sz w:val="44"/>
                              <w:szCs w:val="44"/>
                            </w:rPr>
                            <w:t>BEhaviour of ELephants in Dublin zoo</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86DCB59" w14:textId="00AA068C" w:rsidR="009851C5" w:rsidRDefault="009851C5" w:rsidP="00053A4E">
                          <w:pPr>
                            <w:jc w:val="center"/>
                            <w:rPr>
                              <w:smallCaps/>
                              <w:color w:val="404040" w:themeColor="text1" w:themeTint="BF"/>
                              <w:sz w:val="36"/>
                              <w:szCs w:val="36"/>
                            </w:rPr>
                          </w:pPr>
                          <w:del w:id="18" w:author="Ciaran Mc Donnell" w:date="2018-06-14T16:28:00Z">
                            <w:r w:rsidDel="00053A4E">
                              <w:rPr>
                                <w:b/>
                                <w:color w:val="404040" w:themeColor="text1" w:themeTint="BF"/>
                                <w:sz w:val="36"/>
                                <w:szCs w:val="36"/>
                              </w:rPr>
                              <w:delText>Propos</w:delText>
                            </w:r>
                          </w:del>
                          <w:ins w:id="19" w:author="Ciaran Mc Donnell" w:date="2018-08-20T18:00:00Z">
                            <w:r>
                              <w:rPr>
                                <w:b/>
                                <w:color w:val="404040" w:themeColor="text1" w:themeTint="BF"/>
                                <w:sz w:val="36"/>
                                <w:szCs w:val="36"/>
                              </w:rPr>
                              <w:t>Final</w:t>
                            </w:r>
                          </w:ins>
                          <w:ins w:id="20" w:author="Ciaran Mc Donnell" w:date="2018-06-14T16:28:00Z">
                            <w:r>
                              <w:rPr>
                                <w:b/>
                                <w:color w:val="404040" w:themeColor="text1" w:themeTint="BF"/>
                                <w:sz w:val="36"/>
                                <w:szCs w:val="36"/>
                              </w:rPr>
                              <w:t xml:space="preserve"> Report</w:t>
                            </w:r>
                          </w:ins>
                          <w:del w:id="21" w:author="Ciaran Mc Donnell" w:date="2018-06-14T16:28:00Z">
                            <w:r w:rsidDel="00053A4E">
                              <w:rPr>
                                <w:b/>
                                <w:color w:val="404040" w:themeColor="text1" w:themeTint="BF"/>
                                <w:sz w:val="36"/>
                                <w:szCs w:val="36"/>
                              </w:rPr>
                              <w:delText>al</w:delText>
                            </w:r>
                          </w:del>
                        </w:p>
                      </w:sdtContent>
                    </w:sdt>
                  </w:txbxContent>
                </v:textbox>
                <w10:wrap type="square" anchorx="margin" anchory="page"/>
              </v:shape>
            </w:pict>
          </mc:Fallback>
        </mc:AlternateContent>
      </w:r>
    </w:p>
    <w:p w14:paraId="280B14B4" w14:textId="4FFEFC79" w:rsidR="00F3455A" w:rsidRPr="00FB0B2F" w:rsidRDefault="002933AB" w:rsidP="00F3455A">
      <w:pPr>
        <w:rPr>
          <w:rFonts w:ascii="Georgia" w:hAnsi="Georgia"/>
          <w:rPrChange w:id="22" w:author="Ciaran Mc Donnell" w:date="2018-08-21T22:01:00Z">
            <w:rPr/>
          </w:rPrChange>
        </w:rPr>
      </w:pPr>
      <w:r w:rsidRPr="00FB0B2F">
        <w:rPr>
          <w:rFonts w:ascii="Georgia" w:hAnsi="Georgia"/>
          <w:noProof/>
          <w:lang w:eastAsia="en-IE"/>
          <w:rPrChange w:id="23" w:author="Ciaran Mc Donnell" w:date="2018-08-21T22:01:00Z">
            <w:rPr>
              <w:noProof/>
              <w:lang w:eastAsia="en-IE"/>
            </w:rPr>
          </w:rPrChange>
        </w:rPr>
        <mc:AlternateContent>
          <mc:Choice Requires="wps">
            <w:drawing>
              <wp:anchor distT="0" distB="0" distL="114300" distR="114300" simplePos="0" relativeHeight="251661312" behindDoc="0" locked="0" layoutInCell="1" allowOverlap="1" wp14:anchorId="61290FCC" wp14:editId="21841392">
                <wp:simplePos x="0" y="0"/>
                <wp:positionH relativeFrom="page">
                  <wp:posOffset>220980</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C7064" w14:textId="77777777" w:rsidR="009851C5" w:rsidRPr="00F3455A" w:rsidRDefault="009851C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Pr>
                                <w:color w:val="4472C4" w:themeColor="accent1"/>
                                <w:sz w:val="28"/>
                                <w:szCs w:val="28"/>
                              </w:rPr>
                              <w:t>Data Analytics</w:t>
                            </w:r>
                          </w:p>
                          <w:p w14:paraId="03805E29" w14:textId="77777777" w:rsidR="009851C5" w:rsidRPr="00F3455A" w:rsidRDefault="009851C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1290FCC" id="Text Box 153" o:spid="_x0000_s1027" type="#_x0000_t202" style="position:absolute;margin-left:17.4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" filled="f" stroked="f" strokeweight=".5pt">
                <v:textbox style="mso-fit-shape-to-text:t" inset="126pt,0,54pt,0">
                  <w:txbxContent>
                    <w:p w14:paraId="044C7064" w14:textId="77777777" w:rsidR="009851C5" w:rsidRPr="00F3455A" w:rsidRDefault="009851C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Pr>
                          <w:color w:val="4472C4" w:themeColor="accent1"/>
                          <w:sz w:val="28"/>
                          <w:szCs w:val="28"/>
                        </w:rPr>
                        <w:t>Data Analytics</w:t>
                      </w:r>
                    </w:p>
                    <w:p w14:paraId="03805E29" w14:textId="77777777" w:rsidR="009851C5" w:rsidRPr="00F3455A" w:rsidRDefault="009851C5" w:rsidP="00F3455A">
                      <w:pPr>
                        <w:pStyle w:val="NoSpacing"/>
                        <w:jc w:val="center"/>
                        <w:rPr>
                          <w:color w:val="595959" w:themeColor="text1" w:themeTint="A6"/>
                          <w:sz w:val="28"/>
                          <w:szCs w:val="28"/>
                        </w:rPr>
                      </w:pPr>
                    </w:p>
                  </w:txbxContent>
                </v:textbox>
                <w10:wrap type="square" anchorx="page" anchory="page"/>
              </v:shape>
            </w:pict>
          </mc:Fallback>
        </mc:AlternateContent>
      </w:r>
    </w:p>
    <w:p w14:paraId="4C261522" w14:textId="551A4574" w:rsidR="00F3455A" w:rsidRPr="00FB0B2F" w:rsidRDefault="00F3455A" w:rsidP="00F3455A">
      <w:pPr>
        <w:rPr>
          <w:rFonts w:ascii="Georgia" w:hAnsi="Georgia"/>
          <w:rPrChange w:id="24" w:author="Ciaran Mc Donnell" w:date="2018-08-21T22:01:00Z">
            <w:rPr/>
          </w:rPrChange>
        </w:rPr>
      </w:pPr>
    </w:p>
    <w:p w14:paraId="6C0587B9" w14:textId="60B31D0B" w:rsidR="00F3455A" w:rsidRPr="00FB0B2F" w:rsidRDefault="00F3455A" w:rsidP="002933AB">
      <w:pPr>
        <w:rPr>
          <w:rFonts w:ascii="Georgia" w:hAnsi="Georgia"/>
          <w:rPrChange w:id="25" w:author="Ciaran Mc Donnell" w:date="2018-08-21T22:01:00Z">
            <w:rPr/>
          </w:rPrChange>
        </w:rPr>
      </w:pPr>
    </w:p>
    <w:p w14:paraId="2B34C443" w14:textId="031D402D" w:rsidR="00F3455A" w:rsidRPr="00FB0B2F" w:rsidRDefault="00F3455A" w:rsidP="00F3455A">
      <w:pPr>
        <w:rPr>
          <w:rFonts w:ascii="Georgia" w:hAnsi="Georgia"/>
          <w:rPrChange w:id="26" w:author="Ciaran Mc Donnell" w:date="2018-08-21T22:01:00Z">
            <w:rPr/>
          </w:rPrChange>
        </w:rPr>
      </w:pPr>
    </w:p>
    <w:p w14:paraId="225A0227" w14:textId="76750FEC" w:rsidR="00C6484F" w:rsidRPr="00FB0B2F" w:rsidRDefault="00C6484F" w:rsidP="00C6484F">
      <w:pPr>
        <w:jc w:val="center"/>
        <w:rPr>
          <w:rFonts w:ascii="Georgia" w:hAnsi="Georgia"/>
          <w:rPrChange w:id="27" w:author="Ciaran Mc Donnell" w:date="2018-08-21T22:01:00Z">
            <w:rPr/>
          </w:rPrChange>
        </w:rPr>
      </w:pPr>
    </w:p>
    <w:p w14:paraId="72115467" w14:textId="53CF288C" w:rsidR="00F3455A" w:rsidRPr="00FB0B2F" w:rsidRDefault="00F3455A" w:rsidP="00F3455A">
      <w:pPr>
        <w:rPr>
          <w:rFonts w:ascii="Georgia" w:hAnsi="Georgia"/>
          <w:rPrChange w:id="28" w:author="Ciaran Mc Donnell" w:date="2018-08-21T22:01:00Z">
            <w:rPr/>
          </w:rPrChange>
        </w:rPr>
      </w:pPr>
    </w:p>
    <w:bookmarkStart w:id="29" w:name="_Toc522552352" w:displacedByCustomXml="next"/>
    <w:sdt>
      <w:sdtPr>
        <w:rPr>
          <w:rFonts w:ascii="Georgia" w:eastAsiaTheme="minorHAnsi" w:hAnsi="Georgia" w:cstheme="minorBidi"/>
          <w:color w:val="auto"/>
          <w:sz w:val="22"/>
          <w:szCs w:val="22"/>
        </w:rPr>
        <w:id w:val="-1259515095"/>
        <w:docPartObj>
          <w:docPartGallery w:val="Table of Contents"/>
          <w:docPartUnique/>
        </w:docPartObj>
      </w:sdtPr>
      <w:sdtEndPr>
        <w:rPr>
          <w:b/>
          <w:bCs/>
          <w:noProof/>
        </w:rPr>
      </w:sdtEndPr>
      <w:sdtContent>
        <w:p w14:paraId="635A9A6E" w14:textId="03F0C913" w:rsidR="00EC786F" w:rsidRPr="00FB0B2F" w:rsidRDefault="006E6461" w:rsidP="00BC3405">
          <w:pPr>
            <w:pStyle w:val="Heading1"/>
            <w:rPr>
              <w:rFonts w:ascii="Georgia" w:eastAsiaTheme="minorHAnsi" w:hAnsi="Georgia" w:cstheme="minorBidi"/>
              <w:color w:val="auto"/>
              <w:sz w:val="22"/>
              <w:szCs w:val="22"/>
              <w:rPrChange w:id="30" w:author="Ciaran Mc Donnell" w:date="2018-08-21T22:01:00Z">
                <w:rPr>
                  <w:rFonts w:asciiTheme="minorHAnsi" w:eastAsiaTheme="minorHAnsi" w:hAnsiTheme="minorHAnsi" w:cstheme="minorBidi"/>
                  <w:color w:val="auto"/>
                  <w:sz w:val="22"/>
                  <w:szCs w:val="22"/>
                </w:rPr>
              </w:rPrChange>
            </w:rPr>
          </w:pPr>
          <w:ins w:id="31" w:author="Ciaran Mc Donnell" w:date="2018-08-20T18:17:00Z">
            <w:r w:rsidRPr="00FB0B2F">
              <w:rPr>
                <w:rFonts w:ascii="Georgia" w:hAnsi="Georgia"/>
                <w:noProof/>
                <w:rPrChange w:id="32" w:author="Ciaran Mc Donnell" w:date="2018-08-21T22:01:00Z">
                  <w:rPr>
                    <w:noProof/>
                  </w:rPr>
                </w:rPrChange>
              </w:rPr>
              <mc:AlternateContent>
                <mc:Choice Requires="wps">
                  <w:drawing>
                    <wp:anchor distT="45720" distB="45720" distL="114300" distR="114300" simplePos="0" relativeHeight="251670528" behindDoc="0" locked="0" layoutInCell="1" allowOverlap="1" wp14:anchorId="2626022F" wp14:editId="5CDB9EA9">
                      <wp:simplePos x="0" y="0"/>
                      <wp:positionH relativeFrom="column">
                        <wp:posOffset>1933764</wp:posOffset>
                      </wp:positionH>
                      <wp:positionV relativeFrom="paragraph">
                        <wp:posOffset>1556145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5E2366" w14:textId="6A6EEA63" w:rsidR="009851C5" w:rsidRPr="00A16BB2" w:rsidRDefault="009851C5">
                                  <w:pPr>
                                    <w:rPr>
                                      <w:sz w:val="28"/>
                                      <w:szCs w:val="28"/>
                                      <w:rPrChange w:id="33" w:author="Ciaran Mc Donnell" w:date="2018-08-20T18:22:00Z">
                                        <w:rPr/>
                                      </w:rPrChange>
                                    </w:rPr>
                                  </w:pPr>
                                  <w:ins w:id="34" w:author="Ciaran Mc Donnell" w:date="2018-08-20T18:17:00Z">
                                    <w:r w:rsidRPr="00A16BB2">
                                      <w:rPr>
                                        <w:sz w:val="28"/>
                                        <w:szCs w:val="28"/>
                                        <w:rPrChange w:id="35" w:author="Ciaran Mc Donnell" w:date="2018-08-20T18:22:00Z">
                                          <w:rPr/>
                                        </w:rPrChange>
                                      </w:rPr>
                                      <w:t xml:space="preserve">Supervisor: </w:t>
                                    </w:r>
                                  </w:ins>
                                  <w:ins w:id="36" w:author="Ciaran Mc Donnell" w:date="2018-08-20T18:21:00Z">
                                    <w:r w:rsidRPr="00A16BB2">
                                      <w:rPr>
                                        <w:sz w:val="28"/>
                                        <w:szCs w:val="28"/>
                                        <w:rPrChange w:id="37" w:author="Ciaran Mc Donnell" w:date="2018-08-20T18:22:00Z">
                                          <w:rPr/>
                                        </w:rPrChange>
                                      </w:rPr>
                                      <w:t xml:space="preserve"> Paul Laird</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26022F" id="Text Box 2" o:spid="_x0000_s1028" type="#_x0000_t202" style="position:absolute;margin-left:152.25pt;margin-top:122.5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" stroked="f">
                      <v:textbox style="mso-fit-shape-to-text:t">
                        <w:txbxContent>
                          <w:p w14:paraId="785E2366" w14:textId="6A6EEA63" w:rsidR="009851C5" w:rsidRPr="00A16BB2" w:rsidRDefault="009851C5">
                            <w:pPr>
                              <w:rPr>
                                <w:sz w:val="28"/>
                                <w:szCs w:val="28"/>
                                <w:rPrChange w:id="38" w:author="Ciaran Mc Donnell" w:date="2018-08-20T18:22:00Z">
                                  <w:rPr/>
                                </w:rPrChange>
                              </w:rPr>
                            </w:pPr>
                            <w:ins w:id="39" w:author="Ciaran Mc Donnell" w:date="2018-08-20T18:17:00Z">
                              <w:r w:rsidRPr="00A16BB2">
                                <w:rPr>
                                  <w:sz w:val="28"/>
                                  <w:szCs w:val="28"/>
                                  <w:rPrChange w:id="40" w:author="Ciaran Mc Donnell" w:date="2018-08-20T18:22:00Z">
                                    <w:rPr/>
                                  </w:rPrChange>
                                </w:rPr>
                                <w:t xml:space="preserve">Supervisor: </w:t>
                              </w:r>
                            </w:ins>
                            <w:ins w:id="41" w:author="Ciaran Mc Donnell" w:date="2018-08-20T18:21:00Z">
                              <w:r w:rsidRPr="00A16BB2">
                                <w:rPr>
                                  <w:sz w:val="28"/>
                                  <w:szCs w:val="28"/>
                                  <w:rPrChange w:id="42" w:author="Ciaran Mc Donnell" w:date="2018-08-20T18:22:00Z">
                                    <w:rPr/>
                                  </w:rPrChange>
                                </w:rPr>
                                <w:t xml:space="preserve"> Paul Laird</w:t>
                              </w:r>
                            </w:ins>
                          </w:p>
                        </w:txbxContent>
                      </v:textbox>
                      <w10:wrap type="square"/>
                    </v:shape>
                  </w:pict>
                </mc:Fallback>
              </mc:AlternateContent>
            </w:r>
          </w:ins>
          <w:r w:rsidR="00053A4E" w:rsidRPr="00FB0B2F">
            <w:rPr>
              <w:rFonts w:ascii="Georgia" w:hAnsi="Georgia"/>
              <w:noProof/>
              <w:lang w:eastAsia="en-IE"/>
              <w:rPrChange w:id="43" w:author="Ciaran Mc Donnell" w:date="2018-08-21T22:01:00Z">
                <w:rPr>
                  <w:noProof/>
                  <w:lang w:eastAsia="en-IE"/>
                </w:rPr>
              </w:rPrChange>
            </w:rPr>
            <mc:AlternateContent>
              <mc:Choice Requires="wps">
                <w:drawing>
                  <wp:anchor distT="0" distB="0" distL="114300" distR="114300" simplePos="0" relativeHeight="251660288" behindDoc="1" locked="0" layoutInCell="1" allowOverlap="1" wp14:anchorId="373435EC" wp14:editId="348FD3E1">
                    <wp:simplePos x="0" y="0"/>
                    <wp:positionH relativeFrom="page">
                      <wp:align>left</wp:align>
                    </wp:positionH>
                    <wp:positionV relativeFrom="paragraph">
                      <wp:posOffset>350033</wp:posOffset>
                    </wp:positionV>
                    <wp:extent cx="7114540" cy="1516380"/>
                    <wp:effectExtent l="0" t="0" r="0" b="7620"/>
                    <wp:wrapTopAndBottom/>
                    <wp:docPr id="152" name="Text Box 152"/>
                    <wp:cNvGraphicFramePr/>
                    <a:graphic xmlns:a="http://schemas.openxmlformats.org/drawingml/2006/main">
                      <a:graphicData uri="http://schemas.microsoft.com/office/word/2010/wordprocessingShape">
                        <wps:wsp>
                          <wps:cNvSpPr txBox="1"/>
                          <wps:spPr>
                            <a:xfrm>
                              <a:off x="0" y="0"/>
                              <a:ext cx="711454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62FFC205" w14:textId="06166776" w:rsidR="009851C5" w:rsidRDefault="009851C5" w:rsidP="00F3455A">
                                    <w:pPr>
                                      <w:pStyle w:val="NoSpacing"/>
                                      <w:jc w:val="center"/>
                                      <w:rPr>
                                        <w:color w:val="595959" w:themeColor="text1" w:themeTint="A6"/>
                                        <w:sz w:val="28"/>
                                        <w:szCs w:val="28"/>
                                      </w:rPr>
                                    </w:pPr>
                                    <w:del w:id="44" w:author="Ciaran Mc Donnell" w:date="2018-08-20T18:16:00Z">
                                      <w:r w:rsidDel="00095AAC">
                                        <w:rPr>
                                          <w:color w:val="595959" w:themeColor="text1" w:themeTint="A6"/>
                                          <w:sz w:val="28"/>
                                          <w:szCs w:val="28"/>
                                        </w:rPr>
                                        <w:delText>Beth Craig (10331736)</w:delText>
                                      </w:r>
                                    </w:del>
                                    <w:ins w:id="45" w:author="Ciaran Mc Donnell" w:date="2018-08-20T18:16:00Z">
                                      <w:r>
                                        <w:rPr>
                                          <w:color w:val="595959" w:themeColor="text1" w:themeTint="A6"/>
                                          <w:sz w:val="28"/>
                                          <w:szCs w:val="28"/>
                                        </w:rPr>
                                        <w:t>Student: Beth Craig (10331736)</w:t>
                                      </w:r>
                                    </w:ins>
                                  </w:p>
                                </w:sdtContent>
                              </w:sdt>
                              <w:p w14:paraId="08C3263E" w14:textId="77777777" w:rsidR="009851C5" w:rsidRDefault="009851C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Content>
                                  <w:p w14:paraId="419EC5A1" w14:textId="77777777" w:rsidR="009851C5" w:rsidRPr="00F3455A" w:rsidRDefault="009851C5" w:rsidP="00C6484F">
                                    <w:pPr>
                                      <w:jc w:val="center"/>
                                    </w:pPr>
                                    <w:r>
                                      <w:t>10331736@mydbs.ie</w:t>
                                    </w:r>
                                  </w:p>
                                </w:sdtContent>
                              </w:sdt>
                              <w:p w14:paraId="031098AB" w14:textId="1FE48761" w:rsidR="009851C5" w:rsidRDefault="009851C5">
                                <w:pPr>
                                  <w:pStyle w:val="NoSpacing"/>
                                  <w:rPr>
                                    <w:color w:val="595959" w:themeColor="text1" w:themeTint="A6"/>
                                    <w:sz w:val="18"/>
                                    <w:szCs w:val="18"/>
                                  </w:rPr>
                                  <w:pPrChange w:id="46" w:author="Ciaran Mc Donnell" w:date="2018-08-20T18:16:00Z">
                                    <w:pPr>
                                      <w:pStyle w:val="NoSpacing"/>
                                      <w:jc w:val="center"/>
                                    </w:pPr>
                                  </w:pPrChange>
                                </w:pPr>
                              </w:p>
                              <w:sdt>
                                <w:sdtPr>
                                  <w:alias w:val="Publish Date"/>
                                  <w:tag w:val=""/>
                                  <w:id w:val="1112786338"/>
                                  <w:dataBinding w:prefixMappings="xmlns:ns0='http://schemas.microsoft.com/office/2006/coverPageProps' " w:xpath="/ns0:CoverPageProperties[1]/ns0:PublishDate[1]" w:storeItemID="{55AF091B-3C7A-41E3-B477-F2FDAA23CFDA}"/>
                                  <w:date w:fullDate="2018-08-22T00:00:00Z">
                                    <w:dateFormat w:val="dd/MM/yyyy"/>
                                    <w:lid w:val="en-IE"/>
                                    <w:storeMappedDataAs w:val="dateTime"/>
                                    <w:calendar w:val="gregorian"/>
                                  </w:date>
                                </w:sdtPr>
                                <w:sdtContent>
                                  <w:p w14:paraId="2EBD902B" w14:textId="31A819D1" w:rsidR="009851C5" w:rsidRDefault="009851C5" w:rsidP="002933AB">
                                    <w:pPr>
                                      <w:jc w:val="center"/>
                                    </w:pPr>
                                    <w:del w:id="47" w:author="Ciaran Mc Donnell" w:date="2018-08-20T18:22:00Z">
                                      <w:r w:rsidDel="00ED5221">
                                        <w:delText>01/06/2018</w:delText>
                                      </w:r>
                                    </w:del>
                                    <w:ins w:id="48" w:author="Ciaran Mc Donnell" w:date="2018-08-20T18:22:00Z">
                                      <w:r>
                                        <w:t>22/08/2018</w:t>
                                      </w:r>
                                    </w:ins>
                                  </w:p>
                                </w:sdtContent>
                              </w:sdt>
                              <w:p w14:paraId="3950965E" w14:textId="77777777" w:rsidR="009851C5" w:rsidRDefault="009851C5" w:rsidP="00F3455A">
                                <w:pPr>
                                  <w:pStyle w:val="NoSpacing"/>
                                  <w:jc w:val="center"/>
                                  <w:rPr>
                                    <w:color w:val="595959" w:themeColor="text1" w:themeTint="A6"/>
                                    <w:sz w:val="18"/>
                                    <w:szCs w:val="18"/>
                                  </w:rPr>
                                </w:pPr>
                              </w:p>
                              <w:p w14:paraId="63A56F56" w14:textId="77777777" w:rsidR="009851C5" w:rsidRDefault="009851C5" w:rsidP="00F3455A">
                                <w:pPr>
                                  <w:pStyle w:val="NoSpacing"/>
                                  <w:jc w:val="center"/>
                                  <w:rPr>
                                    <w:color w:val="595959" w:themeColor="text1" w:themeTint="A6"/>
                                    <w:sz w:val="18"/>
                                    <w:szCs w:val="18"/>
                                  </w:rPr>
                                </w:pPr>
                              </w:p>
                              <w:p w14:paraId="5CAD1241" w14:textId="77777777" w:rsidR="009851C5" w:rsidRDefault="009851C5" w:rsidP="00F3455A">
                                <w:pPr>
                                  <w:pStyle w:val="NoSpacing"/>
                                  <w:jc w:val="center"/>
                                  <w:rPr>
                                    <w:color w:val="595959" w:themeColor="text1" w:themeTint="A6"/>
                                    <w:sz w:val="18"/>
                                    <w:szCs w:val="18"/>
                                  </w:rPr>
                                </w:pPr>
                              </w:p>
                              <w:p w14:paraId="76A2238C" w14:textId="77777777" w:rsidR="009851C5" w:rsidRDefault="009851C5" w:rsidP="00F3455A">
                                <w:pPr>
                                  <w:pStyle w:val="NoSpacing"/>
                                  <w:jc w:val="center"/>
                                  <w:rPr>
                                    <w:color w:val="595959" w:themeColor="text1" w:themeTint="A6"/>
                                    <w:sz w:val="18"/>
                                    <w:szCs w:val="18"/>
                                  </w:rPr>
                                </w:pPr>
                              </w:p>
                              <w:p w14:paraId="453AAD31" w14:textId="77777777" w:rsidR="009851C5" w:rsidRDefault="009851C5"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73435EC" id="Text Box 152" o:spid="_x0000_s1029" type="#_x0000_t202" style="position:absolute;margin-left:0;margin-top:27.55pt;width:560.2pt;height:119.4pt;z-index:-251656192;visibility:visible;mso-wrap-style:square;mso-width-percent:941;mso-height-percent:0;mso-wrap-distance-left:9pt;mso-wrap-distance-top:0;mso-wrap-distance-right:9pt;mso-wrap-distance-bottom:0;mso-position-horizontal:left;mso-position-horizontal-relative:page;mso-position-vertical:absolute;mso-position-vertical-relative:text;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&#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62FFC205" w14:textId="06166776" w:rsidR="009851C5" w:rsidRDefault="009851C5" w:rsidP="00F3455A">
                              <w:pPr>
                                <w:pStyle w:val="NoSpacing"/>
                                <w:jc w:val="center"/>
                                <w:rPr>
                                  <w:color w:val="595959" w:themeColor="text1" w:themeTint="A6"/>
                                  <w:sz w:val="28"/>
                                  <w:szCs w:val="28"/>
                                </w:rPr>
                              </w:pPr>
                              <w:del w:id="49" w:author="Ciaran Mc Donnell" w:date="2018-08-20T18:16:00Z">
                                <w:r w:rsidDel="00095AAC">
                                  <w:rPr>
                                    <w:color w:val="595959" w:themeColor="text1" w:themeTint="A6"/>
                                    <w:sz w:val="28"/>
                                    <w:szCs w:val="28"/>
                                  </w:rPr>
                                  <w:delText>Beth Craig (10331736)</w:delText>
                                </w:r>
                              </w:del>
                              <w:ins w:id="50" w:author="Ciaran Mc Donnell" w:date="2018-08-20T18:16:00Z">
                                <w:r>
                                  <w:rPr>
                                    <w:color w:val="595959" w:themeColor="text1" w:themeTint="A6"/>
                                    <w:sz w:val="28"/>
                                    <w:szCs w:val="28"/>
                                  </w:rPr>
                                  <w:t>Student: Beth Craig (10331736)</w:t>
                                </w:r>
                              </w:ins>
                            </w:p>
                          </w:sdtContent>
                        </w:sdt>
                        <w:p w14:paraId="08C3263E" w14:textId="77777777" w:rsidR="009851C5" w:rsidRDefault="009851C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Content>
                            <w:p w14:paraId="419EC5A1" w14:textId="77777777" w:rsidR="009851C5" w:rsidRPr="00F3455A" w:rsidRDefault="009851C5" w:rsidP="00C6484F">
                              <w:pPr>
                                <w:jc w:val="center"/>
                              </w:pPr>
                              <w:r>
                                <w:t>10331736@mydbs.ie</w:t>
                              </w:r>
                            </w:p>
                          </w:sdtContent>
                        </w:sdt>
                        <w:p w14:paraId="031098AB" w14:textId="1FE48761" w:rsidR="009851C5" w:rsidRDefault="009851C5">
                          <w:pPr>
                            <w:pStyle w:val="NoSpacing"/>
                            <w:rPr>
                              <w:color w:val="595959" w:themeColor="text1" w:themeTint="A6"/>
                              <w:sz w:val="18"/>
                              <w:szCs w:val="18"/>
                            </w:rPr>
                            <w:pPrChange w:id="51" w:author="Ciaran Mc Donnell" w:date="2018-08-20T18:16:00Z">
                              <w:pPr>
                                <w:pStyle w:val="NoSpacing"/>
                                <w:jc w:val="center"/>
                              </w:pPr>
                            </w:pPrChange>
                          </w:pPr>
                        </w:p>
                        <w:sdt>
                          <w:sdtPr>
                            <w:alias w:val="Publish Date"/>
                            <w:tag w:val=""/>
                            <w:id w:val="1112786338"/>
                            <w:dataBinding w:prefixMappings="xmlns:ns0='http://schemas.microsoft.com/office/2006/coverPageProps' " w:xpath="/ns0:CoverPageProperties[1]/ns0:PublishDate[1]" w:storeItemID="{55AF091B-3C7A-41E3-B477-F2FDAA23CFDA}"/>
                            <w:date w:fullDate="2018-08-22T00:00:00Z">
                              <w:dateFormat w:val="dd/MM/yyyy"/>
                              <w:lid w:val="en-IE"/>
                              <w:storeMappedDataAs w:val="dateTime"/>
                              <w:calendar w:val="gregorian"/>
                            </w:date>
                          </w:sdtPr>
                          <w:sdtContent>
                            <w:p w14:paraId="2EBD902B" w14:textId="31A819D1" w:rsidR="009851C5" w:rsidRDefault="009851C5" w:rsidP="002933AB">
                              <w:pPr>
                                <w:jc w:val="center"/>
                              </w:pPr>
                              <w:del w:id="52" w:author="Ciaran Mc Donnell" w:date="2018-08-20T18:22:00Z">
                                <w:r w:rsidDel="00ED5221">
                                  <w:delText>01/06/2018</w:delText>
                                </w:r>
                              </w:del>
                              <w:ins w:id="53" w:author="Ciaran Mc Donnell" w:date="2018-08-20T18:22:00Z">
                                <w:r>
                                  <w:t>22/08/2018</w:t>
                                </w:r>
                              </w:ins>
                            </w:p>
                          </w:sdtContent>
                        </w:sdt>
                        <w:p w14:paraId="3950965E" w14:textId="77777777" w:rsidR="009851C5" w:rsidRDefault="009851C5" w:rsidP="00F3455A">
                          <w:pPr>
                            <w:pStyle w:val="NoSpacing"/>
                            <w:jc w:val="center"/>
                            <w:rPr>
                              <w:color w:val="595959" w:themeColor="text1" w:themeTint="A6"/>
                              <w:sz w:val="18"/>
                              <w:szCs w:val="18"/>
                            </w:rPr>
                          </w:pPr>
                        </w:p>
                        <w:p w14:paraId="63A56F56" w14:textId="77777777" w:rsidR="009851C5" w:rsidRDefault="009851C5" w:rsidP="00F3455A">
                          <w:pPr>
                            <w:pStyle w:val="NoSpacing"/>
                            <w:jc w:val="center"/>
                            <w:rPr>
                              <w:color w:val="595959" w:themeColor="text1" w:themeTint="A6"/>
                              <w:sz w:val="18"/>
                              <w:szCs w:val="18"/>
                            </w:rPr>
                          </w:pPr>
                        </w:p>
                        <w:p w14:paraId="5CAD1241" w14:textId="77777777" w:rsidR="009851C5" w:rsidRDefault="009851C5" w:rsidP="00F3455A">
                          <w:pPr>
                            <w:pStyle w:val="NoSpacing"/>
                            <w:jc w:val="center"/>
                            <w:rPr>
                              <w:color w:val="595959" w:themeColor="text1" w:themeTint="A6"/>
                              <w:sz w:val="18"/>
                              <w:szCs w:val="18"/>
                            </w:rPr>
                          </w:pPr>
                        </w:p>
                        <w:p w14:paraId="76A2238C" w14:textId="77777777" w:rsidR="009851C5" w:rsidRDefault="009851C5" w:rsidP="00F3455A">
                          <w:pPr>
                            <w:pStyle w:val="NoSpacing"/>
                            <w:jc w:val="center"/>
                            <w:rPr>
                              <w:color w:val="595959" w:themeColor="text1" w:themeTint="A6"/>
                              <w:sz w:val="18"/>
                              <w:szCs w:val="18"/>
                            </w:rPr>
                          </w:pPr>
                        </w:p>
                        <w:p w14:paraId="453AAD31" w14:textId="77777777" w:rsidR="009851C5" w:rsidRDefault="009851C5" w:rsidP="00F3455A">
                          <w:pPr>
                            <w:pStyle w:val="NoSpacing"/>
                            <w:jc w:val="center"/>
                            <w:rPr>
                              <w:color w:val="595959" w:themeColor="text1" w:themeTint="A6"/>
                              <w:sz w:val="18"/>
                              <w:szCs w:val="18"/>
                            </w:rPr>
                          </w:pPr>
                        </w:p>
                      </w:txbxContent>
                    </v:textbox>
                    <w10:wrap type="topAndBottom" anchorx="page"/>
                  </v:shape>
                </w:pict>
              </mc:Fallback>
            </mc:AlternateContent>
          </w:r>
          <w:bookmarkEnd w:id="29"/>
        </w:p>
        <w:p w14:paraId="20793945" w14:textId="77777777" w:rsidR="00EC786F" w:rsidRPr="00FB0B2F" w:rsidRDefault="00EC786F">
          <w:pPr>
            <w:rPr>
              <w:rFonts w:ascii="Georgia" w:hAnsi="Georgia"/>
              <w:rPrChange w:id="54" w:author="Ciaran Mc Donnell" w:date="2018-08-21T22:01:00Z">
                <w:rPr/>
              </w:rPrChange>
            </w:rPr>
          </w:pPr>
          <w:r w:rsidRPr="00FB0B2F">
            <w:rPr>
              <w:rFonts w:ascii="Georgia" w:hAnsi="Georgia"/>
              <w:rPrChange w:id="55" w:author="Ciaran Mc Donnell" w:date="2018-08-21T22:01:00Z">
                <w:rPr/>
              </w:rPrChange>
            </w:rPr>
            <w:br w:type="page"/>
          </w:r>
        </w:p>
        <w:p w14:paraId="1DDFE323" w14:textId="25E36A7E" w:rsidR="003759BC" w:rsidRPr="00FB0B2F" w:rsidRDefault="003759BC" w:rsidP="00BC3405">
          <w:pPr>
            <w:pStyle w:val="Heading1"/>
            <w:rPr>
              <w:rFonts w:ascii="Georgia" w:hAnsi="Georgia"/>
              <w:rPrChange w:id="56" w:author="Ciaran Mc Donnell" w:date="2018-08-21T22:01:00Z">
                <w:rPr/>
              </w:rPrChange>
            </w:rPr>
          </w:pPr>
          <w:bookmarkStart w:id="57" w:name="_Toc522552353"/>
          <w:r w:rsidRPr="00FB0B2F">
            <w:rPr>
              <w:rFonts w:ascii="Georgia" w:hAnsi="Georgia"/>
              <w:rPrChange w:id="58" w:author="Ciaran Mc Donnell" w:date="2018-08-21T22:01:00Z">
                <w:rPr/>
              </w:rPrChange>
            </w:rPr>
            <w:lastRenderedPageBreak/>
            <w:t>Contents</w:t>
          </w:r>
          <w:bookmarkEnd w:id="57"/>
        </w:p>
        <w:p w14:paraId="10863F4B" w14:textId="7809DE0D" w:rsidR="006E6461" w:rsidRPr="00FB0B2F" w:rsidRDefault="00ED21FC">
          <w:pPr>
            <w:pStyle w:val="TOC1"/>
            <w:tabs>
              <w:tab w:val="right" w:leader="dot" w:pos="9016"/>
            </w:tabs>
            <w:rPr>
              <w:ins w:id="59" w:author="Ciaran Mc Donnell" w:date="2018-08-20T18:17:00Z"/>
              <w:rFonts w:ascii="Georgia" w:eastAsiaTheme="minorEastAsia" w:hAnsi="Georgia"/>
              <w:noProof/>
              <w:lang w:eastAsia="en-IE"/>
              <w:rPrChange w:id="60" w:author="Ciaran Mc Donnell" w:date="2018-08-21T22:01:00Z">
                <w:rPr>
                  <w:ins w:id="61" w:author="Ciaran Mc Donnell" w:date="2018-08-20T18:17:00Z"/>
                  <w:rFonts w:eastAsiaTheme="minorEastAsia"/>
                  <w:noProof/>
                  <w:lang w:eastAsia="en-IE"/>
                </w:rPr>
              </w:rPrChange>
            </w:rPr>
          </w:pPr>
          <w:ins w:id="62" w:author="Ciaran Mc Donnell" w:date="2018-08-20T18:25:00Z">
            <w:r w:rsidRPr="00FB0B2F">
              <w:rPr>
                <w:rFonts w:ascii="Georgia" w:hAnsi="Georgia"/>
                <w:rPrChange w:id="63" w:author="Ciaran Mc Donnell" w:date="2018-08-21T22:01:00Z">
                  <w:rPr/>
                </w:rPrChange>
              </w:rPr>
              <w:t>Abstract</w:t>
            </w:r>
          </w:ins>
          <w:r w:rsidR="003759BC" w:rsidRPr="00FB0B2F">
            <w:rPr>
              <w:rFonts w:ascii="Georgia" w:hAnsi="Georgia"/>
              <w:rPrChange w:id="64" w:author="Ciaran Mc Donnell" w:date="2018-08-21T22:01:00Z">
                <w:rPr/>
              </w:rPrChange>
            </w:rPr>
            <w:fldChar w:fldCharType="begin"/>
          </w:r>
          <w:r w:rsidR="003759BC" w:rsidRPr="00FB0B2F">
            <w:rPr>
              <w:rFonts w:ascii="Georgia" w:hAnsi="Georgia"/>
              <w:rPrChange w:id="65" w:author="Ciaran Mc Donnell" w:date="2018-08-21T22:01:00Z">
                <w:rPr/>
              </w:rPrChange>
            </w:rPr>
            <w:instrText xml:space="preserve"> TOC \o "1-3" \h \z \u </w:instrText>
          </w:r>
          <w:r w:rsidR="003759BC" w:rsidRPr="00FB0B2F">
            <w:rPr>
              <w:rFonts w:ascii="Georgia" w:hAnsi="Georgia"/>
              <w:rPrChange w:id="66" w:author="Ciaran Mc Donnell" w:date="2018-08-21T22:01:00Z">
                <w:rPr>
                  <w:b/>
                  <w:bCs/>
                  <w:noProof/>
                </w:rPr>
              </w:rPrChange>
            </w:rPr>
            <w:fldChar w:fldCharType="separate"/>
          </w:r>
          <w:ins w:id="67" w:author="Ciaran Mc Donnell" w:date="2018-08-20T18:17:00Z">
            <w:r w:rsidR="006E6461" w:rsidRPr="00FB0B2F">
              <w:rPr>
                <w:rStyle w:val="Hyperlink"/>
                <w:rFonts w:ascii="Georgia" w:hAnsi="Georgia"/>
                <w:noProof/>
                <w:rPrChange w:id="68" w:author="Ciaran Mc Donnell" w:date="2018-08-21T22:01:00Z">
                  <w:rPr>
                    <w:rStyle w:val="Hyperlink"/>
                    <w:noProof/>
                  </w:rPr>
                </w:rPrChange>
              </w:rPr>
              <w:fldChar w:fldCharType="begin"/>
            </w:r>
            <w:r w:rsidR="006E6461" w:rsidRPr="00FB0B2F">
              <w:rPr>
                <w:rStyle w:val="Hyperlink"/>
                <w:rFonts w:ascii="Georgia" w:hAnsi="Georgia"/>
                <w:noProof/>
                <w:rPrChange w:id="69" w:author="Ciaran Mc Donnell" w:date="2018-08-21T22:01:00Z">
                  <w:rPr>
                    <w:rStyle w:val="Hyperlink"/>
                    <w:noProof/>
                  </w:rPr>
                </w:rPrChange>
              </w:rPr>
              <w:instrText xml:space="preserve"> </w:instrText>
            </w:r>
            <w:r w:rsidR="006E6461" w:rsidRPr="00FB0B2F">
              <w:rPr>
                <w:rFonts w:ascii="Georgia" w:hAnsi="Georgia"/>
                <w:noProof/>
                <w:rPrChange w:id="70" w:author="Ciaran Mc Donnell" w:date="2018-08-21T22:01:00Z">
                  <w:rPr>
                    <w:noProof/>
                  </w:rPr>
                </w:rPrChange>
              </w:rPr>
              <w:instrText>HYPERLINK \l "_Toc522552352"</w:instrText>
            </w:r>
            <w:r w:rsidR="006E6461" w:rsidRPr="00FB0B2F">
              <w:rPr>
                <w:rStyle w:val="Hyperlink"/>
                <w:rFonts w:ascii="Georgia" w:hAnsi="Georgia"/>
                <w:noProof/>
                <w:rPrChange w:id="71" w:author="Ciaran Mc Donnell" w:date="2018-08-21T22:01:00Z">
                  <w:rPr>
                    <w:rStyle w:val="Hyperlink"/>
                    <w:noProof/>
                  </w:rPr>
                </w:rPrChange>
              </w:rPr>
              <w:instrText xml:space="preserve"> </w:instrText>
            </w:r>
            <w:r w:rsidR="006E6461" w:rsidRPr="00FB0B2F">
              <w:rPr>
                <w:rStyle w:val="Hyperlink"/>
                <w:rFonts w:ascii="Georgia" w:hAnsi="Georgia"/>
                <w:noProof/>
                <w:rPrChange w:id="72" w:author="Ciaran Mc Donnell" w:date="2018-08-21T22:01:00Z">
                  <w:rPr>
                    <w:rStyle w:val="Hyperlink"/>
                    <w:noProof/>
                  </w:rPr>
                </w:rPrChange>
              </w:rPr>
              <w:fldChar w:fldCharType="separate"/>
            </w:r>
            <w:r w:rsidR="006E6461" w:rsidRPr="00FB0B2F">
              <w:rPr>
                <w:rFonts w:ascii="Georgia" w:hAnsi="Georgia"/>
                <w:noProof/>
                <w:webHidden/>
                <w:rPrChange w:id="73" w:author="Ciaran Mc Donnell" w:date="2018-08-21T22:01:00Z">
                  <w:rPr>
                    <w:noProof/>
                    <w:webHidden/>
                  </w:rPr>
                </w:rPrChange>
              </w:rPr>
              <w:tab/>
            </w:r>
            <w:r w:rsidR="006E6461" w:rsidRPr="00FB0B2F">
              <w:rPr>
                <w:rFonts w:ascii="Georgia" w:hAnsi="Georgia"/>
                <w:noProof/>
                <w:webHidden/>
                <w:rPrChange w:id="74" w:author="Ciaran Mc Donnell" w:date="2018-08-21T22:01:00Z">
                  <w:rPr>
                    <w:noProof/>
                    <w:webHidden/>
                  </w:rPr>
                </w:rPrChange>
              </w:rPr>
              <w:fldChar w:fldCharType="begin"/>
            </w:r>
            <w:r w:rsidR="006E6461" w:rsidRPr="00FB0B2F">
              <w:rPr>
                <w:rFonts w:ascii="Georgia" w:hAnsi="Georgia"/>
                <w:noProof/>
                <w:webHidden/>
                <w:rPrChange w:id="75" w:author="Ciaran Mc Donnell" w:date="2018-08-21T22:01:00Z">
                  <w:rPr>
                    <w:noProof/>
                    <w:webHidden/>
                  </w:rPr>
                </w:rPrChange>
              </w:rPr>
              <w:instrText xml:space="preserve"> PAGEREF _Toc522552352 \h </w:instrText>
            </w:r>
          </w:ins>
          <w:r w:rsidR="006E6461" w:rsidRPr="00FB0B2F">
            <w:rPr>
              <w:rFonts w:ascii="Georgia" w:hAnsi="Georgia"/>
              <w:noProof/>
              <w:webHidden/>
              <w:rPrChange w:id="76" w:author="Ciaran Mc Donnell" w:date="2018-08-21T22:01:00Z">
                <w:rPr>
                  <w:rFonts w:ascii="Georgia" w:hAnsi="Georgia"/>
                  <w:noProof/>
                  <w:webHidden/>
                </w:rPr>
              </w:rPrChange>
            </w:rPr>
          </w:r>
          <w:r w:rsidR="006E6461" w:rsidRPr="00FB0B2F">
            <w:rPr>
              <w:rFonts w:ascii="Georgia" w:hAnsi="Georgia"/>
              <w:noProof/>
              <w:webHidden/>
              <w:rPrChange w:id="77" w:author="Ciaran Mc Donnell" w:date="2018-08-21T22:01:00Z">
                <w:rPr>
                  <w:noProof/>
                  <w:webHidden/>
                </w:rPr>
              </w:rPrChange>
            </w:rPr>
            <w:fldChar w:fldCharType="separate"/>
          </w:r>
          <w:ins w:id="78" w:author="Ciaran Mc Donnell" w:date="2018-08-20T18:17:00Z">
            <w:r w:rsidR="006E6461" w:rsidRPr="00FB0B2F">
              <w:rPr>
                <w:rFonts w:ascii="Georgia" w:hAnsi="Georgia"/>
                <w:noProof/>
                <w:webHidden/>
                <w:rPrChange w:id="79" w:author="Ciaran Mc Donnell" w:date="2018-08-21T22:01:00Z">
                  <w:rPr>
                    <w:noProof/>
                    <w:webHidden/>
                  </w:rPr>
                </w:rPrChange>
              </w:rPr>
              <w:t>0</w:t>
            </w:r>
            <w:r w:rsidR="006E6461" w:rsidRPr="00FB0B2F">
              <w:rPr>
                <w:rFonts w:ascii="Georgia" w:hAnsi="Georgia"/>
                <w:noProof/>
                <w:webHidden/>
                <w:rPrChange w:id="80" w:author="Ciaran Mc Donnell" w:date="2018-08-21T22:01:00Z">
                  <w:rPr>
                    <w:noProof/>
                    <w:webHidden/>
                  </w:rPr>
                </w:rPrChange>
              </w:rPr>
              <w:fldChar w:fldCharType="end"/>
            </w:r>
            <w:r w:rsidR="006E6461" w:rsidRPr="00FB0B2F">
              <w:rPr>
                <w:rStyle w:val="Hyperlink"/>
                <w:rFonts w:ascii="Georgia" w:hAnsi="Georgia"/>
                <w:noProof/>
                <w:rPrChange w:id="81" w:author="Ciaran Mc Donnell" w:date="2018-08-21T22:01:00Z">
                  <w:rPr>
                    <w:rStyle w:val="Hyperlink"/>
                    <w:noProof/>
                  </w:rPr>
                </w:rPrChange>
              </w:rPr>
              <w:fldChar w:fldCharType="end"/>
            </w:r>
          </w:ins>
        </w:p>
        <w:p w14:paraId="0936CCC2" w14:textId="3ABA58E9" w:rsidR="006E6461" w:rsidRPr="00FB0B2F" w:rsidRDefault="006E6461">
          <w:pPr>
            <w:pStyle w:val="TOC1"/>
            <w:tabs>
              <w:tab w:val="right" w:leader="dot" w:pos="9016"/>
            </w:tabs>
            <w:rPr>
              <w:ins w:id="82" w:author="Ciaran Mc Donnell" w:date="2018-08-20T18:17:00Z"/>
              <w:rFonts w:ascii="Georgia" w:eastAsiaTheme="minorEastAsia" w:hAnsi="Georgia"/>
              <w:noProof/>
              <w:lang w:eastAsia="en-IE"/>
              <w:rPrChange w:id="83" w:author="Ciaran Mc Donnell" w:date="2018-08-21T22:01:00Z">
                <w:rPr>
                  <w:ins w:id="84" w:author="Ciaran Mc Donnell" w:date="2018-08-20T18:17:00Z"/>
                  <w:rFonts w:eastAsiaTheme="minorEastAsia"/>
                  <w:noProof/>
                  <w:lang w:eastAsia="en-IE"/>
                </w:rPr>
              </w:rPrChange>
            </w:rPr>
          </w:pPr>
          <w:ins w:id="85" w:author="Ciaran Mc Donnell" w:date="2018-08-20T18:17:00Z">
            <w:r w:rsidRPr="00FB0B2F">
              <w:rPr>
                <w:rStyle w:val="Hyperlink"/>
                <w:rFonts w:ascii="Georgia" w:hAnsi="Georgia"/>
                <w:noProof/>
                <w:rPrChange w:id="86" w:author="Ciaran Mc Donnell" w:date="2018-08-21T22:01:00Z">
                  <w:rPr>
                    <w:rStyle w:val="Hyperlink"/>
                    <w:noProof/>
                  </w:rPr>
                </w:rPrChange>
              </w:rPr>
              <w:fldChar w:fldCharType="begin"/>
            </w:r>
            <w:r w:rsidRPr="00FB0B2F">
              <w:rPr>
                <w:rStyle w:val="Hyperlink"/>
                <w:rFonts w:ascii="Georgia" w:hAnsi="Georgia"/>
                <w:noProof/>
                <w:rPrChange w:id="87" w:author="Ciaran Mc Donnell" w:date="2018-08-21T22:01:00Z">
                  <w:rPr>
                    <w:rStyle w:val="Hyperlink"/>
                    <w:noProof/>
                  </w:rPr>
                </w:rPrChange>
              </w:rPr>
              <w:instrText xml:space="preserve"> </w:instrText>
            </w:r>
            <w:r w:rsidRPr="00FB0B2F">
              <w:rPr>
                <w:rFonts w:ascii="Georgia" w:hAnsi="Georgia"/>
                <w:noProof/>
                <w:rPrChange w:id="88" w:author="Ciaran Mc Donnell" w:date="2018-08-21T22:01:00Z">
                  <w:rPr>
                    <w:noProof/>
                  </w:rPr>
                </w:rPrChange>
              </w:rPr>
              <w:instrText>HYPERLINK \l "_Toc522552353"</w:instrText>
            </w:r>
            <w:r w:rsidRPr="00FB0B2F">
              <w:rPr>
                <w:rStyle w:val="Hyperlink"/>
                <w:rFonts w:ascii="Georgia" w:hAnsi="Georgia"/>
                <w:noProof/>
                <w:rPrChange w:id="89" w:author="Ciaran Mc Donnell" w:date="2018-08-21T22:01:00Z">
                  <w:rPr>
                    <w:rStyle w:val="Hyperlink"/>
                    <w:noProof/>
                  </w:rPr>
                </w:rPrChange>
              </w:rPr>
              <w:instrText xml:space="preserve"> </w:instrText>
            </w:r>
            <w:r w:rsidRPr="00FB0B2F">
              <w:rPr>
                <w:rStyle w:val="Hyperlink"/>
                <w:rFonts w:ascii="Georgia" w:hAnsi="Georgia"/>
                <w:noProof/>
                <w:rPrChange w:id="90" w:author="Ciaran Mc Donnell" w:date="2018-08-21T22:01:00Z">
                  <w:rPr>
                    <w:rStyle w:val="Hyperlink"/>
                    <w:noProof/>
                  </w:rPr>
                </w:rPrChange>
              </w:rPr>
              <w:fldChar w:fldCharType="separate"/>
            </w:r>
            <w:r w:rsidRPr="00FB0B2F">
              <w:rPr>
                <w:rStyle w:val="Hyperlink"/>
                <w:rFonts w:ascii="Georgia" w:hAnsi="Georgia"/>
                <w:b/>
                <w:noProof/>
                <w:rPrChange w:id="91" w:author="Ciaran Mc Donnell" w:date="2018-08-21T22:01:00Z">
                  <w:rPr>
                    <w:rStyle w:val="Hyperlink"/>
                    <w:noProof/>
                  </w:rPr>
                </w:rPrChange>
              </w:rPr>
              <w:t>Contents</w:t>
            </w:r>
            <w:r w:rsidRPr="00FB0B2F">
              <w:rPr>
                <w:rFonts w:ascii="Georgia" w:hAnsi="Georgia"/>
                <w:noProof/>
                <w:webHidden/>
                <w:rPrChange w:id="92" w:author="Ciaran Mc Donnell" w:date="2018-08-21T22:01:00Z">
                  <w:rPr>
                    <w:noProof/>
                    <w:webHidden/>
                  </w:rPr>
                </w:rPrChange>
              </w:rPr>
              <w:tab/>
            </w:r>
            <w:r w:rsidRPr="00FB0B2F">
              <w:rPr>
                <w:rFonts w:ascii="Georgia" w:hAnsi="Georgia"/>
                <w:noProof/>
                <w:webHidden/>
                <w:rPrChange w:id="93" w:author="Ciaran Mc Donnell" w:date="2018-08-21T22:01:00Z">
                  <w:rPr>
                    <w:noProof/>
                    <w:webHidden/>
                  </w:rPr>
                </w:rPrChange>
              </w:rPr>
              <w:fldChar w:fldCharType="begin"/>
            </w:r>
            <w:r w:rsidRPr="00FB0B2F">
              <w:rPr>
                <w:rFonts w:ascii="Georgia" w:hAnsi="Georgia"/>
                <w:noProof/>
                <w:webHidden/>
                <w:rPrChange w:id="94" w:author="Ciaran Mc Donnell" w:date="2018-08-21T22:01:00Z">
                  <w:rPr>
                    <w:noProof/>
                    <w:webHidden/>
                  </w:rPr>
                </w:rPrChange>
              </w:rPr>
              <w:instrText xml:space="preserve"> PAGEREF _Toc522552353 \h </w:instrText>
            </w:r>
          </w:ins>
          <w:r w:rsidRPr="00FB0B2F">
            <w:rPr>
              <w:rFonts w:ascii="Georgia" w:hAnsi="Georgia"/>
              <w:noProof/>
              <w:webHidden/>
              <w:rPrChange w:id="95" w:author="Ciaran Mc Donnell" w:date="2018-08-21T22:01:00Z">
                <w:rPr>
                  <w:rFonts w:ascii="Georgia" w:hAnsi="Georgia"/>
                  <w:noProof/>
                  <w:webHidden/>
                </w:rPr>
              </w:rPrChange>
            </w:rPr>
          </w:r>
          <w:r w:rsidRPr="00FB0B2F">
            <w:rPr>
              <w:rFonts w:ascii="Georgia" w:hAnsi="Georgia"/>
              <w:noProof/>
              <w:webHidden/>
              <w:rPrChange w:id="96" w:author="Ciaran Mc Donnell" w:date="2018-08-21T22:01:00Z">
                <w:rPr>
                  <w:noProof/>
                  <w:webHidden/>
                </w:rPr>
              </w:rPrChange>
            </w:rPr>
            <w:fldChar w:fldCharType="separate"/>
          </w:r>
          <w:ins w:id="97" w:author="Ciaran Mc Donnell" w:date="2018-08-20T18:17:00Z">
            <w:r w:rsidRPr="00FB0B2F">
              <w:rPr>
                <w:rFonts w:ascii="Georgia" w:hAnsi="Georgia"/>
                <w:noProof/>
                <w:webHidden/>
                <w:rPrChange w:id="98" w:author="Ciaran Mc Donnell" w:date="2018-08-21T22:01:00Z">
                  <w:rPr>
                    <w:noProof/>
                    <w:webHidden/>
                  </w:rPr>
                </w:rPrChange>
              </w:rPr>
              <w:t>1</w:t>
            </w:r>
            <w:r w:rsidRPr="00FB0B2F">
              <w:rPr>
                <w:rFonts w:ascii="Georgia" w:hAnsi="Georgia"/>
                <w:noProof/>
                <w:webHidden/>
                <w:rPrChange w:id="99" w:author="Ciaran Mc Donnell" w:date="2018-08-21T22:01:00Z">
                  <w:rPr>
                    <w:noProof/>
                    <w:webHidden/>
                  </w:rPr>
                </w:rPrChange>
              </w:rPr>
              <w:fldChar w:fldCharType="end"/>
            </w:r>
            <w:r w:rsidRPr="00FB0B2F">
              <w:rPr>
                <w:rStyle w:val="Hyperlink"/>
                <w:rFonts w:ascii="Georgia" w:hAnsi="Georgia"/>
                <w:noProof/>
                <w:rPrChange w:id="100" w:author="Ciaran Mc Donnell" w:date="2018-08-21T22:01:00Z">
                  <w:rPr>
                    <w:rStyle w:val="Hyperlink"/>
                    <w:noProof/>
                  </w:rPr>
                </w:rPrChange>
              </w:rPr>
              <w:fldChar w:fldCharType="end"/>
            </w:r>
          </w:ins>
        </w:p>
        <w:p w14:paraId="1659DDE9" w14:textId="3F8A5004" w:rsidR="006E6461" w:rsidRPr="00FB0B2F" w:rsidRDefault="006E6461">
          <w:pPr>
            <w:pStyle w:val="TOC1"/>
            <w:tabs>
              <w:tab w:val="left" w:pos="440"/>
              <w:tab w:val="right" w:leader="dot" w:pos="9016"/>
            </w:tabs>
            <w:rPr>
              <w:ins w:id="101" w:author="Ciaran Mc Donnell" w:date="2018-08-20T18:17:00Z"/>
              <w:rFonts w:ascii="Georgia" w:eastAsiaTheme="minorEastAsia" w:hAnsi="Georgia"/>
              <w:noProof/>
              <w:lang w:eastAsia="en-IE"/>
              <w:rPrChange w:id="102" w:author="Ciaran Mc Donnell" w:date="2018-08-21T22:01:00Z">
                <w:rPr>
                  <w:ins w:id="103" w:author="Ciaran Mc Donnell" w:date="2018-08-20T18:17:00Z"/>
                  <w:rFonts w:eastAsiaTheme="minorEastAsia"/>
                  <w:noProof/>
                  <w:lang w:eastAsia="en-IE"/>
                </w:rPr>
              </w:rPrChange>
            </w:rPr>
          </w:pPr>
          <w:ins w:id="104" w:author="Ciaran Mc Donnell" w:date="2018-08-20T18:17:00Z">
            <w:r w:rsidRPr="00FB0B2F">
              <w:rPr>
                <w:rStyle w:val="Hyperlink"/>
                <w:rFonts w:ascii="Georgia" w:hAnsi="Georgia"/>
                <w:noProof/>
                <w:rPrChange w:id="105" w:author="Ciaran Mc Donnell" w:date="2018-08-21T22:01:00Z">
                  <w:rPr>
                    <w:rStyle w:val="Hyperlink"/>
                    <w:noProof/>
                  </w:rPr>
                </w:rPrChange>
              </w:rPr>
              <w:fldChar w:fldCharType="begin"/>
            </w:r>
            <w:r w:rsidRPr="00FB0B2F">
              <w:rPr>
                <w:rStyle w:val="Hyperlink"/>
                <w:rFonts w:ascii="Georgia" w:hAnsi="Georgia"/>
                <w:noProof/>
                <w:rPrChange w:id="106" w:author="Ciaran Mc Donnell" w:date="2018-08-21T22:01:00Z">
                  <w:rPr>
                    <w:rStyle w:val="Hyperlink"/>
                    <w:noProof/>
                  </w:rPr>
                </w:rPrChange>
              </w:rPr>
              <w:instrText xml:space="preserve"> </w:instrText>
            </w:r>
            <w:r w:rsidRPr="00FB0B2F">
              <w:rPr>
                <w:rFonts w:ascii="Georgia" w:hAnsi="Georgia"/>
                <w:noProof/>
                <w:rPrChange w:id="107" w:author="Ciaran Mc Donnell" w:date="2018-08-21T22:01:00Z">
                  <w:rPr>
                    <w:noProof/>
                  </w:rPr>
                </w:rPrChange>
              </w:rPr>
              <w:instrText>HYPERLINK \l "_Toc522552354"</w:instrText>
            </w:r>
            <w:r w:rsidRPr="00FB0B2F">
              <w:rPr>
                <w:rStyle w:val="Hyperlink"/>
                <w:rFonts w:ascii="Georgia" w:hAnsi="Georgia"/>
                <w:noProof/>
                <w:rPrChange w:id="108" w:author="Ciaran Mc Donnell" w:date="2018-08-21T22:01:00Z">
                  <w:rPr>
                    <w:rStyle w:val="Hyperlink"/>
                    <w:noProof/>
                  </w:rPr>
                </w:rPrChange>
              </w:rPr>
              <w:instrText xml:space="preserve"> </w:instrText>
            </w:r>
            <w:r w:rsidRPr="00FB0B2F">
              <w:rPr>
                <w:rStyle w:val="Hyperlink"/>
                <w:rFonts w:ascii="Georgia" w:hAnsi="Georgia"/>
                <w:noProof/>
                <w:rPrChange w:id="109" w:author="Ciaran Mc Donnell" w:date="2018-08-21T22:01:00Z">
                  <w:rPr>
                    <w:rStyle w:val="Hyperlink"/>
                    <w:noProof/>
                  </w:rPr>
                </w:rPrChange>
              </w:rPr>
              <w:fldChar w:fldCharType="separate"/>
            </w:r>
            <w:r w:rsidRPr="00FB0B2F">
              <w:rPr>
                <w:rStyle w:val="Hyperlink"/>
                <w:rFonts w:ascii="Georgia" w:hAnsi="Georgia"/>
                <w:noProof/>
                <w:rPrChange w:id="110" w:author="Ciaran Mc Donnell" w:date="2018-08-21T22:01:00Z">
                  <w:rPr>
                    <w:rStyle w:val="Hyperlink"/>
                    <w:noProof/>
                  </w:rPr>
                </w:rPrChange>
              </w:rPr>
              <w:t>1.</w:t>
            </w:r>
            <w:r w:rsidRPr="00FB0B2F">
              <w:rPr>
                <w:rFonts w:ascii="Georgia" w:eastAsiaTheme="minorEastAsia" w:hAnsi="Georgia"/>
                <w:noProof/>
                <w:lang w:eastAsia="en-IE"/>
                <w:rPrChange w:id="111" w:author="Ciaran Mc Donnell" w:date="2018-08-21T22:01:00Z">
                  <w:rPr>
                    <w:rFonts w:eastAsiaTheme="minorEastAsia"/>
                    <w:noProof/>
                    <w:lang w:eastAsia="en-IE"/>
                  </w:rPr>
                </w:rPrChange>
              </w:rPr>
              <w:tab/>
            </w:r>
            <w:r w:rsidRPr="00FB0B2F">
              <w:rPr>
                <w:rStyle w:val="Hyperlink"/>
                <w:rFonts w:ascii="Georgia" w:hAnsi="Georgia"/>
                <w:noProof/>
                <w:rPrChange w:id="112" w:author="Ciaran Mc Donnell" w:date="2018-08-21T22:01:00Z">
                  <w:rPr>
                    <w:rStyle w:val="Hyperlink"/>
                    <w:noProof/>
                  </w:rPr>
                </w:rPrChange>
              </w:rPr>
              <w:t>Introduction</w:t>
            </w:r>
            <w:r w:rsidRPr="00FB0B2F">
              <w:rPr>
                <w:rFonts w:ascii="Georgia" w:hAnsi="Georgia"/>
                <w:noProof/>
                <w:webHidden/>
                <w:rPrChange w:id="113" w:author="Ciaran Mc Donnell" w:date="2018-08-21T22:01:00Z">
                  <w:rPr>
                    <w:noProof/>
                    <w:webHidden/>
                  </w:rPr>
                </w:rPrChange>
              </w:rPr>
              <w:tab/>
            </w:r>
            <w:r w:rsidRPr="00FB0B2F">
              <w:rPr>
                <w:rFonts w:ascii="Georgia" w:hAnsi="Georgia"/>
                <w:noProof/>
                <w:webHidden/>
                <w:rPrChange w:id="114" w:author="Ciaran Mc Donnell" w:date="2018-08-21T22:01:00Z">
                  <w:rPr>
                    <w:noProof/>
                    <w:webHidden/>
                  </w:rPr>
                </w:rPrChange>
              </w:rPr>
              <w:fldChar w:fldCharType="begin"/>
            </w:r>
            <w:r w:rsidRPr="00FB0B2F">
              <w:rPr>
                <w:rFonts w:ascii="Georgia" w:hAnsi="Georgia"/>
                <w:noProof/>
                <w:webHidden/>
                <w:rPrChange w:id="115" w:author="Ciaran Mc Donnell" w:date="2018-08-21T22:01:00Z">
                  <w:rPr>
                    <w:noProof/>
                    <w:webHidden/>
                  </w:rPr>
                </w:rPrChange>
              </w:rPr>
              <w:instrText xml:space="preserve"> PAGEREF _Toc522552354 \h </w:instrText>
            </w:r>
          </w:ins>
          <w:r w:rsidRPr="00FB0B2F">
            <w:rPr>
              <w:rFonts w:ascii="Georgia" w:hAnsi="Georgia"/>
              <w:noProof/>
              <w:webHidden/>
              <w:rPrChange w:id="116" w:author="Ciaran Mc Donnell" w:date="2018-08-21T22:01:00Z">
                <w:rPr>
                  <w:rFonts w:ascii="Georgia" w:hAnsi="Georgia"/>
                  <w:noProof/>
                  <w:webHidden/>
                </w:rPr>
              </w:rPrChange>
            </w:rPr>
          </w:r>
          <w:r w:rsidRPr="00FB0B2F">
            <w:rPr>
              <w:rFonts w:ascii="Georgia" w:hAnsi="Georgia"/>
              <w:noProof/>
              <w:webHidden/>
              <w:rPrChange w:id="117" w:author="Ciaran Mc Donnell" w:date="2018-08-21T22:01:00Z">
                <w:rPr>
                  <w:noProof/>
                  <w:webHidden/>
                </w:rPr>
              </w:rPrChange>
            </w:rPr>
            <w:fldChar w:fldCharType="separate"/>
          </w:r>
          <w:ins w:id="118" w:author="Ciaran Mc Donnell" w:date="2018-08-20T18:17:00Z">
            <w:r w:rsidRPr="00FB0B2F">
              <w:rPr>
                <w:rFonts w:ascii="Georgia" w:hAnsi="Georgia"/>
                <w:noProof/>
                <w:webHidden/>
                <w:rPrChange w:id="119" w:author="Ciaran Mc Donnell" w:date="2018-08-21T22:01:00Z">
                  <w:rPr>
                    <w:noProof/>
                    <w:webHidden/>
                  </w:rPr>
                </w:rPrChange>
              </w:rPr>
              <w:t>2</w:t>
            </w:r>
            <w:r w:rsidRPr="00FB0B2F">
              <w:rPr>
                <w:rFonts w:ascii="Georgia" w:hAnsi="Georgia"/>
                <w:noProof/>
                <w:webHidden/>
                <w:rPrChange w:id="120" w:author="Ciaran Mc Donnell" w:date="2018-08-21T22:01:00Z">
                  <w:rPr>
                    <w:noProof/>
                    <w:webHidden/>
                  </w:rPr>
                </w:rPrChange>
              </w:rPr>
              <w:fldChar w:fldCharType="end"/>
            </w:r>
            <w:r w:rsidRPr="00FB0B2F">
              <w:rPr>
                <w:rStyle w:val="Hyperlink"/>
                <w:rFonts w:ascii="Georgia" w:hAnsi="Georgia"/>
                <w:noProof/>
                <w:rPrChange w:id="121" w:author="Ciaran Mc Donnell" w:date="2018-08-21T22:01:00Z">
                  <w:rPr>
                    <w:rStyle w:val="Hyperlink"/>
                    <w:noProof/>
                  </w:rPr>
                </w:rPrChange>
              </w:rPr>
              <w:fldChar w:fldCharType="end"/>
            </w:r>
          </w:ins>
        </w:p>
        <w:p w14:paraId="10A2E64D" w14:textId="3CADCE13" w:rsidR="006E6461" w:rsidRPr="00FB0B2F" w:rsidRDefault="006E6461">
          <w:pPr>
            <w:pStyle w:val="TOC1"/>
            <w:tabs>
              <w:tab w:val="left" w:pos="440"/>
              <w:tab w:val="right" w:leader="dot" w:pos="9016"/>
            </w:tabs>
            <w:rPr>
              <w:ins w:id="122" w:author="Ciaran Mc Donnell" w:date="2018-08-20T18:17:00Z"/>
              <w:rFonts w:ascii="Georgia" w:eastAsiaTheme="minorEastAsia" w:hAnsi="Georgia"/>
              <w:noProof/>
              <w:lang w:eastAsia="en-IE"/>
              <w:rPrChange w:id="123" w:author="Ciaran Mc Donnell" w:date="2018-08-21T22:01:00Z">
                <w:rPr>
                  <w:ins w:id="124" w:author="Ciaran Mc Donnell" w:date="2018-08-20T18:17:00Z"/>
                  <w:rFonts w:eastAsiaTheme="minorEastAsia"/>
                  <w:noProof/>
                  <w:lang w:eastAsia="en-IE"/>
                </w:rPr>
              </w:rPrChange>
            </w:rPr>
          </w:pPr>
          <w:ins w:id="125" w:author="Ciaran Mc Donnell" w:date="2018-08-20T18:17:00Z">
            <w:r w:rsidRPr="00FB0B2F">
              <w:rPr>
                <w:rStyle w:val="Hyperlink"/>
                <w:rFonts w:ascii="Georgia" w:hAnsi="Georgia"/>
                <w:noProof/>
                <w:rPrChange w:id="126" w:author="Ciaran Mc Donnell" w:date="2018-08-21T22:01:00Z">
                  <w:rPr>
                    <w:rStyle w:val="Hyperlink"/>
                    <w:noProof/>
                  </w:rPr>
                </w:rPrChange>
              </w:rPr>
              <w:fldChar w:fldCharType="begin"/>
            </w:r>
            <w:r w:rsidRPr="00FB0B2F">
              <w:rPr>
                <w:rStyle w:val="Hyperlink"/>
                <w:rFonts w:ascii="Georgia" w:hAnsi="Georgia"/>
                <w:noProof/>
                <w:rPrChange w:id="127" w:author="Ciaran Mc Donnell" w:date="2018-08-21T22:01:00Z">
                  <w:rPr>
                    <w:rStyle w:val="Hyperlink"/>
                    <w:noProof/>
                  </w:rPr>
                </w:rPrChange>
              </w:rPr>
              <w:instrText xml:space="preserve"> </w:instrText>
            </w:r>
            <w:r w:rsidRPr="00FB0B2F">
              <w:rPr>
                <w:rFonts w:ascii="Georgia" w:hAnsi="Georgia"/>
                <w:noProof/>
                <w:rPrChange w:id="128" w:author="Ciaran Mc Donnell" w:date="2018-08-21T22:01:00Z">
                  <w:rPr>
                    <w:noProof/>
                  </w:rPr>
                </w:rPrChange>
              </w:rPr>
              <w:instrText>HYPERLINK \l "_Toc522552355"</w:instrText>
            </w:r>
            <w:r w:rsidRPr="00FB0B2F">
              <w:rPr>
                <w:rStyle w:val="Hyperlink"/>
                <w:rFonts w:ascii="Georgia" w:hAnsi="Georgia"/>
                <w:noProof/>
                <w:rPrChange w:id="129" w:author="Ciaran Mc Donnell" w:date="2018-08-21T22:01:00Z">
                  <w:rPr>
                    <w:rStyle w:val="Hyperlink"/>
                    <w:noProof/>
                  </w:rPr>
                </w:rPrChange>
              </w:rPr>
              <w:instrText xml:space="preserve"> </w:instrText>
            </w:r>
            <w:r w:rsidRPr="00FB0B2F">
              <w:rPr>
                <w:rStyle w:val="Hyperlink"/>
                <w:rFonts w:ascii="Georgia" w:hAnsi="Georgia"/>
                <w:noProof/>
                <w:rPrChange w:id="130" w:author="Ciaran Mc Donnell" w:date="2018-08-21T22:01:00Z">
                  <w:rPr>
                    <w:rStyle w:val="Hyperlink"/>
                    <w:noProof/>
                  </w:rPr>
                </w:rPrChange>
              </w:rPr>
              <w:fldChar w:fldCharType="separate"/>
            </w:r>
            <w:r w:rsidRPr="00FB0B2F">
              <w:rPr>
                <w:rStyle w:val="Hyperlink"/>
                <w:rFonts w:ascii="Georgia" w:hAnsi="Georgia"/>
                <w:noProof/>
                <w:rPrChange w:id="131" w:author="Ciaran Mc Donnell" w:date="2018-08-21T22:01:00Z">
                  <w:rPr>
                    <w:rStyle w:val="Hyperlink"/>
                    <w:noProof/>
                  </w:rPr>
                </w:rPrChange>
              </w:rPr>
              <w:t>2.</w:t>
            </w:r>
            <w:r w:rsidRPr="00FB0B2F">
              <w:rPr>
                <w:rFonts w:ascii="Georgia" w:eastAsiaTheme="minorEastAsia" w:hAnsi="Georgia"/>
                <w:noProof/>
                <w:lang w:eastAsia="en-IE"/>
                <w:rPrChange w:id="132" w:author="Ciaran Mc Donnell" w:date="2018-08-21T22:01:00Z">
                  <w:rPr>
                    <w:rFonts w:eastAsiaTheme="minorEastAsia"/>
                    <w:noProof/>
                    <w:lang w:eastAsia="en-IE"/>
                  </w:rPr>
                </w:rPrChange>
              </w:rPr>
              <w:tab/>
            </w:r>
          </w:ins>
          <w:ins w:id="133" w:author="Ciaran Mc Donnell" w:date="2018-08-22T13:33:00Z">
            <w:r w:rsidR="000341AB">
              <w:rPr>
                <w:rStyle w:val="Hyperlink"/>
                <w:rFonts w:ascii="Georgia" w:hAnsi="Georgia"/>
                <w:noProof/>
              </w:rPr>
              <w:t>Requirements Specification and Design</w:t>
            </w:r>
          </w:ins>
          <w:ins w:id="134" w:author="Ciaran Mc Donnell" w:date="2018-08-20T18:17:00Z">
            <w:r w:rsidRPr="00FB0B2F">
              <w:rPr>
                <w:rFonts w:ascii="Georgia" w:hAnsi="Georgia"/>
                <w:noProof/>
                <w:webHidden/>
                <w:rPrChange w:id="135" w:author="Ciaran Mc Donnell" w:date="2018-08-21T22:01:00Z">
                  <w:rPr>
                    <w:noProof/>
                    <w:webHidden/>
                  </w:rPr>
                </w:rPrChange>
              </w:rPr>
              <w:tab/>
            </w:r>
            <w:r w:rsidRPr="00FB0B2F">
              <w:rPr>
                <w:rFonts w:ascii="Georgia" w:hAnsi="Georgia"/>
                <w:noProof/>
                <w:webHidden/>
                <w:rPrChange w:id="136" w:author="Ciaran Mc Donnell" w:date="2018-08-21T22:01:00Z">
                  <w:rPr>
                    <w:noProof/>
                    <w:webHidden/>
                  </w:rPr>
                </w:rPrChange>
              </w:rPr>
              <w:fldChar w:fldCharType="begin"/>
            </w:r>
            <w:r w:rsidRPr="00FB0B2F">
              <w:rPr>
                <w:rFonts w:ascii="Georgia" w:hAnsi="Georgia"/>
                <w:noProof/>
                <w:webHidden/>
                <w:rPrChange w:id="137" w:author="Ciaran Mc Donnell" w:date="2018-08-21T22:01:00Z">
                  <w:rPr>
                    <w:noProof/>
                    <w:webHidden/>
                  </w:rPr>
                </w:rPrChange>
              </w:rPr>
              <w:instrText xml:space="preserve"> PAGEREF _Toc522552355 \h </w:instrText>
            </w:r>
          </w:ins>
          <w:r w:rsidRPr="00FB0B2F">
            <w:rPr>
              <w:rFonts w:ascii="Georgia" w:hAnsi="Georgia"/>
              <w:noProof/>
              <w:webHidden/>
              <w:rPrChange w:id="138" w:author="Ciaran Mc Donnell" w:date="2018-08-21T22:01:00Z">
                <w:rPr>
                  <w:rFonts w:ascii="Georgia" w:hAnsi="Georgia"/>
                  <w:noProof/>
                  <w:webHidden/>
                </w:rPr>
              </w:rPrChange>
            </w:rPr>
          </w:r>
          <w:r w:rsidRPr="00FB0B2F">
            <w:rPr>
              <w:rFonts w:ascii="Georgia" w:hAnsi="Georgia"/>
              <w:noProof/>
              <w:webHidden/>
              <w:rPrChange w:id="139" w:author="Ciaran Mc Donnell" w:date="2018-08-21T22:01:00Z">
                <w:rPr>
                  <w:noProof/>
                  <w:webHidden/>
                </w:rPr>
              </w:rPrChange>
            </w:rPr>
            <w:fldChar w:fldCharType="separate"/>
          </w:r>
          <w:ins w:id="140" w:author="Ciaran Mc Donnell" w:date="2018-08-20T18:17:00Z">
            <w:r w:rsidRPr="00FB0B2F">
              <w:rPr>
                <w:rFonts w:ascii="Georgia" w:hAnsi="Georgia"/>
                <w:noProof/>
                <w:webHidden/>
                <w:rPrChange w:id="141" w:author="Ciaran Mc Donnell" w:date="2018-08-21T22:01:00Z">
                  <w:rPr>
                    <w:noProof/>
                    <w:webHidden/>
                  </w:rPr>
                </w:rPrChange>
              </w:rPr>
              <w:t>3</w:t>
            </w:r>
            <w:r w:rsidRPr="00FB0B2F">
              <w:rPr>
                <w:rFonts w:ascii="Georgia" w:hAnsi="Georgia"/>
                <w:noProof/>
                <w:webHidden/>
                <w:rPrChange w:id="142" w:author="Ciaran Mc Donnell" w:date="2018-08-21T22:01:00Z">
                  <w:rPr>
                    <w:noProof/>
                    <w:webHidden/>
                  </w:rPr>
                </w:rPrChange>
              </w:rPr>
              <w:fldChar w:fldCharType="end"/>
            </w:r>
            <w:r w:rsidRPr="00FB0B2F">
              <w:rPr>
                <w:rStyle w:val="Hyperlink"/>
                <w:rFonts w:ascii="Georgia" w:hAnsi="Georgia"/>
                <w:noProof/>
                <w:rPrChange w:id="143" w:author="Ciaran Mc Donnell" w:date="2018-08-21T22:01:00Z">
                  <w:rPr>
                    <w:rStyle w:val="Hyperlink"/>
                    <w:noProof/>
                  </w:rPr>
                </w:rPrChange>
              </w:rPr>
              <w:fldChar w:fldCharType="end"/>
            </w:r>
          </w:ins>
        </w:p>
        <w:p w14:paraId="5469C35B" w14:textId="2937E0CD" w:rsidR="006E6461" w:rsidRPr="00FB0B2F" w:rsidRDefault="006E6461">
          <w:pPr>
            <w:pStyle w:val="TOC2"/>
            <w:tabs>
              <w:tab w:val="left" w:pos="880"/>
              <w:tab w:val="right" w:leader="dot" w:pos="9016"/>
            </w:tabs>
            <w:rPr>
              <w:ins w:id="144" w:author="Ciaran Mc Donnell" w:date="2018-08-20T18:17:00Z"/>
              <w:rFonts w:ascii="Georgia" w:hAnsi="Georgia"/>
              <w:noProof/>
              <w:rPrChange w:id="145" w:author="Ciaran Mc Donnell" w:date="2018-08-21T22:01:00Z">
                <w:rPr>
                  <w:ins w:id="146" w:author="Ciaran Mc Donnell" w:date="2018-08-20T18:17:00Z"/>
                  <w:noProof/>
                </w:rPr>
              </w:rPrChange>
            </w:rPr>
          </w:pPr>
          <w:ins w:id="147" w:author="Ciaran Mc Donnell" w:date="2018-08-20T18:17:00Z">
            <w:r w:rsidRPr="00FB0B2F">
              <w:rPr>
                <w:rStyle w:val="Hyperlink"/>
                <w:rFonts w:ascii="Georgia" w:hAnsi="Georgia"/>
                <w:noProof/>
                <w:rPrChange w:id="148" w:author="Ciaran Mc Donnell" w:date="2018-08-21T22:01:00Z">
                  <w:rPr>
                    <w:rStyle w:val="Hyperlink"/>
                    <w:noProof/>
                  </w:rPr>
                </w:rPrChange>
              </w:rPr>
              <w:fldChar w:fldCharType="begin"/>
            </w:r>
            <w:r w:rsidRPr="00FB0B2F">
              <w:rPr>
                <w:rStyle w:val="Hyperlink"/>
                <w:rFonts w:ascii="Georgia" w:hAnsi="Georgia"/>
                <w:noProof/>
                <w:rPrChange w:id="149" w:author="Ciaran Mc Donnell" w:date="2018-08-21T22:01:00Z">
                  <w:rPr>
                    <w:rStyle w:val="Hyperlink"/>
                    <w:noProof/>
                  </w:rPr>
                </w:rPrChange>
              </w:rPr>
              <w:instrText xml:space="preserve"> </w:instrText>
            </w:r>
            <w:r w:rsidRPr="00FB0B2F">
              <w:rPr>
                <w:rFonts w:ascii="Georgia" w:hAnsi="Georgia"/>
                <w:noProof/>
                <w:rPrChange w:id="150" w:author="Ciaran Mc Donnell" w:date="2018-08-21T22:01:00Z">
                  <w:rPr>
                    <w:noProof/>
                  </w:rPr>
                </w:rPrChange>
              </w:rPr>
              <w:instrText>HYPERLINK \l "_Toc522552356"</w:instrText>
            </w:r>
            <w:r w:rsidRPr="00FB0B2F">
              <w:rPr>
                <w:rStyle w:val="Hyperlink"/>
                <w:rFonts w:ascii="Georgia" w:hAnsi="Georgia"/>
                <w:noProof/>
                <w:rPrChange w:id="151" w:author="Ciaran Mc Donnell" w:date="2018-08-21T22:01:00Z">
                  <w:rPr>
                    <w:rStyle w:val="Hyperlink"/>
                    <w:noProof/>
                  </w:rPr>
                </w:rPrChange>
              </w:rPr>
              <w:instrText xml:space="preserve"> </w:instrText>
            </w:r>
            <w:r w:rsidRPr="00FB0B2F">
              <w:rPr>
                <w:rStyle w:val="Hyperlink"/>
                <w:rFonts w:ascii="Georgia" w:hAnsi="Georgia"/>
                <w:noProof/>
                <w:rPrChange w:id="152" w:author="Ciaran Mc Donnell" w:date="2018-08-21T22:01:00Z">
                  <w:rPr>
                    <w:rStyle w:val="Hyperlink"/>
                    <w:noProof/>
                  </w:rPr>
                </w:rPrChange>
              </w:rPr>
              <w:fldChar w:fldCharType="separate"/>
            </w:r>
            <w:r w:rsidRPr="00FB0B2F">
              <w:rPr>
                <w:rStyle w:val="Hyperlink"/>
                <w:rFonts w:ascii="Georgia" w:hAnsi="Georgia"/>
                <w:noProof/>
                <w:rPrChange w:id="153" w:author="Ciaran Mc Donnell" w:date="2018-08-21T22:01:00Z">
                  <w:rPr>
                    <w:rStyle w:val="Hyperlink"/>
                    <w:noProof/>
                  </w:rPr>
                </w:rPrChange>
              </w:rPr>
              <w:t>2.1</w:t>
            </w:r>
            <w:r w:rsidRPr="00FB0B2F">
              <w:rPr>
                <w:rFonts w:ascii="Georgia" w:hAnsi="Georgia"/>
                <w:noProof/>
                <w:rPrChange w:id="154" w:author="Ciaran Mc Donnell" w:date="2018-08-21T22:01:00Z">
                  <w:rPr>
                    <w:noProof/>
                  </w:rPr>
                </w:rPrChange>
              </w:rPr>
              <w:tab/>
            </w:r>
          </w:ins>
          <w:ins w:id="155" w:author="Ciaran Mc Donnell" w:date="2018-08-22T13:33:00Z">
            <w:r w:rsidR="000341AB">
              <w:rPr>
                <w:rStyle w:val="Hyperlink"/>
                <w:rFonts w:ascii="Georgia" w:hAnsi="Georgia"/>
                <w:noProof/>
              </w:rPr>
              <w:t>Requirements</w:t>
            </w:r>
          </w:ins>
          <w:ins w:id="156" w:author="Ciaran Mc Donnell" w:date="2018-08-20T18:17:00Z">
            <w:r w:rsidRPr="00FB0B2F">
              <w:rPr>
                <w:rFonts w:ascii="Georgia" w:hAnsi="Georgia"/>
                <w:noProof/>
                <w:webHidden/>
                <w:rPrChange w:id="157" w:author="Ciaran Mc Donnell" w:date="2018-08-21T22:01:00Z">
                  <w:rPr>
                    <w:noProof/>
                    <w:webHidden/>
                  </w:rPr>
                </w:rPrChange>
              </w:rPr>
              <w:tab/>
            </w:r>
            <w:r w:rsidRPr="00FB0B2F">
              <w:rPr>
                <w:rFonts w:ascii="Georgia" w:hAnsi="Georgia"/>
                <w:noProof/>
                <w:webHidden/>
                <w:rPrChange w:id="158" w:author="Ciaran Mc Donnell" w:date="2018-08-21T22:01:00Z">
                  <w:rPr>
                    <w:noProof/>
                    <w:webHidden/>
                  </w:rPr>
                </w:rPrChange>
              </w:rPr>
              <w:fldChar w:fldCharType="begin"/>
            </w:r>
            <w:r w:rsidRPr="00FB0B2F">
              <w:rPr>
                <w:rFonts w:ascii="Georgia" w:hAnsi="Georgia"/>
                <w:noProof/>
                <w:webHidden/>
                <w:rPrChange w:id="159" w:author="Ciaran Mc Donnell" w:date="2018-08-21T22:01:00Z">
                  <w:rPr>
                    <w:noProof/>
                    <w:webHidden/>
                  </w:rPr>
                </w:rPrChange>
              </w:rPr>
              <w:instrText xml:space="preserve"> PAGEREF _Toc522552356 \h </w:instrText>
            </w:r>
          </w:ins>
          <w:r w:rsidRPr="00FB0B2F">
            <w:rPr>
              <w:rFonts w:ascii="Georgia" w:hAnsi="Georgia"/>
              <w:noProof/>
              <w:webHidden/>
              <w:rPrChange w:id="160" w:author="Ciaran Mc Donnell" w:date="2018-08-21T22:01:00Z">
                <w:rPr>
                  <w:rFonts w:ascii="Georgia" w:hAnsi="Georgia"/>
                  <w:noProof/>
                  <w:webHidden/>
                </w:rPr>
              </w:rPrChange>
            </w:rPr>
          </w:r>
          <w:r w:rsidRPr="00FB0B2F">
            <w:rPr>
              <w:rFonts w:ascii="Georgia" w:hAnsi="Georgia"/>
              <w:noProof/>
              <w:webHidden/>
              <w:rPrChange w:id="161" w:author="Ciaran Mc Donnell" w:date="2018-08-21T22:01:00Z">
                <w:rPr>
                  <w:noProof/>
                  <w:webHidden/>
                </w:rPr>
              </w:rPrChange>
            </w:rPr>
            <w:fldChar w:fldCharType="separate"/>
          </w:r>
          <w:ins w:id="162" w:author="Ciaran Mc Donnell" w:date="2018-08-20T18:17:00Z">
            <w:r w:rsidRPr="00FB0B2F">
              <w:rPr>
                <w:rFonts w:ascii="Georgia" w:hAnsi="Georgia"/>
                <w:noProof/>
                <w:webHidden/>
                <w:rPrChange w:id="163" w:author="Ciaran Mc Donnell" w:date="2018-08-21T22:01:00Z">
                  <w:rPr>
                    <w:noProof/>
                    <w:webHidden/>
                  </w:rPr>
                </w:rPrChange>
              </w:rPr>
              <w:t>3</w:t>
            </w:r>
            <w:r w:rsidRPr="00FB0B2F">
              <w:rPr>
                <w:rFonts w:ascii="Georgia" w:hAnsi="Georgia"/>
                <w:noProof/>
                <w:webHidden/>
                <w:rPrChange w:id="164" w:author="Ciaran Mc Donnell" w:date="2018-08-21T22:01:00Z">
                  <w:rPr>
                    <w:noProof/>
                    <w:webHidden/>
                  </w:rPr>
                </w:rPrChange>
              </w:rPr>
              <w:fldChar w:fldCharType="end"/>
            </w:r>
            <w:r w:rsidRPr="00FB0B2F">
              <w:rPr>
                <w:rStyle w:val="Hyperlink"/>
                <w:rFonts w:ascii="Georgia" w:hAnsi="Georgia"/>
                <w:noProof/>
                <w:rPrChange w:id="165" w:author="Ciaran Mc Donnell" w:date="2018-08-21T22:01:00Z">
                  <w:rPr>
                    <w:rStyle w:val="Hyperlink"/>
                    <w:noProof/>
                  </w:rPr>
                </w:rPrChange>
              </w:rPr>
              <w:fldChar w:fldCharType="end"/>
            </w:r>
          </w:ins>
        </w:p>
        <w:p w14:paraId="3C3184FA" w14:textId="61D5E85E" w:rsidR="006E6461" w:rsidRPr="00FB0B2F" w:rsidRDefault="006E6461" w:rsidP="000341AB">
          <w:pPr>
            <w:pStyle w:val="TOC2"/>
            <w:tabs>
              <w:tab w:val="left" w:pos="880"/>
              <w:tab w:val="right" w:leader="dot" w:pos="9016"/>
            </w:tabs>
            <w:rPr>
              <w:ins w:id="166" w:author="Ciaran Mc Donnell" w:date="2018-08-20T18:17:00Z"/>
              <w:rFonts w:ascii="Georgia" w:hAnsi="Georgia"/>
              <w:noProof/>
              <w:rPrChange w:id="167" w:author="Ciaran Mc Donnell" w:date="2018-08-21T22:01:00Z">
                <w:rPr>
                  <w:ins w:id="168" w:author="Ciaran Mc Donnell" w:date="2018-08-20T18:17:00Z"/>
                  <w:noProof/>
                </w:rPr>
              </w:rPrChange>
            </w:rPr>
            <w:pPrChange w:id="169" w:author="Ciaran Mc Donnell" w:date="2018-08-22T13:34:00Z">
              <w:pPr>
                <w:pStyle w:val="TOC2"/>
                <w:tabs>
                  <w:tab w:val="left" w:pos="880"/>
                  <w:tab w:val="right" w:leader="dot" w:pos="9016"/>
                </w:tabs>
              </w:pPr>
            </w:pPrChange>
          </w:pPr>
          <w:ins w:id="170" w:author="Ciaran Mc Donnell" w:date="2018-08-20T18:17:00Z">
            <w:r w:rsidRPr="00FB0B2F">
              <w:rPr>
                <w:rStyle w:val="Hyperlink"/>
                <w:rFonts w:ascii="Georgia" w:hAnsi="Georgia"/>
                <w:noProof/>
                <w:rPrChange w:id="171" w:author="Ciaran Mc Donnell" w:date="2018-08-21T22:01:00Z">
                  <w:rPr>
                    <w:rStyle w:val="Hyperlink"/>
                    <w:noProof/>
                  </w:rPr>
                </w:rPrChange>
              </w:rPr>
              <w:fldChar w:fldCharType="begin"/>
            </w:r>
            <w:r w:rsidRPr="00FB0B2F">
              <w:rPr>
                <w:rStyle w:val="Hyperlink"/>
                <w:rFonts w:ascii="Georgia" w:hAnsi="Georgia"/>
                <w:noProof/>
                <w:rPrChange w:id="172" w:author="Ciaran Mc Donnell" w:date="2018-08-21T22:01:00Z">
                  <w:rPr>
                    <w:rStyle w:val="Hyperlink"/>
                    <w:noProof/>
                  </w:rPr>
                </w:rPrChange>
              </w:rPr>
              <w:instrText xml:space="preserve"> </w:instrText>
            </w:r>
            <w:r w:rsidRPr="00FB0B2F">
              <w:rPr>
                <w:rFonts w:ascii="Georgia" w:hAnsi="Georgia"/>
                <w:noProof/>
                <w:rPrChange w:id="173" w:author="Ciaran Mc Donnell" w:date="2018-08-21T22:01:00Z">
                  <w:rPr>
                    <w:noProof/>
                  </w:rPr>
                </w:rPrChange>
              </w:rPr>
              <w:instrText>HYPERLINK \l "_Toc522552357"</w:instrText>
            </w:r>
            <w:r w:rsidRPr="00FB0B2F">
              <w:rPr>
                <w:rStyle w:val="Hyperlink"/>
                <w:rFonts w:ascii="Georgia" w:hAnsi="Georgia"/>
                <w:noProof/>
                <w:rPrChange w:id="174" w:author="Ciaran Mc Donnell" w:date="2018-08-21T22:01:00Z">
                  <w:rPr>
                    <w:rStyle w:val="Hyperlink"/>
                    <w:noProof/>
                  </w:rPr>
                </w:rPrChange>
              </w:rPr>
              <w:instrText xml:space="preserve"> </w:instrText>
            </w:r>
            <w:r w:rsidRPr="00FB0B2F">
              <w:rPr>
                <w:rStyle w:val="Hyperlink"/>
                <w:rFonts w:ascii="Georgia" w:hAnsi="Georgia"/>
                <w:noProof/>
                <w:rPrChange w:id="175" w:author="Ciaran Mc Donnell" w:date="2018-08-21T22:01:00Z">
                  <w:rPr>
                    <w:rStyle w:val="Hyperlink"/>
                    <w:noProof/>
                  </w:rPr>
                </w:rPrChange>
              </w:rPr>
              <w:fldChar w:fldCharType="separate"/>
            </w:r>
            <w:r w:rsidRPr="00FB0B2F">
              <w:rPr>
                <w:rStyle w:val="Hyperlink"/>
                <w:rFonts w:ascii="Georgia" w:hAnsi="Georgia"/>
                <w:noProof/>
                <w:rPrChange w:id="176" w:author="Ciaran Mc Donnell" w:date="2018-08-21T22:01:00Z">
                  <w:rPr>
                    <w:rStyle w:val="Hyperlink"/>
                    <w:noProof/>
                  </w:rPr>
                </w:rPrChange>
              </w:rPr>
              <w:t>2.2</w:t>
            </w:r>
            <w:r w:rsidRPr="00FB0B2F">
              <w:rPr>
                <w:rFonts w:ascii="Georgia" w:hAnsi="Georgia"/>
                <w:noProof/>
                <w:rPrChange w:id="177" w:author="Ciaran Mc Donnell" w:date="2018-08-21T22:01:00Z">
                  <w:rPr>
                    <w:noProof/>
                  </w:rPr>
                </w:rPrChange>
              </w:rPr>
              <w:tab/>
            </w:r>
          </w:ins>
          <w:ins w:id="178" w:author="Ciaran Mc Donnell" w:date="2018-08-22T13:34:00Z">
            <w:r w:rsidR="000341AB">
              <w:rPr>
                <w:rStyle w:val="Hyperlink"/>
                <w:rFonts w:ascii="Georgia" w:hAnsi="Georgia"/>
                <w:noProof/>
              </w:rPr>
              <w:t>Design</w:t>
            </w:r>
          </w:ins>
          <w:ins w:id="179" w:author="Ciaran Mc Donnell" w:date="2018-08-20T18:17:00Z">
            <w:r w:rsidRPr="00FB0B2F">
              <w:rPr>
                <w:rFonts w:ascii="Georgia" w:hAnsi="Georgia"/>
                <w:noProof/>
                <w:webHidden/>
                <w:rPrChange w:id="180" w:author="Ciaran Mc Donnell" w:date="2018-08-21T22:01:00Z">
                  <w:rPr>
                    <w:noProof/>
                    <w:webHidden/>
                  </w:rPr>
                </w:rPrChange>
              </w:rPr>
              <w:tab/>
            </w:r>
            <w:r w:rsidRPr="00FB0B2F">
              <w:rPr>
                <w:rFonts w:ascii="Georgia" w:hAnsi="Georgia"/>
                <w:noProof/>
                <w:webHidden/>
                <w:rPrChange w:id="181" w:author="Ciaran Mc Donnell" w:date="2018-08-21T22:01:00Z">
                  <w:rPr>
                    <w:noProof/>
                    <w:webHidden/>
                  </w:rPr>
                </w:rPrChange>
              </w:rPr>
              <w:fldChar w:fldCharType="begin"/>
            </w:r>
            <w:r w:rsidRPr="00FB0B2F">
              <w:rPr>
                <w:rFonts w:ascii="Georgia" w:hAnsi="Georgia"/>
                <w:noProof/>
                <w:webHidden/>
                <w:rPrChange w:id="182" w:author="Ciaran Mc Donnell" w:date="2018-08-21T22:01:00Z">
                  <w:rPr>
                    <w:noProof/>
                    <w:webHidden/>
                  </w:rPr>
                </w:rPrChange>
              </w:rPr>
              <w:instrText xml:space="preserve"> PAGEREF _Toc522552357 \h </w:instrText>
            </w:r>
          </w:ins>
          <w:r w:rsidRPr="00FB0B2F">
            <w:rPr>
              <w:rFonts w:ascii="Georgia" w:hAnsi="Georgia"/>
              <w:noProof/>
              <w:webHidden/>
              <w:rPrChange w:id="183" w:author="Ciaran Mc Donnell" w:date="2018-08-21T22:01:00Z">
                <w:rPr>
                  <w:rFonts w:ascii="Georgia" w:hAnsi="Georgia"/>
                  <w:noProof/>
                  <w:webHidden/>
                </w:rPr>
              </w:rPrChange>
            </w:rPr>
          </w:r>
          <w:r w:rsidRPr="00FB0B2F">
            <w:rPr>
              <w:rFonts w:ascii="Georgia" w:hAnsi="Georgia"/>
              <w:noProof/>
              <w:webHidden/>
              <w:rPrChange w:id="184" w:author="Ciaran Mc Donnell" w:date="2018-08-21T22:01:00Z">
                <w:rPr>
                  <w:noProof/>
                  <w:webHidden/>
                </w:rPr>
              </w:rPrChange>
            </w:rPr>
            <w:fldChar w:fldCharType="separate"/>
          </w:r>
          <w:ins w:id="185" w:author="Ciaran Mc Donnell" w:date="2018-08-20T18:17:00Z">
            <w:r w:rsidRPr="00FB0B2F">
              <w:rPr>
                <w:rFonts w:ascii="Georgia" w:hAnsi="Georgia"/>
                <w:noProof/>
                <w:webHidden/>
                <w:rPrChange w:id="186" w:author="Ciaran Mc Donnell" w:date="2018-08-21T22:01:00Z">
                  <w:rPr>
                    <w:noProof/>
                    <w:webHidden/>
                  </w:rPr>
                </w:rPrChange>
              </w:rPr>
              <w:t>3</w:t>
            </w:r>
            <w:r w:rsidRPr="00FB0B2F">
              <w:rPr>
                <w:rFonts w:ascii="Georgia" w:hAnsi="Georgia"/>
                <w:noProof/>
                <w:webHidden/>
                <w:rPrChange w:id="187" w:author="Ciaran Mc Donnell" w:date="2018-08-21T22:01:00Z">
                  <w:rPr>
                    <w:noProof/>
                    <w:webHidden/>
                  </w:rPr>
                </w:rPrChange>
              </w:rPr>
              <w:fldChar w:fldCharType="end"/>
            </w:r>
            <w:r w:rsidRPr="00FB0B2F">
              <w:rPr>
                <w:rStyle w:val="Hyperlink"/>
                <w:rFonts w:ascii="Georgia" w:hAnsi="Georgia"/>
                <w:noProof/>
                <w:rPrChange w:id="188" w:author="Ciaran Mc Donnell" w:date="2018-08-21T22:01:00Z">
                  <w:rPr>
                    <w:rStyle w:val="Hyperlink"/>
                    <w:noProof/>
                  </w:rPr>
                </w:rPrChange>
              </w:rPr>
              <w:fldChar w:fldCharType="end"/>
            </w:r>
          </w:ins>
        </w:p>
        <w:p w14:paraId="52C73706" w14:textId="693EF7E7" w:rsidR="006E6461" w:rsidRPr="00FB0B2F" w:rsidRDefault="006E6461">
          <w:pPr>
            <w:pStyle w:val="TOC1"/>
            <w:tabs>
              <w:tab w:val="left" w:pos="440"/>
              <w:tab w:val="right" w:leader="dot" w:pos="9016"/>
            </w:tabs>
            <w:rPr>
              <w:ins w:id="189" w:author="Ciaran Mc Donnell" w:date="2018-08-20T18:17:00Z"/>
              <w:rFonts w:ascii="Georgia" w:eastAsiaTheme="minorEastAsia" w:hAnsi="Georgia"/>
              <w:noProof/>
              <w:lang w:eastAsia="en-IE"/>
              <w:rPrChange w:id="190" w:author="Ciaran Mc Donnell" w:date="2018-08-21T22:01:00Z">
                <w:rPr>
                  <w:ins w:id="191" w:author="Ciaran Mc Donnell" w:date="2018-08-20T18:17:00Z"/>
                  <w:rFonts w:eastAsiaTheme="minorEastAsia"/>
                  <w:noProof/>
                  <w:lang w:eastAsia="en-IE"/>
                </w:rPr>
              </w:rPrChange>
            </w:rPr>
          </w:pPr>
          <w:ins w:id="192" w:author="Ciaran Mc Donnell" w:date="2018-08-20T18:17:00Z">
            <w:r w:rsidRPr="00FB0B2F">
              <w:rPr>
                <w:rStyle w:val="Hyperlink"/>
                <w:rFonts w:ascii="Georgia" w:hAnsi="Georgia"/>
                <w:noProof/>
                <w:rPrChange w:id="193" w:author="Ciaran Mc Donnell" w:date="2018-08-21T22:01:00Z">
                  <w:rPr>
                    <w:rStyle w:val="Hyperlink"/>
                    <w:noProof/>
                  </w:rPr>
                </w:rPrChange>
              </w:rPr>
              <w:fldChar w:fldCharType="begin"/>
            </w:r>
            <w:r w:rsidRPr="00FB0B2F">
              <w:rPr>
                <w:rStyle w:val="Hyperlink"/>
                <w:rFonts w:ascii="Georgia" w:hAnsi="Georgia"/>
                <w:noProof/>
                <w:rPrChange w:id="194" w:author="Ciaran Mc Donnell" w:date="2018-08-21T22:01:00Z">
                  <w:rPr>
                    <w:rStyle w:val="Hyperlink"/>
                    <w:noProof/>
                  </w:rPr>
                </w:rPrChange>
              </w:rPr>
              <w:instrText xml:space="preserve"> </w:instrText>
            </w:r>
            <w:r w:rsidRPr="00FB0B2F">
              <w:rPr>
                <w:rFonts w:ascii="Georgia" w:hAnsi="Georgia"/>
                <w:noProof/>
                <w:rPrChange w:id="195" w:author="Ciaran Mc Donnell" w:date="2018-08-21T22:01:00Z">
                  <w:rPr>
                    <w:noProof/>
                  </w:rPr>
                </w:rPrChange>
              </w:rPr>
              <w:instrText>HYPERLINK \l "_Toc522552359"</w:instrText>
            </w:r>
            <w:r w:rsidRPr="00FB0B2F">
              <w:rPr>
                <w:rStyle w:val="Hyperlink"/>
                <w:rFonts w:ascii="Georgia" w:hAnsi="Georgia"/>
                <w:noProof/>
                <w:rPrChange w:id="196" w:author="Ciaran Mc Donnell" w:date="2018-08-21T22:01:00Z">
                  <w:rPr>
                    <w:rStyle w:val="Hyperlink"/>
                    <w:noProof/>
                  </w:rPr>
                </w:rPrChange>
              </w:rPr>
              <w:instrText xml:space="preserve"> </w:instrText>
            </w:r>
            <w:r w:rsidRPr="00FB0B2F">
              <w:rPr>
                <w:rStyle w:val="Hyperlink"/>
                <w:rFonts w:ascii="Georgia" w:hAnsi="Georgia"/>
                <w:noProof/>
                <w:rPrChange w:id="197" w:author="Ciaran Mc Donnell" w:date="2018-08-21T22:01:00Z">
                  <w:rPr>
                    <w:rStyle w:val="Hyperlink"/>
                    <w:noProof/>
                  </w:rPr>
                </w:rPrChange>
              </w:rPr>
              <w:fldChar w:fldCharType="separate"/>
            </w:r>
            <w:r w:rsidRPr="00FB0B2F">
              <w:rPr>
                <w:rStyle w:val="Hyperlink"/>
                <w:rFonts w:ascii="Georgia" w:hAnsi="Georgia"/>
                <w:noProof/>
                <w:rPrChange w:id="198" w:author="Ciaran Mc Donnell" w:date="2018-08-21T22:01:00Z">
                  <w:rPr>
                    <w:rStyle w:val="Hyperlink"/>
                    <w:noProof/>
                  </w:rPr>
                </w:rPrChange>
              </w:rPr>
              <w:t>3.</w:t>
            </w:r>
            <w:r w:rsidRPr="00FB0B2F">
              <w:rPr>
                <w:rFonts w:ascii="Georgia" w:eastAsiaTheme="minorEastAsia" w:hAnsi="Georgia"/>
                <w:noProof/>
                <w:lang w:eastAsia="en-IE"/>
                <w:rPrChange w:id="199" w:author="Ciaran Mc Donnell" w:date="2018-08-21T22:01:00Z">
                  <w:rPr>
                    <w:rFonts w:eastAsiaTheme="minorEastAsia"/>
                    <w:noProof/>
                    <w:lang w:eastAsia="en-IE"/>
                  </w:rPr>
                </w:rPrChange>
              </w:rPr>
              <w:tab/>
            </w:r>
          </w:ins>
          <w:ins w:id="200" w:author="Ciaran Mc Donnell" w:date="2018-08-22T13:34:00Z">
            <w:r w:rsidR="000341AB">
              <w:rPr>
                <w:rStyle w:val="Hyperlink"/>
                <w:rFonts w:ascii="Georgia" w:hAnsi="Georgia"/>
                <w:noProof/>
              </w:rPr>
              <w:t>Implementation</w:t>
            </w:r>
          </w:ins>
          <w:ins w:id="201" w:author="Ciaran Mc Donnell" w:date="2018-08-20T18:17:00Z">
            <w:r w:rsidRPr="00FB0B2F">
              <w:rPr>
                <w:rFonts w:ascii="Georgia" w:hAnsi="Georgia"/>
                <w:noProof/>
                <w:webHidden/>
                <w:rPrChange w:id="202" w:author="Ciaran Mc Donnell" w:date="2018-08-21T22:01:00Z">
                  <w:rPr>
                    <w:noProof/>
                    <w:webHidden/>
                  </w:rPr>
                </w:rPrChange>
              </w:rPr>
              <w:tab/>
            </w:r>
            <w:r w:rsidRPr="00FB0B2F">
              <w:rPr>
                <w:rFonts w:ascii="Georgia" w:hAnsi="Georgia"/>
                <w:noProof/>
                <w:webHidden/>
                <w:rPrChange w:id="203" w:author="Ciaran Mc Donnell" w:date="2018-08-21T22:01:00Z">
                  <w:rPr>
                    <w:noProof/>
                    <w:webHidden/>
                  </w:rPr>
                </w:rPrChange>
              </w:rPr>
              <w:fldChar w:fldCharType="begin"/>
            </w:r>
            <w:r w:rsidRPr="00FB0B2F">
              <w:rPr>
                <w:rFonts w:ascii="Georgia" w:hAnsi="Georgia"/>
                <w:noProof/>
                <w:webHidden/>
                <w:rPrChange w:id="204" w:author="Ciaran Mc Donnell" w:date="2018-08-21T22:01:00Z">
                  <w:rPr>
                    <w:noProof/>
                    <w:webHidden/>
                  </w:rPr>
                </w:rPrChange>
              </w:rPr>
              <w:instrText xml:space="preserve"> PAGEREF _Toc522552359 \h </w:instrText>
            </w:r>
          </w:ins>
          <w:r w:rsidRPr="00FB0B2F">
            <w:rPr>
              <w:rFonts w:ascii="Georgia" w:hAnsi="Georgia"/>
              <w:noProof/>
              <w:webHidden/>
              <w:rPrChange w:id="205" w:author="Ciaran Mc Donnell" w:date="2018-08-21T22:01:00Z">
                <w:rPr>
                  <w:rFonts w:ascii="Georgia" w:hAnsi="Georgia"/>
                  <w:noProof/>
                  <w:webHidden/>
                </w:rPr>
              </w:rPrChange>
            </w:rPr>
          </w:r>
          <w:r w:rsidRPr="00FB0B2F">
            <w:rPr>
              <w:rFonts w:ascii="Georgia" w:hAnsi="Georgia"/>
              <w:noProof/>
              <w:webHidden/>
              <w:rPrChange w:id="206" w:author="Ciaran Mc Donnell" w:date="2018-08-21T22:01:00Z">
                <w:rPr>
                  <w:noProof/>
                  <w:webHidden/>
                </w:rPr>
              </w:rPrChange>
            </w:rPr>
            <w:fldChar w:fldCharType="separate"/>
          </w:r>
          <w:ins w:id="207" w:author="Ciaran Mc Donnell" w:date="2018-08-20T18:17:00Z">
            <w:r w:rsidRPr="00FB0B2F">
              <w:rPr>
                <w:rFonts w:ascii="Georgia" w:hAnsi="Georgia"/>
                <w:noProof/>
                <w:webHidden/>
                <w:rPrChange w:id="208" w:author="Ciaran Mc Donnell" w:date="2018-08-21T22:01:00Z">
                  <w:rPr>
                    <w:noProof/>
                    <w:webHidden/>
                  </w:rPr>
                </w:rPrChange>
              </w:rPr>
              <w:t>3</w:t>
            </w:r>
            <w:r w:rsidRPr="00FB0B2F">
              <w:rPr>
                <w:rFonts w:ascii="Georgia" w:hAnsi="Georgia"/>
                <w:noProof/>
                <w:webHidden/>
                <w:rPrChange w:id="209" w:author="Ciaran Mc Donnell" w:date="2018-08-21T22:01:00Z">
                  <w:rPr>
                    <w:noProof/>
                    <w:webHidden/>
                  </w:rPr>
                </w:rPrChange>
              </w:rPr>
              <w:fldChar w:fldCharType="end"/>
            </w:r>
            <w:r w:rsidRPr="00FB0B2F">
              <w:rPr>
                <w:rStyle w:val="Hyperlink"/>
                <w:rFonts w:ascii="Georgia" w:hAnsi="Georgia"/>
                <w:noProof/>
                <w:rPrChange w:id="210" w:author="Ciaran Mc Donnell" w:date="2018-08-21T22:01:00Z">
                  <w:rPr>
                    <w:rStyle w:val="Hyperlink"/>
                    <w:noProof/>
                  </w:rPr>
                </w:rPrChange>
              </w:rPr>
              <w:fldChar w:fldCharType="end"/>
            </w:r>
          </w:ins>
        </w:p>
        <w:p w14:paraId="3F96B09B" w14:textId="381D8069" w:rsidR="006E6461" w:rsidRPr="00FB0B2F" w:rsidRDefault="006E6461">
          <w:pPr>
            <w:pStyle w:val="TOC2"/>
            <w:tabs>
              <w:tab w:val="left" w:pos="880"/>
              <w:tab w:val="right" w:leader="dot" w:pos="9016"/>
            </w:tabs>
            <w:rPr>
              <w:ins w:id="211" w:author="Ciaran Mc Donnell" w:date="2018-08-20T18:17:00Z"/>
              <w:rFonts w:ascii="Georgia" w:hAnsi="Georgia"/>
              <w:noProof/>
              <w:rPrChange w:id="212" w:author="Ciaran Mc Donnell" w:date="2018-08-21T22:01:00Z">
                <w:rPr>
                  <w:ins w:id="213" w:author="Ciaran Mc Donnell" w:date="2018-08-20T18:17:00Z"/>
                  <w:noProof/>
                </w:rPr>
              </w:rPrChange>
            </w:rPr>
          </w:pPr>
          <w:ins w:id="214" w:author="Ciaran Mc Donnell" w:date="2018-08-20T18:17:00Z">
            <w:r w:rsidRPr="00FB0B2F">
              <w:rPr>
                <w:rStyle w:val="Hyperlink"/>
                <w:rFonts w:ascii="Georgia" w:hAnsi="Georgia"/>
                <w:noProof/>
                <w:rPrChange w:id="215" w:author="Ciaran Mc Donnell" w:date="2018-08-21T22:01:00Z">
                  <w:rPr>
                    <w:rStyle w:val="Hyperlink"/>
                    <w:noProof/>
                  </w:rPr>
                </w:rPrChange>
              </w:rPr>
              <w:fldChar w:fldCharType="begin"/>
            </w:r>
            <w:r w:rsidRPr="00FB0B2F">
              <w:rPr>
                <w:rStyle w:val="Hyperlink"/>
                <w:rFonts w:ascii="Georgia" w:hAnsi="Georgia"/>
                <w:noProof/>
                <w:rPrChange w:id="216" w:author="Ciaran Mc Donnell" w:date="2018-08-21T22:01:00Z">
                  <w:rPr>
                    <w:rStyle w:val="Hyperlink"/>
                    <w:noProof/>
                  </w:rPr>
                </w:rPrChange>
              </w:rPr>
              <w:instrText xml:space="preserve"> </w:instrText>
            </w:r>
            <w:r w:rsidRPr="00FB0B2F">
              <w:rPr>
                <w:rFonts w:ascii="Georgia" w:hAnsi="Georgia"/>
                <w:noProof/>
                <w:rPrChange w:id="217" w:author="Ciaran Mc Donnell" w:date="2018-08-21T22:01:00Z">
                  <w:rPr>
                    <w:noProof/>
                  </w:rPr>
                </w:rPrChange>
              </w:rPr>
              <w:instrText>HYPERLINK \l "_Toc522552360"</w:instrText>
            </w:r>
            <w:r w:rsidRPr="00FB0B2F">
              <w:rPr>
                <w:rStyle w:val="Hyperlink"/>
                <w:rFonts w:ascii="Georgia" w:hAnsi="Georgia"/>
                <w:noProof/>
                <w:rPrChange w:id="218" w:author="Ciaran Mc Donnell" w:date="2018-08-21T22:01:00Z">
                  <w:rPr>
                    <w:rStyle w:val="Hyperlink"/>
                    <w:noProof/>
                  </w:rPr>
                </w:rPrChange>
              </w:rPr>
              <w:instrText xml:space="preserve"> </w:instrText>
            </w:r>
            <w:r w:rsidRPr="00FB0B2F">
              <w:rPr>
                <w:rStyle w:val="Hyperlink"/>
                <w:rFonts w:ascii="Georgia" w:hAnsi="Georgia"/>
                <w:noProof/>
                <w:rPrChange w:id="219" w:author="Ciaran Mc Donnell" w:date="2018-08-21T22:01:00Z">
                  <w:rPr>
                    <w:rStyle w:val="Hyperlink"/>
                    <w:noProof/>
                  </w:rPr>
                </w:rPrChange>
              </w:rPr>
              <w:fldChar w:fldCharType="separate"/>
            </w:r>
            <w:r w:rsidRPr="00FB0B2F">
              <w:rPr>
                <w:rStyle w:val="Hyperlink"/>
                <w:rFonts w:ascii="Georgia" w:hAnsi="Georgia"/>
                <w:noProof/>
                <w:rPrChange w:id="220" w:author="Ciaran Mc Donnell" w:date="2018-08-21T22:01:00Z">
                  <w:rPr>
                    <w:rStyle w:val="Hyperlink"/>
                    <w:noProof/>
                  </w:rPr>
                </w:rPrChange>
              </w:rPr>
              <w:t>3.1</w:t>
            </w:r>
            <w:r w:rsidRPr="00FB0B2F">
              <w:rPr>
                <w:rFonts w:ascii="Georgia" w:hAnsi="Georgia"/>
                <w:noProof/>
                <w:rPrChange w:id="221" w:author="Ciaran Mc Donnell" w:date="2018-08-21T22:01:00Z">
                  <w:rPr>
                    <w:noProof/>
                  </w:rPr>
                </w:rPrChange>
              </w:rPr>
              <w:tab/>
            </w:r>
          </w:ins>
          <w:ins w:id="222" w:author="Ciaran Mc Donnell" w:date="2018-08-22T13:34:00Z">
            <w:r w:rsidR="000341AB">
              <w:rPr>
                <w:rStyle w:val="Hyperlink"/>
                <w:rFonts w:ascii="Georgia" w:hAnsi="Georgia"/>
                <w:noProof/>
              </w:rPr>
              <w:t>Software</w:t>
            </w:r>
          </w:ins>
          <w:ins w:id="223" w:author="Ciaran Mc Donnell" w:date="2018-08-20T18:17:00Z">
            <w:r w:rsidRPr="00FB0B2F">
              <w:rPr>
                <w:rFonts w:ascii="Georgia" w:hAnsi="Georgia"/>
                <w:noProof/>
                <w:webHidden/>
                <w:rPrChange w:id="224" w:author="Ciaran Mc Donnell" w:date="2018-08-21T22:01:00Z">
                  <w:rPr>
                    <w:noProof/>
                    <w:webHidden/>
                  </w:rPr>
                </w:rPrChange>
              </w:rPr>
              <w:tab/>
            </w:r>
            <w:r w:rsidRPr="00FB0B2F">
              <w:rPr>
                <w:rFonts w:ascii="Georgia" w:hAnsi="Georgia"/>
                <w:noProof/>
                <w:webHidden/>
                <w:rPrChange w:id="225" w:author="Ciaran Mc Donnell" w:date="2018-08-21T22:01:00Z">
                  <w:rPr>
                    <w:noProof/>
                    <w:webHidden/>
                  </w:rPr>
                </w:rPrChange>
              </w:rPr>
              <w:fldChar w:fldCharType="begin"/>
            </w:r>
            <w:r w:rsidRPr="00FB0B2F">
              <w:rPr>
                <w:rFonts w:ascii="Georgia" w:hAnsi="Georgia"/>
                <w:noProof/>
                <w:webHidden/>
                <w:rPrChange w:id="226" w:author="Ciaran Mc Donnell" w:date="2018-08-21T22:01:00Z">
                  <w:rPr>
                    <w:noProof/>
                    <w:webHidden/>
                  </w:rPr>
                </w:rPrChange>
              </w:rPr>
              <w:instrText xml:space="preserve"> PAGEREF _Toc522552360 \h </w:instrText>
            </w:r>
          </w:ins>
          <w:r w:rsidRPr="00FB0B2F">
            <w:rPr>
              <w:rFonts w:ascii="Georgia" w:hAnsi="Georgia"/>
              <w:noProof/>
              <w:webHidden/>
              <w:rPrChange w:id="227" w:author="Ciaran Mc Donnell" w:date="2018-08-21T22:01:00Z">
                <w:rPr>
                  <w:rFonts w:ascii="Georgia" w:hAnsi="Georgia"/>
                  <w:noProof/>
                  <w:webHidden/>
                </w:rPr>
              </w:rPrChange>
            </w:rPr>
          </w:r>
          <w:r w:rsidRPr="00FB0B2F">
            <w:rPr>
              <w:rFonts w:ascii="Georgia" w:hAnsi="Georgia"/>
              <w:noProof/>
              <w:webHidden/>
              <w:rPrChange w:id="228" w:author="Ciaran Mc Donnell" w:date="2018-08-21T22:01:00Z">
                <w:rPr>
                  <w:noProof/>
                  <w:webHidden/>
                </w:rPr>
              </w:rPrChange>
            </w:rPr>
            <w:fldChar w:fldCharType="separate"/>
          </w:r>
          <w:ins w:id="229" w:author="Ciaran Mc Donnell" w:date="2018-08-20T18:17:00Z">
            <w:r w:rsidRPr="00FB0B2F">
              <w:rPr>
                <w:rFonts w:ascii="Georgia" w:hAnsi="Georgia"/>
                <w:noProof/>
                <w:webHidden/>
                <w:rPrChange w:id="230" w:author="Ciaran Mc Donnell" w:date="2018-08-21T22:01:00Z">
                  <w:rPr>
                    <w:noProof/>
                    <w:webHidden/>
                  </w:rPr>
                </w:rPrChange>
              </w:rPr>
              <w:t>3</w:t>
            </w:r>
            <w:r w:rsidRPr="00FB0B2F">
              <w:rPr>
                <w:rFonts w:ascii="Georgia" w:hAnsi="Georgia"/>
                <w:noProof/>
                <w:webHidden/>
                <w:rPrChange w:id="231" w:author="Ciaran Mc Donnell" w:date="2018-08-21T22:01:00Z">
                  <w:rPr>
                    <w:noProof/>
                    <w:webHidden/>
                  </w:rPr>
                </w:rPrChange>
              </w:rPr>
              <w:fldChar w:fldCharType="end"/>
            </w:r>
            <w:r w:rsidRPr="00FB0B2F">
              <w:rPr>
                <w:rStyle w:val="Hyperlink"/>
                <w:rFonts w:ascii="Georgia" w:hAnsi="Georgia"/>
                <w:noProof/>
                <w:rPrChange w:id="232" w:author="Ciaran Mc Donnell" w:date="2018-08-21T22:01:00Z">
                  <w:rPr>
                    <w:rStyle w:val="Hyperlink"/>
                    <w:noProof/>
                  </w:rPr>
                </w:rPrChange>
              </w:rPr>
              <w:fldChar w:fldCharType="end"/>
            </w:r>
          </w:ins>
        </w:p>
        <w:p w14:paraId="1301F278" w14:textId="104FDC7F" w:rsidR="006E6461" w:rsidRPr="00FB0B2F" w:rsidRDefault="006E6461">
          <w:pPr>
            <w:pStyle w:val="TOC2"/>
            <w:tabs>
              <w:tab w:val="left" w:pos="880"/>
              <w:tab w:val="right" w:leader="dot" w:pos="9016"/>
            </w:tabs>
            <w:rPr>
              <w:ins w:id="233" w:author="Ciaran Mc Donnell" w:date="2018-08-20T18:17:00Z"/>
              <w:rFonts w:ascii="Georgia" w:hAnsi="Georgia"/>
              <w:noProof/>
              <w:rPrChange w:id="234" w:author="Ciaran Mc Donnell" w:date="2018-08-21T22:01:00Z">
                <w:rPr>
                  <w:ins w:id="235" w:author="Ciaran Mc Donnell" w:date="2018-08-20T18:17:00Z"/>
                  <w:noProof/>
                </w:rPr>
              </w:rPrChange>
            </w:rPr>
          </w:pPr>
          <w:ins w:id="236" w:author="Ciaran Mc Donnell" w:date="2018-08-20T18:17:00Z">
            <w:r w:rsidRPr="00FB0B2F">
              <w:rPr>
                <w:rStyle w:val="Hyperlink"/>
                <w:rFonts w:ascii="Georgia" w:hAnsi="Georgia"/>
                <w:noProof/>
                <w:rPrChange w:id="237" w:author="Ciaran Mc Donnell" w:date="2018-08-21T22:01:00Z">
                  <w:rPr>
                    <w:rStyle w:val="Hyperlink"/>
                    <w:noProof/>
                  </w:rPr>
                </w:rPrChange>
              </w:rPr>
              <w:fldChar w:fldCharType="begin"/>
            </w:r>
            <w:r w:rsidRPr="00FB0B2F">
              <w:rPr>
                <w:rStyle w:val="Hyperlink"/>
                <w:rFonts w:ascii="Georgia" w:hAnsi="Georgia"/>
                <w:noProof/>
                <w:rPrChange w:id="238" w:author="Ciaran Mc Donnell" w:date="2018-08-21T22:01:00Z">
                  <w:rPr>
                    <w:rStyle w:val="Hyperlink"/>
                    <w:noProof/>
                  </w:rPr>
                </w:rPrChange>
              </w:rPr>
              <w:instrText xml:space="preserve"> </w:instrText>
            </w:r>
            <w:r w:rsidRPr="00FB0B2F">
              <w:rPr>
                <w:rFonts w:ascii="Georgia" w:hAnsi="Georgia"/>
                <w:noProof/>
                <w:rPrChange w:id="239" w:author="Ciaran Mc Donnell" w:date="2018-08-21T22:01:00Z">
                  <w:rPr>
                    <w:noProof/>
                  </w:rPr>
                </w:rPrChange>
              </w:rPr>
              <w:instrText>HYPERLINK \l "_Toc522552361"</w:instrText>
            </w:r>
            <w:r w:rsidRPr="00FB0B2F">
              <w:rPr>
                <w:rStyle w:val="Hyperlink"/>
                <w:rFonts w:ascii="Georgia" w:hAnsi="Georgia"/>
                <w:noProof/>
                <w:rPrChange w:id="240" w:author="Ciaran Mc Donnell" w:date="2018-08-21T22:01:00Z">
                  <w:rPr>
                    <w:rStyle w:val="Hyperlink"/>
                    <w:noProof/>
                  </w:rPr>
                </w:rPrChange>
              </w:rPr>
              <w:instrText xml:space="preserve"> </w:instrText>
            </w:r>
            <w:r w:rsidRPr="00FB0B2F">
              <w:rPr>
                <w:rStyle w:val="Hyperlink"/>
                <w:rFonts w:ascii="Georgia" w:hAnsi="Georgia"/>
                <w:noProof/>
                <w:rPrChange w:id="241" w:author="Ciaran Mc Donnell" w:date="2018-08-21T22:01:00Z">
                  <w:rPr>
                    <w:rStyle w:val="Hyperlink"/>
                    <w:noProof/>
                  </w:rPr>
                </w:rPrChange>
              </w:rPr>
              <w:fldChar w:fldCharType="separate"/>
            </w:r>
            <w:r w:rsidRPr="00FB0B2F">
              <w:rPr>
                <w:rStyle w:val="Hyperlink"/>
                <w:rFonts w:ascii="Georgia" w:hAnsi="Georgia"/>
                <w:noProof/>
                <w:rPrChange w:id="242" w:author="Ciaran Mc Donnell" w:date="2018-08-21T22:01:00Z">
                  <w:rPr>
                    <w:rStyle w:val="Hyperlink"/>
                    <w:noProof/>
                  </w:rPr>
                </w:rPrChange>
              </w:rPr>
              <w:t>3.2</w:t>
            </w:r>
            <w:r w:rsidRPr="00FB0B2F">
              <w:rPr>
                <w:rFonts w:ascii="Georgia" w:hAnsi="Georgia"/>
                <w:noProof/>
                <w:rPrChange w:id="243" w:author="Ciaran Mc Donnell" w:date="2018-08-21T22:01:00Z">
                  <w:rPr>
                    <w:noProof/>
                  </w:rPr>
                </w:rPrChange>
              </w:rPr>
              <w:tab/>
            </w:r>
          </w:ins>
          <w:ins w:id="244" w:author="Ciaran Mc Donnell" w:date="2018-08-22T13:35:00Z">
            <w:r w:rsidR="000341AB">
              <w:rPr>
                <w:rStyle w:val="Hyperlink"/>
                <w:rFonts w:ascii="Georgia" w:hAnsi="Georgia"/>
                <w:noProof/>
              </w:rPr>
              <w:t>Hardware</w:t>
            </w:r>
          </w:ins>
          <w:ins w:id="245" w:author="Ciaran Mc Donnell" w:date="2018-08-20T18:17:00Z">
            <w:r w:rsidRPr="00FB0B2F">
              <w:rPr>
                <w:rFonts w:ascii="Georgia" w:hAnsi="Georgia"/>
                <w:noProof/>
                <w:webHidden/>
                <w:rPrChange w:id="246" w:author="Ciaran Mc Donnell" w:date="2018-08-21T22:01:00Z">
                  <w:rPr>
                    <w:noProof/>
                    <w:webHidden/>
                  </w:rPr>
                </w:rPrChange>
              </w:rPr>
              <w:tab/>
            </w:r>
            <w:r w:rsidRPr="00FB0B2F">
              <w:rPr>
                <w:rFonts w:ascii="Georgia" w:hAnsi="Georgia"/>
                <w:noProof/>
                <w:webHidden/>
                <w:rPrChange w:id="247" w:author="Ciaran Mc Donnell" w:date="2018-08-21T22:01:00Z">
                  <w:rPr>
                    <w:noProof/>
                    <w:webHidden/>
                  </w:rPr>
                </w:rPrChange>
              </w:rPr>
              <w:fldChar w:fldCharType="begin"/>
            </w:r>
            <w:r w:rsidRPr="00FB0B2F">
              <w:rPr>
                <w:rFonts w:ascii="Georgia" w:hAnsi="Georgia"/>
                <w:noProof/>
                <w:webHidden/>
                <w:rPrChange w:id="248" w:author="Ciaran Mc Donnell" w:date="2018-08-21T22:01:00Z">
                  <w:rPr>
                    <w:noProof/>
                    <w:webHidden/>
                  </w:rPr>
                </w:rPrChange>
              </w:rPr>
              <w:instrText xml:space="preserve"> PAGEREF _Toc522552361 \h </w:instrText>
            </w:r>
          </w:ins>
          <w:r w:rsidRPr="00FB0B2F">
            <w:rPr>
              <w:rFonts w:ascii="Georgia" w:hAnsi="Georgia"/>
              <w:noProof/>
              <w:webHidden/>
              <w:rPrChange w:id="249" w:author="Ciaran Mc Donnell" w:date="2018-08-21T22:01:00Z">
                <w:rPr>
                  <w:rFonts w:ascii="Georgia" w:hAnsi="Georgia"/>
                  <w:noProof/>
                  <w:webHidden/>
                </w:rPr>
              </w:rPrChange>
            </w:rPr>
          </w:r>
          <w:r w:rsidRPr="00FB0B2F">
            <w:rPr>
              <w:rFonts w:ascii="Georgia" w:hAnsi="Georgia"/>
              <w:noProof/>
              <w:webHidden/>
              <w:rPrChange w:id="250" w:author="Ciaran Mc Donnell" w:date="2018-08-21T22:01:00Z">
                <w:rPr>
                  <w:noProof/>
                  <w:webHidden/>
                </w:rPr>
              </w:rPrChange>
            </w:rPr>
            <w:fldChar w:fldCharType="separate"/>
          </w:r>
          <w:ins w:id="251" w:author="Ciaran Mc Donnell" w:date="2018-08-20T18:17:00Z">
            <w:r w:rsidRPr="00FB0B2F">
              <w:rPr>
                <w:rFonts w:ascii="Georgia" w:hAnsi="Georgia"/>
                <w:noProof/>
                <w:webHidden/>
                <w:rPrChange w:id="252" w:author="Ciaran Mc Donnell" w:date="2018-08-21T22:01:00Z">
                  <w:rPr>
                    <w:noProof/>
                    <w:webHidden/>
                  </w:rPr>
                </w:rPrChange>
              </w:rPr>
              <w:t>5</w:t>
            </w:r>
            <w:r w:rsidRPr="00FB0B2F">
              <w:rPr>
                <w:rFonts w:ascii="Georgia" w:hAnsi="Georgia"/>
                <w:noProof/>
                <w:webHidden/>
                <w:rPrChange w:id="253" w:author="Ciaran Mc Donnell" w:date="2018-08-21T22:01:00Z">
                  <w:rPr>
                    <w:noProof/>
                    <w:webHidden/>
                  </w:rPr>
                </w:rPrChange>
              </w:rPr>
              <w:fldChar w:fldCharType="end"/>
            </w:r>
            <w:r w:rsidRPr="00FB0B2F">
              <w:rPr>
                <w:rStyle w:val="Hyperlink"/>
                <w:rFonts w:ascii="Georgia" w:hAnsi="Georgia"/>
                <w:noProof/>
                <w:rPrChange w:id="254" w:author="Ciaran Mc Donnell" w:date="2018-08-21T22:01:00Z">
                  <w:rPr>
                    <w:rStyle w:val="Hyperlink"/>
                    <w:noProof/>
                  </w:rPr>
                </w:rPrChange>
              </w:rPr>
              <w:fldChar w:fldCharType="end"/>
            </w:r>
          </w:ins>
        </w:p>
        <w:p w14:paraId="4CBF95FF" w14:textId="66279280" w:rsidR="006E6461" w:rsidRDefault="006E6461">
          <w:pPr>
            <w:pStyle w:val="TOC2"/>
            <w:tabs>
              <w:tab w:val="left" w:pos="880"/>
              <w:tab w:val="right" w:leader="dot" w:pos="9016"/>
            </w:tabs>
            <w:rPr>
              <w:ins w:id="255" w:author="Ciaran Mc Donnell" w:date="2018-08-22T13:35:00Z"/>
              <w:rStyle w:val="Hyperlink"/>
              <w:rFonts w:ascii="Georgia" w:hAnsi="Georgia"/>
              <w:noProof/>
            </w:rPr>
          </w:pPr>
          <w:ins w:id="256" w:author="Ciaran Mc Donnell" w:date="2018-08-20T18:17:00Z">
            <w:r w:rsidRPr="00FB0B2F">
              <w:rPr>
                <w:rStyle w:val="Hyperlink"/>
                <w:rFonts w:ascii="Georgia" w:hAnsi="Georgia"/>
                <w:noProof/>
                <w:rPrChange w:id="257" w:author="Ciaran Mc Donnell" w:date="2018-08-21T22:01:00Z">
                  <w:rPr>
                    <w:rStyle w:val="Hyperlink"/>
                    <w:noProof/>
                  </w:rPr>
                </w:rPrChange>
              </w:rPr>
              <w:fldChar w:fldCharType="begin"/>
            </w:r>
            <w:r w:rsidRPr="00FB0B2F">
              <w:rPr>
                <w:rStyle w:val="Hyperlink"/>
                <w:rFonts w:ascii="Georgia" w:hAnsi="Georgia"/>
                <w:noProof/>
                <w:rPrChange w:id="258" w:author="Ciaran Mc Donnell" w:date="2018-08-21T22:01:00Z">
                  <w:rPr>
                    <w:rStyle w:val="Hyperlink"/>
                    <w:noProof/>
                  </w:rPr>
                </w:rPrChange>
              </w:rPr>
              <w:instrText xml:space="preserve"> </w:instrText>
            </w:r>
            <w:r w:rsidRPr="00FB0B2F">
              <w:rPr>
                <w:rFonts w:ascii="Georgia" w:hAnsi="Georgia"/>
                <w:noProof/>
                <w:rPrChange w:id="259" w:author="Ciaran Mc Donnell" w:date="2018-08-21T22:01:00Z">
                  <w:rPr>
                    <w:noProof/>
                  </w:rPr>
                </w:rPrChange>
              </w:rPr>
              <w:instrText>HYPERLINK \l "_Toc522552362"</w:instrText>
            </w:r>
            <w:r w:rsidRPr="00FB0B2F">
              <w:rPr>
                <w:rStyle w:val="Hyperlink"/>
                <w:rFonts w:ascii="Georgia" w:hAnsi="Georgia"/>
                <w:noProof/>
                <w:rPrChange w:id="260" w:author="Ciaran Mc Donnell" w:date="2018-08-21T22:01:00Z">
                  <w:rPr>
                    <w:rStyle w:val="Hyperlink"/>
                    <w:noProof/>
                  </w:rPr>
                </w:rPrChange>
              </w:rPr>
              <w:instrText xml:space="preserve"> </w:instrText>
            </w:r>
            <w:r w:rsidRPr="00FB0B2F">
              <w:rPr>
                <w:rStyle w:val="Hyperlink"/>
                <w:rFonts w:ascii="Georgia" w:hAnsi="Georgia"/>
                <w:noProof/>
                <w:rPrChange w:id="261" w:author="Ciaran Mc Donnell" w:date="2018-08-21T22:01:00Z">
                  <w:rPr>
                    <w:rStyle w:val="Hyperlink"/>
                    <w:noProof/>
                  </w:rPr>
                </w:rPrChange>
              </w:rPr>
              <w:fldChar w:fldCharType="separate"/>
            </w:r>
            <w:r w:rsidRPr="00FB0B2F">
              <w:rPr>
                <w:rStyle w:val="Hyperlink"/>
                <w:rFonts w:ascii="Georgia" w:hAnsi="Georgia"/>
                <w:noProof/>
                <w:rPrChange w:id="262" w:author="Ciaran Mc Donnell" w:date="2018-08-21T22:01:00Z">
                  <w:rPr>
                    <w:rStyle w:val="Hyperlink"/>
                    <w:noProof/>
                  </w:rPr>
                </w:rPrChange>
              </w:rPr>
              <w:t>3.3</w:t>
            </w:r>
            <w:r w:rsidRPr="00FB0B2F">
              <w:rPr>
                <w:rFonts w:ascii="Georgia" w:hAnsi="Georgia"/>
                <w:noProof/>
                <w:rPrChange w:id="263" w:author="Ciaran Mc Donnell" w:date="2018-08-21T22:01:00Z">
                  <w:rPr>
                    <w:noProof/>
                  </w:rPr>
                </w:rPrChange>
              </w:rPr>
              <w:tab/>
            </w:r>
          </w:ins>
          <w:ins w:id="264" w:author="Ciaran Mc Donnell" w:date="2018-08-22T13:35:00Z">
            <w:r w:rsidR="000341AB">
              <w:rPr>
                <w:rStyle w:val="Hyperlink"/>
                <w:rFonts w:ascii="Georgia" w:hAnsi="Georgia"/>
                <w:noProof/>
              </w:rPr>
              <w:t>High Level Implementation Decisions</w:t>
            </w:r>
          </w:ins>
          <w:ins w:id="265" w:author="Ciaran Mc Donnell" w:date="2018-08-20T18:17:00Z">
            <w:r w:rsidRPr="00FB0B2F">
              <w:rPr>
                <w:rFonts w:ascii="Georgia" w:hAnsi="Georgia"/>
                <w:noProof/>
                <w:webHidden/>
                <w:rPrChange w:id="266" w:author="Ciaran Mc Donnell" w:date="2018-08-21T22:01:00Z">
                  <w:rPr>
                    <w:noProof/>
                    <w:webHidden/>
                  </w:rPr>
                </w:rPrChange>
              </w:rPr>
              <w:tab/>
            </w:r>
            <w:r w:rsidRPr="00FB0B2F">
              <w:rPr>
                <w:rFonts w:ascii="Georgia" w:hAnsi="Georgia"/>
                <w:noProof/>
                <w:webHidden/>
                <w:rPrChange w:id="267" w:author="Ciaran Mc Donnell" w:date="2018-08-21T22:01:00Z">
                  <w:rPr>
                    <w:noProof/>
                    <w:webHidden/>
                  </w:rPr>
                </w:rPrChange>
              </w:rPr>
              <w:fldChar w:fldCharType="begin"/>
            </w:r>
            <w:r w:rsidRPr="00FB0B2F">
              <w:rPr>
                <w:rFonts w:ascii="Georgia" w:hAnsi="Georgia"/>
                <w:noProof/>
                <w:webHidden/>
                <w:rPrChange w:id="268" w:author="Ciaran Mc Donnell" w:date="2018-08-21T22:01:00Z">
                  <w:rPr>
                    <w:noProof/>
                    <w:webHidden/>
                  </w:rPr>
                </w:rPrChange>
              </w:rPr>
              <w:instrText xml:space="preserve"> PAGEREF _Toc522552362 \h </w:instrText>
            </w:r>
          </w:ins>
          <w:r w:rsidRPr="00FB0B2F">
            <w:rPr>
              <w:rFonts w:ascii="Georgia" w:hAnsi="Georgia"/>
              <w:noProof/>
              <w:webHidden/>
              <w:rPrChange w:id="269" w:author="Ciaran Mc Donnell" w:date="2018-08-21T22:01:00Z">
                <w:rPr>
                  <w:rFonts w:ascii="Georgia" w:hAnsi="Georgia"/>
                  <w:noProof/>
                  <w:webHidden/>
                </w:rPr>
              </w:rPrChange>
            </w:rPr>
          </w:r>
          <w:r w:rsidRPr="00FB0B2F">
            <w:rPr>
              <w:rFonts w:ascii="Georgia" w:hAnsi="Georgia"/>
              <w:noProof/>
              <w:webHidden/>
              <w:rPrChange w:id="270" w:author="Ciaran Mc Donnell" w:date="2018-08-21T22:01:00Z">
                <w:rPr>
                  <w:noProof/>
                  <w:webHidden/>
                </w:rPr>
              </w:rPrChange>
            </w:rPr>
            <w:fldChar w:fldCharType="separate"/>
          </w:r>
          <w:ins w:id="271" w:author="Ciaran Mc Donnell" w:date="2018-08-20T18:17:00Z">
            <w:r w:rsidRPr="00FB0B2F">
              <w:rPr>
                <w:rFonts w:ascii="Georgia" w:hAnsi="Georgia"/>
                <w:noProof/>
                <w:webHidden/>
                <w:rPrChange w:id="272" w:author="Ciaran Mc Donnell" w:date="2018-08-21T22:01:00Z">
                  <w:rPr>
                    <w:noProof/>
                    <w:webHidden/>
                  </w:rPr>
                </w:rPrChange>
              </w:rPr>
              <w:t>6</w:t>
            </w:r>
            <w:r w:rsidRPr="00FB0B2F">
              <w:rPr>
                <w:rFonts w:ascii="Georgia" w:hAnsi="Georgia"/>
                <w:noProof/>
                <w:webHidden/>
                <w:rPrChange w:id="273" w:author="Ciaran Mc Donnell" w:date="2018-08-21T22:01:00Z">
                  <w:rPr>
                    <w:noProof/>
                    <w:webHidden/>
                  </w:rPr>
                </w:rPrChange>
              </w:rPr>
              <w:fldChar w:fldCharType="end"/>
            </w:r>
            <w:r w:rsidRPr="00FB0B2F">
              <w:rPr>
                <w:rStyle w:val="Hyperlink"/>
                <w:rFonts w:ascii="Georgia" w:hAnsi="Georgia"/>
                <w:noProof/>
                <w:rPrChange w:id="274" w:author="Ciaran Mc Donnell" w:date="2018-08-21T22:01:00Z">
                  <w:rPr>
                    <w:rStyle w:val="Hyperlink"/>
                    <w:noProof/>
                  </w:rPr>
                </w:rPrChange>
              </w:rPr>
              <w:fldChar w:fldCharType="end"/>
            </w:r>
          </w:ins>
        </w:p>
        <w:p w14:paraId="3A2412A8" w14:textId="19922EF8" w:rsidR="000341AB" w:rsidRDefault="000341AB" w:rsidP="000341AB">
          <w:pPr>
            <w:pStyle w:val="TOC2"/>
            <w:tabs>
              <w:tab w:val="left" w:pos="880"/>
              <w:tab w:val="right" w:leader="dot" w:pos="9016"/>
            </w:tabs>
            <w:rPr>
              <w:ins w:id="275" w:author="Ciaran Mc Donnell" w:date="2018-08-22T13:35:00Z"/>
              <w:rStyle w:val="Hyperlink"/>
              <w:rFonts w:ascii="Georgia" w:hAnsi="Georgia"/>
              <w:noProof/>
            </w:rPr>
          </w:pPr>
          <w:ins w:id="276" w:author="Ciaran Mc Donnell" w:date="2018-08-22T13:35:00Z">
            <w:r w:rsidRPr="00986DEC">
              <w:rPr>
                <w:rStyle w:val="Hyperlink"/>
                <w:rFonts w:ascii="Georgia" w:hAnsi="Georgia"/>
                <w:noProof/>
              </w:rPr>
              <w:fldChar w:fldCharType="begin"/>
            </w:r>
            <w:r w:rsidRPr="00986DEC">
              <w:rPr>
                <w:rStyle w:val="Hyperlink"/>
                <w:rFonts w:ascii="Georgia" w:hAnsi="Georgia"/>
                <w:noProof/>
              </w:rPr>
              <w:instrText xml:space="preserve"> </w:instrText>
            </w:r>
            <w:r w:rsidRPr="00986DEC">
              <w:rPr>
                <w:rFonts w:ascii="Georgia" w:hAnsi="Georgia"/>
                <w:noProof/>
              </w:rPr>
              <w:instrText>HYPERLINK \l "_Toc522552362"</w:instrText>
            </w:r>
            <w:r w:rsidRPr="00986DEC">
              <w:rPr>
                <w:rStyle w:val="Hyperlink"/>
                <w:rFonts w:ascii="Georgia" w:hAnsi="Georgia"/>
                <w:noProof/>
              </w:rPr>
              <w:instrText xml:space="preserve"> </w:instrText>
            </w:r>
            <w:r w:rsidRPr="00986DEC">
              <w:rPr>
                <w:rStyle w:val="Hyperlink"/>
                <w:rFonts w:ascii="Georgia" w:hAnsi="Georgia"/>
                <w:noProof/>
              </w:rPr>
              <w:fldChar w:fldCharType="separate"/>
            </w:r>
            <w:r w:rsidRPr="00986DEC">
              <w:rPr>
                <w:rStyle w:val="Hyperlink"/>
                <w:rFonts w:ascii="Georgia" w:hAnsi="Georgia"/>
                <w:noProof/>
              </w:rPr>
              <w:t>3.</w:t>
            </w:r>
          </w:ins>
          <w:ins w:id="277" w:author="Ciaran Mc Donnell" w:date="2018-08-22T13:36:00Z">
            <w:r>
              <w:rPr>
                <w:rStyle w:val="Hyperlink"/>
                <w:rFonts w:ascii="Georgia" w:hAnsi="Georgia"/>
                <w:noProof/>
              </w:rPr>
              <w:t>4</w:t>
            </w:r>
          </w:ins>
          <w:ins w:id="278" w:author="Ciaran Mc Donnell" w:date="2018-08-22T13:35:00Z">
            <w:r w:rsidRPr="00986DEC">
              <w:rPr>
                <w:rFonts w:ascii="Georgia" w:hAnsi="Georgia"/>
                <w:noProof/>
              </w:rPr>
              <w:tab/>
            </w:r>
          </w:ins>
          <w:ins w:id="279" w:author="Ciaran Mc Donnell" w:date="2018-08-22T13:36:00Z">
            <w:r w:rsidR="00BD64ED">
              <w:rPr>
                <w:rStyle w:val="Hyperlink"/>
                <w:rFonts w:ascii="Georgia" w:hAnsi="Georgia"/>
                <w:noProof/>
              </w:rPr>
              <w:t>Implementation of the Requirements</w:t>
            </w:r>
          </w:ins>
          <w:ins w:id="280" w:author="Ciaran Mc Donnell" w:date="2018-08-22T13:35:00Z">
            <w:r w:rsidRPr="00986DEC">
              <w:rPr>
                <w:rFonts w:ascii="Georgia" w:hAnsi="Georgia"/>
                <w:noProof/>
                <w:webHidden/>
              </w:rPr>
              <w:tab/>
            </w:r>
            <w:r w:rsidRPr="00986DEC">
              <w:rPr>
                <w:rFonts w:ascii="Georgia" w:hAnsi="Georgia"/>
                <w:noProof/>
                <w:webHidden/>
              </w:rPr>
              <w:fldChar w:fldCharType="begin"/>
            </w:r>
            <w:r w:rsidRPr="00986DEC">
              <w:rPr>
                <w:rFonts w:ascii="Georgia" w:hAnsi="Georgia"/>
                <w:noProof/>
                <w:webHidden/>
              </w:rPr>
              <w:instrText xml:space="preserve"> PAGEREF _Toc522552362 \h </w:instrText>
            </w:r>
            <w:r w:rsidRPr="00986DEC">
              <w:rPr>
                <w:rFonts w:ascii="Georgia" w:hAnsi="Georgia"/>
                <w:noProof/>
                <w:webHidden/>
              </w:rPr>
            </w:r>
            <w:r w:rsidRPr="00986DEC">
              <w:rPr>
                <w:rFonts w:ascii="Georgia" w:hAnsi="Georgia"/>
                <w:noProof/>
                <w:webHidden/>
              </w:rPr>
              <w:fldChar w:fldCharType="separate"/>
            </w:r>
            <w:r w:rsidRPr="00986DEC">
              <w:rPr>
                <w:rFonts w:ascii="Georgia" w:hAnsi="Georgia"/>
                <w:noProof/>
                <w:webHidden/>
              </w:rPr>
              <w:t>6</w:t>
            </w:r>
            <w:r w:rsidRPr="00986DEC">
              <w:rPr>
                <w:rFonts w:ascii="Georgia" w:hAnsi="Georgia"/>
                <w:noProof/>
                <w:webHidden/>
              </w:rPr>
              <w:fldChar w:fldCharType="end"/>
            </w:r>
            <w:r w:rsidRPr="00986DEC">
              <w:rPr>
                <w:rStyle w:val="Hyperlink"/>
                <w:rFonts w:ascii="Georgia" w:hAnsi="Georgia"/>
                <w:noProof/>
              </w:rPr>
              <w:fldChar w:fldCharType="end"/>
            </w:r>
          </w:ins>
        </w:p>
        <w:p w14:paraId="172C370F" w14:textId="77777777" w:rsidR="000341AB" w:rsidRPr="000341AB" w:rsidRDefault="000341AB" w:rsidP="000341AB">
          <w:pPr>
            <w:rPr>
              <w:ins w:id="281" w:author="Ciaran Mc Donnell" w:date="2018-08-20T18:17:00Z"/>
              <w:rPrChange w:id="282" w:author="Ciaran Mc Donnell" w:date="2018-08-22T13:35:00Z">
                <w:rPr>
                  <w:ins w:id="283" w:author="Ciaran Mc Donnell" w:date="2018-08-20T18:17:00Z"/>
                  <w:noProof/>
                </w:rPr>
              </w:rPrChange>
            </w:rPr>
            <w:pPrChange w:id="284" w:author="Ciaran Mc Donnell" w:date="2018-08-22T13:35:00Z">
              <w:pPr>
                <w:pStyle w:val="TOC2"/>
                <w:tabs>
                  <w:tab w:val="left" w:pos="880"/>
                  <w:tab w:val="right" w:leader="dot" w:pos="9016"/>
                </w:tabs>
              </w:pPr>
            </w:pPrChange>
          </w:pPr>
        </w:p>
        <w:p w14:paraId="2AD40657" w14:textId="0AD277FE" w:rsidR="006E6461" w:rsidRPr="00FB0B2F" w:rsidRDefault="006E6461">
          <w:pPr>
            <w:pStyle w:val="TOC1"/>
            <w:tabs>
              <w:tab w:val="left" w:pos="440"/>
              <w:tab w:val="right" w:leader="dot" w:pos="9016"/>
            </w:tabs>
            <w:rPr>
              <w:ins w:id="285" w:author="Ciaran Mc Donnell" w:date="2018-08-20T18:29:00Z"/>
              <w:rStyle w:val="Hyperlink"/>
              <w:rFonts w:ascii="Georgia" w:hAnsi="Georgia"/>
              <w:noProof/>
              <w:rPrChange w:id="286" w:author="Ciaran Mc Donnell" w:date="2018-08-21T22:01:00Z">
                <w:rPr>
                  <w:ins w:id="287" w:author="Ciaran Mc Donnell" w:date="2018-08-20T18:29:00Z"/>
                  <w:rStyle w:val="Hyperlink"/>
                  <w:noProof/>
                </w:rPr>
              </w:rPrChange>
            </w:rPr>
          </w:pPr>
          <w:ins w:id="288" w:author="Ciaran Mc Donnell" w:date="2018-08-20T18:17:00Z">
            <w:r w:rsidRPr="00FB0B2F">
              <w:rPr>
                <w:rStyle w:val="Hyperlink"/>
                <w:rFonts w:ascii="Georgia" w:hAnsi="Georgia"/>
                <w:noProof/>
                <w:rPrChange w:id="289" w:author="Ciaran Mc Donnell" w:date="2018-08-21T22:01:00Z">
                  <w:rPr>
                    <w:rStyle w:val="Hyperlink"/>
                    <w:noProof/>
                  </w:rPr>
                </w:rPrChange>
              </w:rPr>
              <w:fldChar w:fldCharType="begin"/>
            </w:r>
            <w:r w:rsidRPr="00FB0B2F">
              <w:rPr>
                <w:rStyle w:val="Hyperlink"/>
                <w:rFonts w:ascii="Georgia" w:hAnsi="Georgia"/>
                <w:noProof/>
                <w:rPrChange w:id="290" w:author="Ciaran Mc Donnell" w:date="2018-08-21T22:01:00Z">
                  <w:rPr>
                    <w:rStyle w:val="Hyperlink"/>
                    <w:noProof/>
                  </w:rPr>
                </w:rPrChange>
              </w:rPr>
              <w:instrText xml:space="preserve"> </w:instrText>
            </w:r>
            <w:r w:rsidRPr="00FB0B2F">
              <w:rPr>
                <w:rFonts w:ascii="Georgia" w:hAnsi="Georgia"/>
                <w:noProof/>
                <w:rPrChange w:id="291" w:author="Ciaran Mc Donnell" w:date="2018-08-21T22:01:00Z">
                  <w:rPr>
                    <w:noProof/>
                  </w:rPr>
                </w:rPrChange>
              </w:rPr>
              <w:instrText>HYPERLINK \l "_Toc522552395"</w:instrText>
            </w:r>
            <w:r w:rsidRPr="00FB0B2F">
              <w:rPr>
                <w:rStyle w:val="Hyperlink"/>
                <w:rFonts w:ascii="Georgia" w:hAnsi="Georgia"/>
                <w:noProof/>
                <w:rPrChange w:id="292" w:author="Ciaran Mc Donnell" w:date="2018-08-21T22:01:00Z">
                  <w:rPr>
                    <w:rStyle w:val="Hyperlink"/>
                    <w:noProof/>
                  </w:rPr>
                </w:rPrChange>
              </w:rPr>
              <w:instrText xml:space="preserve"> </w:instrText>
            </w:r>
            <w:r w:rsidRPr="00FB0B2F">
              <w:rPr>
                <w:rStyle w:val="Hyperlink"/>
                <w:rFonts w:ascii="Georgia" w:hAnsi="Georgia"/>
                <w:noProof/>
                <w:rPrChange w:id="293" w:author="Ciaran Mc Donnell" w:date="2018-08-21T22:01:00Z">
                  <w:rPr>
                    <w:rStyle w:val="Hyperlink"/>
                    <w:noProof/>
                  </w:rPr>
                </w:rPrChange>
              </w:rPr>
              <w:fldChar w:fldCharType="separate"/>
            </w:r>
          </w:ins>
          <w:ins w:id="294" w:author="Ciaran Mc Donnell" w:date="2018-08-20T18:29:00Z">
            <w:r w:rsidR="00405F2F" w:rsidRPr="00FB0B2F">
              <w:rPr>
                <w:rStyle w:val="Hyperlink"/>
                <w:rFonts w:ascii="Georgia" w:hAnsi="Georgia"/>
                <w:noProof/>
                <w:rPrChange w:id="295" w:author="Ciaran Mc Donnell" w:date="2018-08-21T22:01:00Z">
                  <w:rPr>
                    <w:rStyle w:val="Hyperlink"/>
                    <w:noProof/>
                  </w:rPr>
                </w:rPrChange>
              </w:rPr>
              <w:t>4</w:t>
            </w:r>
          </w:ins>
          <w:ins w:id="296" w:author="Ciaran Mc Donnell" w:date="2018-08-20T18:17:00Z">
            <w:r w:rsidRPr="00FB0B2F">
              <w:rPr>
                <w:rStyle w:val="Hyperlink"/>
                <w:rFonts w:ascii="Georgia" w:hAnsi="Georgia"/>
                <w:noProof/>
                <w:rPrChange w:id="297" w:author="Ciaran Mc Donnell" w:date="2018-08-21T22:01:00Z">
                  <w:rPr>
                    <w:rStyle w:val="Hyperlink"/>
                    <w:noProof/>
                  </w:rPr>
                </w:rPrChange>
              </w:rPr>
              <w:t>.</w:t>
            </w:r>
            <w:r w:rsidRPr="00FB0B2F">
              <w:rPr>
                <w:rFonts w:ascii="Georgia" w:eastAsiaTheme="minorEastAsia" w:hAnsi="Georgia"/>
                <w:noProof/>
                <w:lang w:eastAsia="en-IE"/>
                <w:rPrChange w:id="298" w:author="Ciaran Mc Donnell" w:date="2018-08-21T22:01:00Z">
                  <w:rPr>
                    <w:rFonts w:eastAsiaTheme="minorEastAsia"/>
                    <w:noProof/>
                    <w:lang w:eastAsia="en-IE"/>
                  </w:rPr>
                </w:rPrChange>
              </w:rPr>
              <w:tab/>
            </w:r>
          </w:ins>
          <w:ins w:id="299" w:author="Ciaran Mc Donnell" w:date="2018-08-20T18:29:00Z">
            <w:r w:rsidR="00405F2F" w:rsidRPr="00FB0B2F">
              <w:rPr>
                <w:rStyle w:val="Hyperlink"/>
                <w:rFonts w:ascii="Georgia" w:hAnsi="Georgia"/>
                <w:noProof/>
                <w:rPrChange w:id="300" w:author="Ciaran Mc Donnell" w:date="2018-08-21T22:01:00Z">
                  <w:rPr>
                    <w:rStyle w:val="Hyperlink"/>
                    <w:noProof/>
                  </w:rPr>
                </w:rPrChange>
              </w:rPr>
              <w:t>Implementation</w:t>
            </w:r>
          </w:ins>
          <w:ins w:id="301" w:author="Ciaran Mc Donnell" w:date="2018-08-20T18:17:00Z">
            <w:r w:rsidRPr="00FB0B2F">
              <w:rPr>
                <w:rFonts w:ascii="Georgia" w:hAnsi="Georgia"/>
                <w:noProof/>
                <w:webHidden/>
                <w:rPrChange w:id="302" w:author="Ciaran Mc Donnell" w:date="2018-08-21T22:01:00Z">
                  <w:rPr>
                    <w:noProof/>
                    <w:webHidden/>
                  </w:rPr>
                </w:rPrChange>
              </w:rPr>
              <w:tab/>
            </w:r>
            <w:r w:rsidRPr="00FB0B2F">
              <w:rPr>
                <w:rFonts w:ascii="Georgia" w:hAnsi="Georgia"/>
                <w:noProof/>
                <w:webHidden/>
                <w:rPrChange w:id="303" w:author="Ciaran Mc Donnell" w:date="2018-08-21T22:01:00Z">
                  <w:rPr>
                    <w:noProof/>
                    <w:webHidden/>
                  </w:rPr>
                </w:rPrChange>
              </w:rPr>
              <w:fldChar w:fldCharType="begin"/>
            </w:r>
            <w:r w:rsidRPr="00FB0B2F">
              <w:rPr>
                <w:rFonts w:ascii="Georgia" w:hAnsi="Georgia"/>
                <w:noProof/>
                <w:webHidden/>
                <w:rPrChange w:id="304" w:author="Ciaran Mc Donnell" w:date="2018-08-21T22:01:00Z">
                  <w:rPr>
                    <w:noProof/>
                    <w:webHidden/>
                  </w:rPr>
                </w:rPrChange>
              </w:rPr>
              <w:instrText xml:space="preserve"> PAGEREF _Toc522552395 \h </w:instrText>
            </w:r>
          </w:ins>
          <w:r w:rsidRPr="00FB0B2F">
            <w:rPr>
              <w:rFonts w:ascii="Georgia" w:hAnsi="Georgia"/>
              <w:noProof/>
              <w:webHidden/>
              <w:rPrChange w:id="305" w:author="Ciaran Mc Donnell" w:date="2018-08-21T22:01:00Z">
                <w:rPr>
                  <w:rFonts w:ascii="Georgia" w:hAnsi="Georgia"/>
                  <w:noProof/>
                  <w:webHidden/>
                </w:rPr>
              </w:rPrChange>
            </w:rPr>
          </w:r>
          <w:r w:rsidRPr="00FB0B2F">
            <w:rPr>
              <w:rFonts w:ascii="Georgia" w:hAnsi="Georgia"/>
              <w:noProof/>
              <w:webHidden/>
              <w:rPrChange w:id="306" w:author="Ciaran Mc Donnell" w:date="2018-08-21T22:01:00Z">
                <w:rPr>
                  <w:noProof/>
                  <w:webHidden/>
                </w:rPr>
              </w:rPrChange>
            </w:rPr>
            <w:fldChar w:fldCharType="separate"/>
          </w:r>
          <w:ins w:id="307" w:author="Ciaran Mc Donnell" w:date="2018-08-20T18:17:00Z">
            <w:r w:rsidRPr="00FB0B2F">
              <w:rPr>
                <w:rFonts w:ascii="Georgia" w:hAnsi="Georgia"/>
                <w:noProof/>
                <w:webHidden/>
                <w:rPrChange w:id="308" w:author="Ciaran Mc Donnell" w:date="2018-08-21T22:01:00Z">
                  <w:rPr>
                    <w:noProof/>
                    <w:webHidden/>
                  </w:rPr>
                </w:rPrChange>
              </w:rPr>
              <w:t>11</w:t>
            </w:r>
            <w:r w:rsidRPr="00FB0B2F">
              <w:rPr>
                <w:rFonts w:ascii="Georgia" w:hAnsi="Georgia"/>
                <w:noProof/>
                <w:webHidden/>
                <w:rPrChange w:id="309" w:author="Ciaran Mc Donnell" w:date="2018-08-21T22:01:00Z">
                  <w:rPr>
                    <w:noProof/>
                    <w:webHidden/>
                  </w:rPr>
                </w:rPrChange>
              </w:rPr>
              <w:fldChar w:fldCharType="end"/>
            </w:r>
            <w:r w:rsidRPr="00FB0B2F">
              <w:rPr>
                <w:rStyle w:val="Hyperlink"/>
                <w:rFonts w:ascii="Georgia" w:hAnsi="Georgia"/>
                <w:noProof/>
                <w:rPrChange w:id="310" w:author="Ciaran Mc Donnell" w:date="2018-08-21T22:01:00Z">
                  <w:rPr>
                    <w:rStyle w:val="Hyperlink"/>
                    <w:noProof/>
                  </w:rPr>
                </w:rPrChange>
              </w:rPr>
              <w:fldChar w:fldCharType="end"/>
            </w:r>
          </w:ins>
        </w:p>
        <w:p w14:paraId="3FC71077" w14:textId="77777777" w:rsidR="00405F2F" w:rsidRPr="00FB0B2F" w:rsidRDefault="00405F2F" w:rsidP="00405F2F">
          <w:pPr>
            <w:pStyle w:val="TOC1"/>
            <w:tabs>
              <w:tab w:val="left" w:pos="440"/>
              <w:tab w:val="right" w:leader="dot" w:pos="9016"/>
            </w:tabs>
            <w:rPr>
              <w:ins w:id="311" w:author="Ciaran Mc Donnell" w:date="2018-08-20T18:29:00Z"/>
              <w:rFonts w:ascii="Georgia" w:eastAsiaTheme="minorEastAsia" w:hAnsi="Georgia"/>
              <w:noProof/>
              <w:lang w:eastAsia="en-IE"/>
              <w:rPrChange w:id="312" w:author="Ciaran Mc Donnell" w:date="2018-08-21T22:01:00Z">
                <w:rPr>
                  <w:ins w:id="313" w:author="Ciaran Mc Donnell" w:date="2018-08-20T18:29:00Z"/>
                  <w:rFonts w:eastAsiaTheme="minorEastAsia"/>
                  <w:noProof/>
                  <w:lang w:eastAsia="en-IE"/>
                </w:rPr>
              </w:rPrChange>
            </w:rPr>
          </w:pPr>
          <w:ins w:id="314" w:author="Ciaran Mc Donnell" w:date="2018-08-20T18:29:00Z">
            <w:r w:rsidRPr="00FB0B2F">
              <w:rPr>
                <w:rStyle w:val="Hyperlink"/>
                <w:rFonts w:ascii="Georgia" w:hAnsi="Georgia"/>
                <w:noProof/>
                <w:rPrChange w:id="315" w:author="Ciaran Mc Donnell" w:date="2018-08-21T22:01:00Z">
                  <w:rPr>
                    <w:rStyle w:val="Hyperlink"/>
                    <w:noProof/>
                  </w:rPr>
                </w:rPrChange>
              </w:rPr>
              <w:fldChar w:fldCharType="begin"/>
            </w:r>
            <w:r w:rsidRPr="00FB0B2F">
              <w:rPr>
                <w:rStyle w:val="Hyperlink"/>
                <w:rFonts w:ascii="Georgia" w:hAnsi="Georgia"/>
                <w:noProof/>
                <w:rPrChange w:id="316" w:author="Ciaran Mc Donnell" w:date="2018-08-21T22:01:00Z">
                  <w:rPr>
                    <w:rStyle w:val="Hyperlink"/>
                    <w:noProof/>
                  </w:rPr>
                </w:rPrChange>
              </w:rPr>
              <w:instrText xml:space="preserve"> </w:instrText>
            </w:r>
            <w:r w:rsidRPr="00FB0B2F">
              <w:rPr>
                <w:rFonts w:ascii="Georgia" w:hAnsi="Georgia"/>
                <w:noProof/>
                <w:rPrChange w:id="317" w:author="Ciaran Mc Donnell" w:date="2018-08-21T22:01:00Z">
                  <w:rPr>
                    <w:noProof/>
                  </w:rPr>
                </w:rPrChange>
              </w:rPr>
              <w:instrText>HYPERLINK \l "_Toc522552395"</w:instrText>
            </w:r>
            <w:r w:rsidRPr="00FB0B2F">
              <w:rPr>
                <w:rStyle w:val="Hyperlink"/>
                <w:rFonts w:ascii="Georgia" w:hAnsi="Georgia"/>
                <w:noProof/>
                <w:rPrChange w:id="318" w:author="Ciaran Mc Donnell" w:date="2018-08-21T22:01:00Z">
                  <w:rPr>
                    <w:rStyle w:val="Hyperlink"/>
                    <w:noProof/>
                  </w:rPr>
                </w:rPrChange>
              </w:rPr>
              <w:instrText xml:space="preserve"> </w:instrText>
            </w:r>
            <w:r w:rsidRPr="00FB0B2F">
              <w:rPr>
                <w:rStyle w:val="Hyperlink"/>
                <w:rFonts w:ascii="Georgia" w:hAnsi="Georgia"/>
                <w:noProof/>
                <w:rPrChange w:id="319" w:author="Ciaran Mc Donnell" w:date="2018-08-21T22:01:00Z">
                  <w:rPr>
                    <w:rStyle w:val="Hyperlink"/>
                    <w:noProof/>
                  </w:rPr>
                </w:rPrChange>
              </w:rPr>
              <w:fldChar w:fldCharType="separate"/>
            </w:r>
            <w:r w:rsidRPr="00FB0B2F">
              <w:rPr>
                <w:rStyle w:val="Hyperlink"/>
                <w:rFonts w:ascii="Georgia" w:hAnsi="Georgia"/>
                <w:noProof/>
                <w:rPrChange w:id="320" w:author="Ciaran Mc Donnell" w:date="2018-08-21T22:01:00Z">
                  <w:rPr>
                    <w:rStyle w:val="Hyperlink"/>
                    <w:noProof/>
                  </w:rPr>
                </w:rPrChange>
              </w:rPr>
              <w:t>5.</w:t>
            </w:r>
            <w:r w:rsidRPr="00FB0B2F">
              <w:rPr>
                <w:rFonts w:ascii="Georgia" w:eastAsiaTheme="minorEastAsia" w:hAnsi="Georgia"/>
                <w:noProof/>
                <w:lang w:eastAsia="en-IE"/>
                <w:rPrChange w:id="321" w:author="Ciaran Mc Donnell" w:date="2018-08-21T22:01:00Z">
                  <w:rPr>
                    <w:rFonts w:eastAsiaTheme="minorEastAsia"/>
                    <w:noProof/>
                    <w:lang w:eastAsia="en-IE"/>
                  </w:rPr>
                </w:rPrChange>
              </w:rPr>
              <w:tab/>
            </w:r>
            <w:r w:rsidRPr="00FB0B2F">
              <w:rPr>
                <w:rStyle w:val="Hyperlink"/>
                <w:rFonts w:ascii="Georgia" w:hAnsi="Georgia"/>
                <w:noProof/>
                <w:rPrChange w:id="322" w:author="Ciaran Mc Donnell" w:date="2018-08-21T22:01:00Z">
                  <w:rPr>
                    <w:rStyle w:val="Hyperlink"/>
                    <w:noProof/>
                  </w:rPr>
                </w:rPrChange>
              </w:rPr>
              <w:t>Testing and Results</w:t>
            </w:r>
            <w:r w:rsidRPr="00FB0B2F">
              <w:rPr>
                <w:rFonts w:ascii="Georgia" w:hAnsi="Georgia"/>
                <w:noProof/>
                <w:webHidden/>
                <w:rPrChange w:id="323" w:author="Ciaran Mc Donnell" w:date="2018-08-21T22:01:00Z">
                  <w:rPr>
                    <w:noProof/>
                    <w:webHidden/>
                  </w:rPr>
                </w:rPrChange>
              </w:rPr>
              <w:tab/>
            </w:r>
            <w:r w:rsidRPr="00FB0B2F">
              <w:rPr>
                <w:rFonts w:ascii="Georgia" w:hAnsi="Georgia"/>
                <w:noProof/>
                <w:webHidden/>
                <w:rPrChange w:id="324" w:author="Ciaran Mc Donnell" w:date="2018-08-21T22:01:00Z">
                  <w:rPr>
                    <w:noProof/>
                    <w:webHidden/>
                  </w:rPr>
                </w:rPrChange>
              </w:rPr>
              <w:fldChar w:fldCharType="begin"/>
            </w:r>
            <w:r w:rsidRPr="00FB0B2F">
              <w:rPr>
                <w:rFonts w:ascii="Georgia" w:hAnsi="Georgia"/>
                <w:noProof/>
                <w:webHidden/>
                <w:rPrChange w:id="325" w:author="Ciaran Mc Donnell" w:date="2018-08-21T22:01:00Z">
                  <w:rPr>
                    <w:noProof/>
                    <w:webHidden/>
                  </w:rPr>
                </w:rPrChange>
              </w:rPr>
              <w:instrText xml:space="preserve"> PAGEREF _Toc522552395 \h </w:instrText>
            </w:r>
          </w:ins>
          <w:r w:rsidRPr="00FB0B2F">
            <w:rPr>
              <w:rFonts w:ascii="Georgia" w:hAnsi="Georgia"/>
              <w:noProof/>
              <w:webHidden/>
              <w:rPrChange w:id="326" w:author="Ciaran Mc Donnell" w:date="2018-08-21T22:01:00Z">
                <w:rPr>
                  <w:rFonts w:ascii="Georgia" w:hAnsi="Georgia"/>
                  <w:noProof/>
                  <w:webHidden/>
                </w:rPr>
              </w:rPrChange>
            </w:rPr>
          </w:r>
          <w:ins w:id="327" w:author="Ciaran Mc Donnell" w:date="2018-08-20T18:29:00Z">
            <w:r w:rsidRPr="00FB0B2F">
              <w:rPr>
                <w:rFonts w:ascii="Georgia" w:hAnsi="Georgia"/>
                <w:noProof/>
                <w:webHidden/>
                <w:rPrChange w:id="328" w:author="Ciaran Mc Donnell" w:date="2018-08-21T22:01:00Z">
                  <w:rPr>
                    <w:noProof/>
                    <w:webHidden/>
                  </w:rPr>
                </w:rPrChange>
              </w:rPr>
              <w:fldChar w:fldCharType="separate"/>
            </w:r>
            <w:r w:rsidRPr="00FB0B2F">
              <w:rPr>
                <w:rFonts w:ascii="Georgia" w:hAnsi="Georgia"/>
                <w:noProof/>
                <w:webHidden/>
                <w:rPrChange w:id="329" w:author="Ciaran Mc Donnell" w:date="2018-08-21T22:01:00Z">
                  <w:rPr>
                    <w:noProof/>
                    <w:webHidden/>
                  </w:rPr>
                </w:rPrChange>
              </w:rPr>
              <w:t>11</w:t>
            </w:r>
            <w:r w:rsidRPr="00FB0B2F">
              <w:rPr>
                <w:rFonts w:ascii="Georgia" w:hAnsi="Georgia"/>
                <w:noProof/>
                <w:webHidden/>
                <w:rPrChange w:id="330" w:author="Ciaran Mc Donnell" w:date="2018-08-21T22:01:00Z">
                  <w:rPr>
                    <w:noProof/>
                    <w:webHidden/>
                  </w:rPr>
                </w:rPrChange>
              </w:rPr>
              <w:fldChar w:fldCharType="end"/>
            </w:r>
            <w:r w:rsidRPr="00FB0B2F">
              <w:rPr>
                <w:rStyle w:val="Hyperlink"/>
                <w:rFonts w:ascii="Georgia" w:hAnsi="Georgia"/>
                <w:noProof/>
                <w:rPrChange w:id="331" w:author="Ciaran Mc Donnell" w:date="2018-08-21T22:01:00Z">
                  <w:rPr>
                    <w:rStyle w:val="Hyperlink"/>
                    <w:noProof/>
                  </w:rPr>
                </w:rPrChange>
              </w:rPr>
              <w:fldChar w:fldCharType="end"/>
            </w:r>
          </w:ins>
        </w:p>
        <w:p w14:paraId="6D354CF2" w14:textId="693AE5F4" w:rsidR="006E6461" w:rsidRPr="00FB0B2F" w:rsidRDefault="006E6461">
          <w:pPr>
            <w:pStyle w:val="TOC1"/>
            <w:tabs>
              <w:tab w:val="left" w:pos="440"/>
              <w:tab w:val="right" w:leader="dot" w:pos="9016"/>
            </w:tabs>
            <w:rPr>
              <w:ins w:id="332" w:author="Ciaran Mc Donnell" w:date="2018-08-20T18:17:00Z"/>
              <w:rFonts w:ascii="Georgia" w:eastAsiaTheme="minorEastAsia" w:hAnsi="Georgia"/>
              <w:noProof/>
              <w:lang w:eastAsia="en-IE"/>
              <w:rPrChange w:id="333" w:author="Ciaran Mc Donnell" w:date="2018-08-21T22:01:00Z">
                <w:rPr>
                  <w:ins w:id="334" w:author="Ciaran Mc Donnell" w:date="2018-08-20T18:17:00Z"/>
                  <w:rFonts w:eastAsiaTheme="minorEastAsia"/>
                  <w:noProof/>
                  <w:lang w:eastAsia="en-IE"/>
                </w:rPr>
              </w:rPrChange>
            </w:rPr>
          </w:pPr>
          <w:ins w:id="335" w:author="Ciaran Mc Donnell" w:date="2018-08-20T18:17:00Z">
            <w:r w:rsidRPr="00FB0B2F">
              <w:rPr>
                <w:rStyle w:val="Hyperlink"/>
                <w:rFonts w:ascii="Georgia" w:hAnsi="Georgia"/>
                <w:noProof/>
                <w:rPrChange w:id="336" w:author="Ciaran Mc Donnell" w:date="2018-08-21T22:01:00Z">
                  <w:rPr>
                    <w:rStyle w:val="Hyperlink"/>
                    <w:noProof/>
                  </w:rPr>
                </w:rPrChange>
              </w:rPr>
              <w:fldChar w:fldCharType="begin"/>
            </w:r>
            <w:r w:rsidRPr="00FB0B2F">
              <w:rPr>
                <w:rStyle w:val="Hyperlink"/>
                <w:rFonts w:ascii="Georgia" w:hAnsi="Georgia"/>
                <w:noProof/>
                <w:rPrChange w:id="337" w:author="Ciaran Mc Donnell" w:date="2018-08-21T22:01:00Z">
                  <w:rPr>
                    <w:rStyle w:val="Hyperlink"/>
                    <w:noProof/>
                  </w:rPr>
                </w:rPrChange>
              </w:rPr>
              <w:instrText xml:space="preserve"> </w:instrText>
            </w:r>
            <w:r w:rsidRPr="00FB0B2F">
              <w:rPr>
                <w:rFonts w:ascii="Georgia" w:hAnsi="Georgia"/>
                <w:noProof/>
                <w:rPrChange w:id="338" w:author="Ciaran Mc Donnell" w:date="2018-08-21T22:01:00Z">
                  <w:rPr>
                    <w:noProof/>
                  </w:rPr>
                </w:rPrChange>
              </w:rPr>
              <w:instrText>HYPERLINK \l "_Toc522552398"</w:instrText>
            </w:r>
            <w:r w:rsidRPr="00FB0B2F">
              <w:rPr>
                <w:rStyle w:val="Hyperlink"/>
                <w:rFonts w:ascii="Georgia" w:hAnsi="Georgia"/>
                <w:noProof/>
                <w:rPrChange w:id="339" w:author="Ciaran Mc Donnell" w:date="2018-08-21T22:01:00Z">
                  <w:rPr>
                    <w:rStyle w:val="Hyperlink"/>
                    <w:noProof/>
                  </w:rPr>
                </w:rPrChange>
              </w:rPr>
              <w:instrText xml:space="preserve"> </w:instrText>
            </w:r>
            <w:r w:rsidRPr="00FB0B2F">
              <w:rPr>
                <w:rStyle w:val="Hyperlink"/>
                <w:rFonts w:ascii="Georgia" w:hAnsi="Georgia"/>
                <w:noProof/>
                <w:rPrChange w:id="340" w:author="Ciaran Mc Donnell" w:date="2018-08-21T22:01:00Z">
                  <w:rPr>
                    <w:rStyle w:val="Hyperlink"/>
                    <w:noProof/>
                  </w:rPr>
                </w:rPrChange>
              </w:rPr>
              <w:fldChar w:fldCharType="separate"/>
            </w:r>
            <w:r w:rsidRPr="00FB0B2F">
              <w:rPr>
                <w:rStyle w:val="Hyperlink"/>
                <w:rFonts w:ascii="Georgia" w:hAnsi="Georgia"/>
                <w:noProof/>
                <w:rPrChange w:id="341" w:author="Ciaran Mc Donnell" w:date="2018-08-21T22:01:00Z">
                  <w:rPr>
                    <w:rStyle w:val="Hyperlink"/>
                    <w:noProof/>
                  </w:rPr>
                </w:rPrChange>
              </w:rPr>
              <w:t>6.</w:t>
            </w:r>
            <w:r w:rsidRPr="00FB0B2F">
              <w:rPr>
                <w:rFonts w:ascii="Georgia" w:eastAsiaTheme="minorEastAsia" w:hAnsi="Georgia"/>
                <w:noProof/>
                <w:lang w:eastAsia="en-IE"/>
                <w:rPrChange w:id="342" w:author="Ciaran Mc Donnell" w:date="2018-08-21T22:01:00Z">
                  <w:rPr>
                    <w:rFonts w:eastAsiaTheme="minorEastAsia"/>
                    <w:noProof/>
                    <w:lang w:eastAsia="en-IE"/>
                  </w:rPr>
                </w:rPrChange>
              </w:rPr>
              <w:tab/>
            </w:r>
            <w:r w:rsidRPr="00FB0B2F">
              <w:rPr>
                <w:rStyle w:val="Hyperlink"/>
                <w:rFonts w:ascii="Georgia" w:hAnsi="Georgia"/>
                <w:noProof/>
                <w:rPrChange w:id="343" w:author="Ciaran Mc Donnell" w:date="2018-08-21T22:01:00Z">
                  <w:rPr>
                    <w:rStyle w:val="Hyperlink"/>
                    <w:noProof/>
                  </w:rPr>
                </w:rPrChange>
              </w:rPr>
              <w:t>Conclusion</w:t>
            </w:r>
          </w:ins>
          <w:ins w:id="344" w:author="Ciaran Mc Donnell" w:date="2018-08-20T18:30:00Z">
            <w:r w:rsidR="00E9331C" w:rsidRPr="00FB0B2F">
              <w:rPr>
                <w:rStyle w:val="Hyperlink"/>
                <w:rFonts w:ascii="Georgia" w:hAnsi="Georgia"/>
                <w:noProof/>
                <w:rPrChange w:id="345" w:author="Ciaran Mc Donnell" w:date="2018-08-21T22:01:00Z">
                  <w:rPr>
                    <w:rStyle w:val="Hyperlink"/>
                    <w:noProof/>
                  </w:rPr>
                </w:rPrChange>
              </w:rPr>
              <w:t xml:space="preserve"> and Future Work</w:t>
            </w:r>
          </w:ins>
          <w:ins w:id="346" w:author="Ciaran Mc Donnell" w:date="2018-08-20T18:17:00Z">
            <w:r w:rsidRPr="00FB0B2F">
              <w:rPr>
                <w:rFonts w:ascii="Georgia" w:hAnsi="Georgia"/>
                <w:noProof/>
                <w:webHidden/>
                <w:rPrChange w:id="347" w:author="Ciaran Mc Donnell" w:date="2018-08-21T22:01:00Z">
                  <w:rPr>
                    <w:noProof/>
                    <w:webHidden/>
                  </w:rPr>
                </w:rPrChange>
              </w:rPr>
              <w:tab/>
            </w:r>
            <w:r w:rsidRPr="00FB0B2F">
              <w:rPr>
                <w:rFonts w:ascii="Georgia" w:hAnsi="Georgia"/>
                <w:noProof/>
                <w:webHidden/>
                <w:rPrChange w:id="348" w:author="Ciaran Mc Donnell" w:date="2018-08-21T22:01:00Z">
                  <w:rPr>
                    <w:noProof/>
                    <w:webHidden/>
                  </w:rPr>
                </w:rPrChange>
              </w:rPr>
              <w:fldChar w:fldCharType="begin"/>
            </w:r>
            <w:r w:rsidRPr="00FB0B2F">
              <w:rPr>
                <w:rFonts w:ascii="Georgia" w:hAnsi="Georgia"/>
                <w:noProof/>
                <w:webHidden/>
                <w:rPrChange w:id="349" w:author="Ciaran Mc Donnell" w:date="2018-08-21T22:01:00Z">
                  <w:rPr>
                    <w:noProof/>
                    <w:webHidden/>
                  </w:rPr>
                </w:rPrChange>
              </w:rPr>
              <w:instrText xml:space="preserve"> PAGEREF _Toc522552398 \h </w:instrText>
            </w:r>
          </w:ins>
          <w:r w:rsidRPr="00FB0B2F">
            <w:rPr>
              <w:rFonts w:ascii="Georgia" w:hAnsi="Georgia"/>
              <w:noProof/>
              <w:webHidden/>
              <w:rPrChange w:id="350" w:author="Ciaran Mc Donnell" w:date="2018-08-21T22:01:00Z">
                <w:rPr>
                  <w:rFonts w:ascii="Georgia" w:hAnsi="Georgia"/>
                  <w:noProof/>
                  <w:webHidden/>
                </w:rPr>
              </w:rPrChange>
            </w:rPr>
          </w:r>
          <w:r w:rsidRPr="00FB0B2F">
            <w:rPr>
              <w:rFonts w:ascii="Georgia" w:hAnsi="Georgia"/>
              <w:noProof/>
              <w:webHidden/>
              <w:rPrChange w:id="351" w:author="Ciaran Mc Donnell" w:date="2018-08-21T22:01:00Z">
                <w:rPr>
                  <w:noProof/>
                  <w:webHidden/>
                </w:rPr>
              </w:rPrChange>
            </w:rPr>
            <w:fldChar w:fldCharType="separate"/>
          </w:r>
          <w:ins w:id="352" w:author="Ciaran Mc Donnell" w:date="2018-08-20T18:17:00Z">
            <w:r w:rsidRPr="00FB0B2F">
              <w:rPr>
                <w:rFonts w:ascii="Georgia" w:hAnsi="Georgia"/>
                <w:noProof/>
                <w:webHidden/>
                <w:rPrChange w:id="353" w:author="Ciaran Mc Donnell" w:date="2018-08-21T22:01:00Z">
                  <w:rPr>
                    <w:noProof/>
                    <w:webHidden/>
                  </w:rPr>
                </w:rPrChange>
              </w:rPr>
              <w:t>12</w:t>
            </w:r>
            <w:r w:rsidRPr="00FB0B2F">
              <w:rPr>
                <w:rFonts w:ascii="Georgia" w:hAnsi="Georgia"/>
                <w:noProof/>
                <w:webHidden/>
                <w:rPrChange w:id="354" w:author="Ciaran Mc Donnell" w:date="2018-08-21T22:01:00Z">
                  <w:rPr>
                    <w:noProof/>
                    <w:webHidden/>
                  </w:rPr>
                </w:rPrChange>
              </w:rPr>
              <w:fldChar w:fldCharType="end"/>
            </w:r>
            <w:r w:rsidRPr="00FB0B2F">
              <w:rPr>
                <w:rStyle w:val="Hyperlink"/>
                <w:rFonts w:ascii="Georgia" w:hAnsi="Georgia"/>
                <w:noProof/>
                <w:rPrChange w:id="355" w:author="Ciaran Mc Donnell" w:date="2018-08-21T22:01:00Z">
                  <w:rPr>
                    <w:rStyle w:val="Hyperlink"/>
                    <w:noProof/>
                  </w:rPr>
                </w:rPrChange>
              </w:rPr>
              <w:fldChar w:fldCharType="end"/>
            </w:r>
          </w:ins>
        </w:p>
        <w:p w14:paraId="30D5CF69" w14:textId="5F031D83" w:rsidR="006E6461" w:rsidRPr="00FB0B2F" w:rsidRDefault="006E6461">
          <w:pPr>
            <w:pStyle w:val="TOC1"/>
            <w:tabs>
              <w:tab w:val="left" w:pos="440"/>
              <w:tab w:val="right" w:leader="dot" w:pos="9016"/>
            </w:tabs>
            <w:rPr>
              <w:ins w:id="356" w:author="Ciaran Mc Donnell" w:date="2018-08-20T18:17:00Z"/>
              <w:rFonts w:ascii="Georgia" w:eastAsiaTheme="minorEastAsia" w:hAnsi="Georgia"/>
              <w:noProof/>
              <w:lang w:eastAsia="en-IE"/>
              <w:rPrChange w:id="357" w:author="Ciaran Mc Donnell" w:date="2018-08-21T22:01:00Z">
                <w:rPr>
                  <w:ins w:id="358" w:author="Ciaran Mc Donnell" w:date="2018-08-20T18:17:00Z"/>
                  <w:rFonts w:eastAsiaTheme="minorEastAsia"/>
                  <w:noProof/>
                  <w:lang w:eastAsia="en-IE"/>
                </w:rPr>
              </w:rPrChange>
            </w:rPr>
          </w:pPr>
          <w:ins w:id="359" w:author="Ciaran Mc Donnell" w:date="2018-08-20T18:17:00Z">
            <w:r w:rsidRPr="00FB0B2F">
              <w:rPr>
                <w:rStyle w:val="Hyperlink"/>
                <w:rFonts w:ascii="Georgia" w:hAnsi="Georgia"/>
                <w:noProof/>
                <w:rPrChange w:id="360" w:author="Ciaran Mc Donnell" w:date="2018-08-21T22:01:00Z">
                  <w:rPr>
                    <w:rStyle w:val="Hyperlink"/>
                    <w:noProof/>
                  </w:rPr>
                </w:rPrChange>
              </w:rPr>
              <w:fldChar w:fldCharType="begin"/>
            </w:r>
            <w:r w:rsidRPr="00FB0B2F">
              <w:rPr>
                <w:rStyle w:val="Hyperlink"/>
                <w:rFonts w:ascii="Georgia" w:hAnsi="Georgia"/>
                <w:noProof/>
                <w:rPrChange w:id="361" w:author="Ciaran Mc Donnell" w:date="2018-08-21T22:01:00Z">
                  <w:rPr>
                    <w:rStyle w:val="Hyperlink"/>
                    <w:noProof/>
                  </w:rPr>
                </w:rPrChange>
              </w:rPr>
              <w:instrText xml:space="preserve"> </w:instrText>
            </w:r>
            <w:r w:rsidRPr="00FB0B2F">
              <w:rPr>
                <w:rFonts w:ascii="Georgia" w:hAnsi="Georgia"/>
                <w:noProof/>
                <w:rPrChange w:id="362" w:author="Ciaran Mc Donnell" w:date="2018-08-21T22:01:00Z">
                  <w:rPr>
                    <w:noProof/>
                  </w:rPr>
                </w:rPrChange>
              </w:rPr>
              <w:instrText>HYPERLINK \l "_Toc522552401"</w:instrText>
            </w:r>
            <w:r w:rsidRPr="00FB0B2F">
              <w:rPr>
                <w:rStyle w:val="Hyperlink"/>
                <w:rFonts w:ascii="Georgia" w:hAnsi="Georgia"/>
                <w:noProof/>
                <w:rPrChange w:id="363" w:author="Ciaran Mc Donnell" w:date="2018-08-21T22:01:00Z">
                  <w:rPr>
                    <w:rStyle w:val="Hyperlink"/>
                    <w:noProof/>
                  </w:rPr>
                </w:rPrChange>
              </w:rPr>
              <w:instrText xml:space="preserve"> </w:instrText>
            </w:r>
            <w:r w:rsidRPr="00FB0B2F">
              <w:rPr>
                <w:rStyle w:val="Hyperlink"/>
                <w:rFonts w:ascii="Georgia" w:hAnsi="Georgia"/>
                <w:noProof/>
                <w:rPrChange w:id="364" w:author="Ciaran Mc Donnell" w:date="2018-08-21T22:01:00Z">
                  <w:rPr>
                    <w:rStyle w:val="Hyperlink"/>
                    <w:noProof/>
                  </w:rPr>
                </w:rPrChange>
              </w:rPr>
              <w:fldChar w:fldCharType="separate"/>
            </w:r>
            <w:r w:rsidRPr="00FB0B2F">
              <w:rPr>
                <w:rStyle w:val="Hyperlink"/>
                <w:rFonts w:ascii="Georgia" w:hAnsi="Georgia"/>
                <w:noProof/>
                <w:rPrChange w:id="365" w:author="Ciaran Mc Donnell" w:date="2018-08-21T22:01:00Z">
                  <w:rPr>
                    <w:rStyle w:val="Hyperlink"/>
                    <w:noProof/>
                  </w:rPr>
                </w:rPrChange>
              </w:rPr>
              <w:t>7.</w:t>
            </w:r>
            <w:r w:rsidRPr="00FB0B2F">
              <w:rPr>
                <w:rFonts w:ascii="Georgia" w:eastAsiaTheme="minorEastAsia" w:hAnsi="Georgia"/>
                <w:noProof/>
                <w:lang w:eastAsia="en-IE"/>
                <w:rPrChange w:id="366" w:author="Ciaran Mc Donnell" w:date="2018-08-21T22:01:00Z">
                  <w:rPr>
                    <w:rFonts w:eastAsiaTheme="minorEastAsia"/>
                    <w:noProof/>
                    <w:lang w:eastAsia="en-IE"/>
                  </w:rPr>
                </w:rPrChange>
              </w:rPr>
              <w:tab/>
            </w:r>
            <w:r w:rsidRPr="00FB0B2F">
              <w:rPr>
                <w:rStyle w:val="Hyperlink"/>
                <w:rFonts w:ascii="Georgia" w:hAnsi="Georgia"/>
                <w:noProof/>
                <w:rPrChange w:id="367" w:author="Ciaran Mc Donnell" w:date="2018-08-21T22:01:00Z">
                  <w:rPr>
                    <w:rStyle w:val="Hyperlink"/>
                    <w:noProof/>
                  </w:rPr>
                </w:rPrChange>
              </w:rPr>
              <w:t>References / Bibliography</w:t>
            </w:r>
            <w:r w:rsidRPr="00FB0B2F">
              <w:rPr>
                <w:rFonts w:ascii="Georgia" w:hAnsi="Georgia"/>
                <w:noProof/>
                <w:webHidden/>
                <w:rPrChange w:id="368" w:author="Ciaran Mc Donnell" w:date="2018-08-21T22:01:00Z">
                  <w:rPr>
                    <w:noProof/>
                    <w:webHidden/>
                  </w:rPr>
                </w:rPrChange>
              </w:rPr>
              <w:tab/>
            </w:r>
            <w:r w:rsidRPr="00FB0B2F">
              <w:rPr>
                <w:rFonts w:ascii="Georgia" w:hAnsi="Georgia"/>
                <w:noProof/>
                <w:webHidden/>
                <w:rPrChange w:id="369" w:author="Ciaran Mc Donnell" w:date="2018-08-21T22:01:00Z">
                  <w:rPr>
                    <w:noProof/>
                    <w:webHidden/>
                  </w:rPr>
                </w:rPrChange>
              </w:rPr>
              <w:fldChar w:fldCharType="begin"/>
            </w:r>
            <w:r w:rsidRPr="00FB0B2F">
              <w:rPr>
                <w:rFonts w:ascii="Georgia" w:hAnsi="Georgia"/>
                <w:noProof/>
                <w:webHidden/>
                <w:rPrChange w:id="370" w:author="Ciaran Mc Donnell" w:date="2018-08-21T22:01:00Z">
                  <w:rPr>
                    <w:noProof/>
                    <w:webHidden/>
                  </w:rPr>
                </w:rPrChange>
              </w:rPr>
              <w:instrText xml:space="preserve"> PAGEREF _Toc522552401 \h </w:instrText>
            </w:r>
          </w:ins>
          <w:r w:rsidRPr="00FB0B2F">
            <w:rPr>
              <w:rFonts w:ascii="Georgia" w:hAnsi="Georgia"/>
              <w:noProof/>
              <w:webHidden/>
              <w:rPrChange w:id="371" w:author="Ciaran Mc Donnell" w:date="2018-08-21T22:01:00Z">
                <w:rPr>
                  <w:rFonts w:ascii="Georgia" w:hAnsi="Georgia"/>
                  <w:noProof/>
                  <w:webHidden/>
                </w:rPr>
              </w:rPrChange>
            </w:rPr>
          </w:r>
          <w:r w:rsidRPr="00FB0B2F">
            <w:rPr>
              <w:rFonts w:ascii="Georgia" w:hAnsi="Georgia"/>
              <w:noProof/>
              <w:webHidden/>
              <w:rPrChange w:id="372" w:author="Ciaran Mc Donnell" w:date="2018-08-21T22:01:00Z">
                <w:rPr>
                  <w:noProof/>
                  <w:webHidden/>
                </w:rPr>
              </w:rPrChange>
            </w:rPr>
            <w:fldChar w:fldCharType="separate"/>
          </w:r>
          <w:ins w:id="373" w:author="Ciaran Mc Donnell" w:date="2018-08-20T18:17:00Z">
            <w:r w:rsidRPr="00FB0B2F">
              <w:rPr>
                <w:rFonts w:ascii="Georgia" w:hAnsi="Georgia"/>
                <w:noProof/>
                <w:webHidden/>
                <w:rPrChange w:id="374" w:author="Ciaran Mc Donnell" w:date="2018-08-21T22:01:00Z">
                  <w:rPr>
                    <w:noProof/>
                    <w:webHidden/>
                  </w:rPr>
                </w:rPrChange>
              </w:rPr>
              <w:t>13</w:t>
            </w:r>
            <w:r w:rsidRPr="00FB0B2F">
              <w:rPr>
                <w:rFonts w:ascii="Georgia" w:hAnsi="Georgia"/>
                <w:noProof/>
                <w:webHidden/>
                <w:rPrChange w:id="375" w:author="Ciaran Mc Donnell" w:date="2018-08-21T22:01:00Z">
                  <w:rPr>
                    <w:noProof/>
                    <w:webHidden/>
                  </w:rPr>
                </w:rPrChange>
              </w:rPr>
              <w:fldChar w:fldCharType="end"/>
            </w:r>
            <w:r w:rsidRPr="00FB0B2F">
              <w:rPr>
                <w:rStyle w:val="Hyperlink"/>
                <w:rFonts w:ascii="Georgia" w:hAnsi="Georgia"/>
                <w:noProof/>
                <w:rPrChange w:id="376" w:author="Ciaran Mc Donnell" w:date="2018-08-21T22:01:00Z">
                  <w:rPr>
                    <w:rStyle w:val="Hyperlink"/>
                    <w:noProof/>
                  </w:rPr>
                </w:rPrChange>
              </w:rPr>
              <w:fldChar w:fldCharType="end"/>
            </w:r>
          </w:ins>
        </w:p>
        <w:p w14:paraId="1582AD6A" w14:textId="03E26D87" w:rsidR="006E6461" w:rsidRPr="00FB0B2F" w:rsidRDefault="006E6461">
          <w:pPr>
            <w:pStyle w:val="TOC1"/>
            <w:tabs>
              <w:tab w:val="right" w:leader="dot" w:pos="9016"/>
            </w:tabs>
            <w:rPr>
              <w:ins w:id="377" w:author="Ciaran Mc Donnell" w:date="2018-08-20T18:17:00Z"/>
              <w:rFonts w:ascii="Georgia" w:eastAsiaTheme="minorEastAsia" w:hAnsi="Georgia"/>
              <w:noProof/>
              <w:lang w:eastAsia="en-IE"/>
              <w:rPrChange w:id="378" w:author="Ciaran Mc Donnell" w:date="2018-08-21T22:01:00Z">
                <w:rPr>
                  <w:ins w:id="379" w:author="Ciaran Mc Donnell" w:date="2018-08-20T18:17:00Z"/>
                  <w:rFonts w:eastAsiaTheme="minorEastAsia"/>
                  <w:noProof/>
                  <w:lang w:eastAsia="en-IE"/>
                </w:rPr>
              </w:rPrChange>
            </w:rPr>
          </w:pPr>
          <w:ins w:id="380" w:author="Ciaran Mc Donnell" w:date="2018-08-20T18:17:00Z">
            <w:r w:rsidRPr="00FB0B2F">
              <w:rPr>
                <w:rStyle w:val="Hyperlink"/>
                <w:rFonts w:ascii="Georgia" w:hAnsi="Georgia"/>
                <w:noProof/>
                <w:rPrChange w:id="381" w:author="Ciaran Mc Donnell" w:date="2018-08-21T22:01:00Z">
                  <w:rPr>
                    <w:rStyle w:val="Hyperlink"/>
                    <w:noProof/>
                  </w:rPr>
                </w:rPrChange>
              </w:rPr>
              <w:fldChar w:fldCharType="begin"/>
            </w:r>
            <w:r w:rsidRPr="00FB0B2F">
              <w:rPr>
                <w:rStyle w:val="Hyperlink"/>
                <w:rFonts w:ascii="Georgia" w:hAnsi="Georgia"/>
                <w:noProof/>
                <w:rPrChange w:id="382" w:author="Ciaran Mc Donnell" w:date="2018-08-21T22:01:00Z">
                  <w:rPr>
                    <w:rStyle w:val="Hyperlink"/>
                    <w:noProof/>
                  </w:rPr>
                </w:rPrChange>
              </w:rPr>
              <w:instrText xml:space="preserve"> </w:instrText>
            </w:r>
            <w:r w:rsidRPr="00FB0B2F">
              <w:rPr>
                <w:rFonts w:ascii="Georgia" w:hAnsi="Georgia"/>
                <w:noProof/>
                <w:rPrChange w:id="383" w:author="Ciaran Mc Donnell" w:date="2018-08-21T22:01:00Z">
                  <w:rPr>
                    <w:noProof/>
                  </w:rPr>
                </w:rPrChange>
              </w:rPr>
              <w:instrText>HYPERLINK \l "_Toc522552404"</w:instrText>
            </w:r>
            <w:r w:rsidRPr="00FB0B2F">
              <w:rPr>
                <w:rStyle w:val="Hyperlink"/>
                <w:rFonts w:ascii="Georgia" w:hAnsi="Georgia"/>
                <w:noProof/>
                <w:rPrChange w:id="384" w:author="Ciaran Mc Donnell" w:date="2018-08-21T22:01:00Z">
                  <w:rPr>
                    <w:rStyle w:val="Hyperlink"/>
                    <w:noProof/>
                  </w:rPr>
                </w:rPrChange>
              </w:rPr>
              <w:instrText xml:space="preserve"> </w:instrText>
            </w:r>
            <w:r w:rsidRPr="00FB0B2F">
              <w:rPr>
                <w:rStyle w:val="Hyperlink"/>
                <w:rFonts w:ascii="Georgia" w:hAnsi="Georgia"/>
                <w:noProof/>
                <w:rPrChange w:id="385" w:author="Ciaran Mc Donnell" w:date="2018-08-21T22:01:00Z">
                  <w:rPr>
                    <w:rStyle w:val="Hyperlink"/>
                    <w:noProof/>
                  </w:rPr>
                </w:rPrChange>
              </w:rPr>
              <w:fldChar w:fldCharType="separate"/>
            </w:r>
            <w:r w:rsidRPr="003A0EAA">
              <w:rPr>
                <w:rStyle w:val="Hyperlink"/>
                <w:rFonts w:ascii="Georgia" w:hAnsi="Georgia"/>
                <w:b/>
                <w:noProof/>
                <w:rPrChange w:id="386" w:author="Ciaran Mc Donnell" w:date="2018-08-22T11:15:00Z">
                  <w:rPr>
                    <w:rStyle w:val="Hyperlink"/>
                    <w:noProof/>
                  </w:rPr>
                </w:rPrChange>
              </w:rPr>
              <w:t>Appendix A</w:t>
            </w:r>
          </w:ins>
          <w:ins w:id="387" w:author="Ciaran Mc Donnell" w:date="2018-08-22T11:15:00Z">
            <w:r w:rsidR="00920099">
              <w:rPr>
                <w:rStyle w:val="Hyperlink"/>
                <w:rFonts w:ascii="Georgia" w:hAnsi="Georgia"/>
                <w:noProof/>
              </w:rPr>
              <w:t xml:space="preserve"> Supporting files</w:t>
            </w:r>
          </w:ins>
          <w:ins w:id="388" w:author="Ciaran Mc Donnell" w:date="2018-08-20T18:17:00Z">
            <w:r w:rsidRPr="00FB0B2F">
              <w:rPr>
                <w:rFonts w:ascii="Georgia" w:hAnsi="Georgia"/>
                <w:noProof/>
                <w:webHidden/>
                <w:rPrChange w:id="389" w:author="Ciaran Mc Donnell" w:date="2018-08-21T22:01:00Z">
                  <w:rPr>
                    <w:noProof/>
                    <w:webHidden/>
                  </w:rPr>
                </w:rPrChange>
              </w:rPr>
              <w:tab/>
            </w:r>
            <w:r w:rsidRPr="00FB0B2F">
              <w:rPr>
                <w:rFonts w:ascii="Georgia" w:hAnsi="Georgia"/>
                <w:noProof/>
                <w:webHidden/>
                <w:rPrChange w:id="390" w:author="Ciaran Mc Donnell" w:date="2018-08-21T22:01:00Z">
                  <w:rPr>
                    <w:noProof/>
                    <w:webHidden/>
                  </w:rPr>
                </w:rPrChange>
              </w:rPr>
              <w:fldChar w:fldCharType="begin"/>
            </w:r>
            <w:r w:rsidRPr="00FB0B2F">
              <w:rPr>
                <w:rFonts w:ascii="Georgia" w:hAnsi="Georgia"/>
                <w:noProof/>
                <w:webHidden/>
                <w:rPrChange w:id="391" w:author="Ciaran Mc Donnell" w:date="2018-08-21T22:01:00Z">
                  <w:rPr>
                    <w:noProof/>
                    <w:webHidden/>
                  </w:rPr>
                </w:rPrChange>
              </w:rPr>
              <w:instrText xml:space="preserve"> PAGEREF _Toc522552404 \h </w:instrText>
            </w:r>
          </w:ins>
          <w:r w:rsidRPr="00FB0B2F">
            <w:rPr>
              <w:rFonts w:ascii="Georgia" w:hAnsi="Georgia"/>
              <w:noProof/>
              <w:webHidden/>
              <w:rPrChange w:id="392" w:author="Ciaran Mc Donnell" w:date="2018-08-21T22:01:00Z">
                <w:rPr>
                  <w:rFonts w:ascii="Georgia" w:hAnsi="Georgia"/>
                  <w:noProof/>
                  <w:webHidden/>
                </w:rPr>
              </w:rPrChange>
            </w:rPr>
          </w:r>
          <w:r w:rsidRPr="00FB0B2F">
            <w:rPr>
              <w:rFonts w:ascii="Georgia" w:hAnsi="Georgia"/>
              <w:noProof/>
              <w:webHidden/>
              <w:rPrChange w:id="393" w:author="Ciaran Mc Donnell" w:date="2018-08-21T22:01:00Z">
                <w:rPr>
                  <w:noProof/>
                  <w:webHidden/>
                </w:rPr>
              </w:rPrChange>
            </w:rPr>
            <w:fldChar w:fldCharType="separate"/>
          </w:r>
          <w:ins w:id="394" w:author="Ciaran Mc Donnell" w:date="2018-08-20T18:17:00Z">
            <w:r w:rsidRPr="00FB0B2F">
              <w:rPr>
                <w:rFonts w:ascii="Georgia" w:hAnsi="Georgia"/>
                <w:noProof/>
                <w:webHidden/>
                <w:rPrChange w:id="395" w:author="Ciaran Mc Donnell" w:date="2018-08-21T22:01:00Z">
                  <w:rPr>
                    <w:noProof/>
                    <w:webHidden/>
                  </w:rPr>
                </w:rPrChange>
              </w:rPr>
              <w:t>14</w:t>
            </w:r>
            <w:r w:rsidRPr="00FB0B2F">
              <w:rPr>
                <w:rFonts w:ascii="Georgia" w:hAnsi="Georgia"/>
                <w:noProof/>
                <w:webHidden/>
                <w:rPrChange w:id="396" w:author="Ciaran Mc Donnell" w:date="2018-08-21T22:01:00Z">
                  <w:rPr>
                    <w:noProof/>
                    <w:webHidden/>
                  </w:rPr>
                </w:rPrChange>
              </w:rPr>
              <w:fldChar w:fldCharType="end"/>
            </w:r>
            <w:r w:rsidRPr="00FB0B2F">
              <w:rPr>
                <w:rStyle w:val="Hyperlink"/>
                <w:rFonts w:ascii="Georgia" w:hAnsi="Georgia"/>
                <w:noProof/>
                <w:rPrChange w:id="397" w:author="Ciaran Mc Donnell" w:date="2018-08-21T22:01:00Z">
                  <w:rPr>
                    <w:rStyle w:val="Hyperlink"/>
                    <w:noProof/>
                  </w:rPr>
                </w:rPrChange>
              </w:rPr>
              <w:fldChar w:fldCharType="end"/>
            </w:r>
          </w:ins>
        </w:p>
        <w:p w14:paraId="51436CCF" w14:textId="5A40FFE0" w:rsidR="006E6461" w:rsidRPr="00FB0B2F" w:rsidRDefault="006E6461">
          <w:pPr>
            <w:pStyle w:val="TOC1"/>
            <w:tabs>
              <w:tab w:val="right" w:leader="dot" w:pos="9016"/>
            </w:tabs>
            <w:rPr>
              <w:ins w:id="398" w:author="Ciaran Mc Donnell" w:date="2018-08-20T18:17:00Z"/>
              <w:rFonts w:ascii="Georgia" w:eastAsiaTheme="minorEastAsia" w:hAnsi="Georgia"/>
              <w:noProof/>
              <w:lang w:eastAsia="en-IE"/>
              <w:rPrChange w:id="399" w:author="Ciaran Mc Donnell" w:date="2018-08-21T22:01:00Z">
                <w:rPr>
                  <w:ins w:id="400" w:author="Ciaran Mc Donnell" w:date="2018-08-20T18:17:00Z"/>
                  <w:rFonts w:eastAsiaTheme="minorEastAsia"/>
                  <w:noProof/>
                  <w:lang w:eastAsia="en-IE"/>
                </w:rPr>
              </w:rPrChange>
            </w:rPr>
          </w:pPr>
          <w:ins w:id="401" w:author="Ciaran Mc Donnell" w:date="2018-08-20T18:17:00Z">
            <w:r w:rsidRPr="00FB0B2F">
              <w:rPr>
                <w:rStyle w:val="Hyperlink"/>
                <w:rFonts w:ascii="Georgia" w:hAnsi="Georgia"/>
                <w:noProof/>
                <w:rPrChange w:id="402" w:author="Ciaran Mc Donnell" w:date="2018-08-21T22:01:00Z">
                  <w:rPr>
                    <w:rStyle w:val="Hyperlink"/>
                    <w:noProof/>
                  </w:rPr>
                </w:rPrChange>
              </w:rPr>
              <w:fldChar w:fldCharType="begin"/>
            </w:r>
            <w:r w:rsidRPr="00FB0B2F">
              <w:rPr>
                <w:rStyle w:val="Hyperlink"/>
                <w:rFonts w:ascii="Georgia" w:hAnsi="Georgia"/>
                <w:noProof/>
                <w:rPrChange w:id="403" w:author="Ciaran Mc Donnell" w:date="2018-08-21T22:01:00Z">
                  <w:rPr>
                    <w:rStyle w:val="Hyperlink"/>
                    <w:noProof/>
                  </w:rPr>
                </w:rPrChange>
              </w:rPr>
              <w:instrText xml:space="preserve"> </w:instrText>
            </w:r>
            <w:r w:rsidRPr="00FB0B2F">
              <w:rPr>
                <w:rFonts w:ascii="Georgia" w:hAnsi="Georgia"/>
                <w:noProof/>
                <w:rPrChange w:id="404" w:author="Ciaran Mc Donnell" w:date="2018-08-21T22:01:00Z">
                  <w:rPr>
                    <w:noProof/>
                  </w:rPr>
                </w:rPrChange>
              </w:rPr>
              <w:instrText>HYPERLINK \l "_Toc522552405"</w:instrText>
            </w:r>
            <w:r w:rsidRPr="00FB0B2F">
              <w:rPr>
                <w:rStyle w:val="Hyperlink"/>
                <w:rFonts w:ascii="Georgia" w:hAnsi="Georgia"/>
                <w:noProof/>
                <w:rPrChange w:id="405" w:author="Ciaran Mc Donnell" w:date="2018-08-21T22:01:00Z">
                  <w:rPr>
                    <w:rStyle w:val="Hyperlink"/>
                    <w:noProof/>
                  </w:rPr>
                </w:rPrChange>
              </w:rPr>
              <w:instrText xml:space="preserve"> </w:instrText>
            </w:r>
            <w:r w:rsidRPr="00FB0B2F">
              <w:rPr>
                <w:rStyle w:val="Hyperlink"/>
                <w:rFonts w:ascii="Georgia" w:hAnsi="Georgia"/>
                <w:noProof/>
                <w:rPrChange w:id="406" w:author="Ciaran Mc Donnell" w:date="2018-08-21T22:01:00Z">
                  <w:rPr>
                    <w:rStyle w:val="Hyperlink"/>
                    <w:noProof/>
                  </w:rPr>
                </w:rPrChange>
              </w:rPr>
              <w:fldChar w:fldCharType="end"/>
            </w:r>
          </w:ins>
        </w:p>
        <w:p w14:paraId="311988F6" w14:textId="4C52EF6B" w:rsidR="003759BC" w:rsidRPr="00FB0B2F" w:rsidDel="006E6461" w:rsidRDefault="003759BC">
          <w:pPr>
            <w:pStyle w:val="TOC1"/>
            <w:tabs>
              <w:tab w:val="left" w:pos="440"/>
              <w:tab w:val="right" w:leader="dot" w:pos="9016"/>
            </w:tabs>
            <w:rPr>
              <w:del w:id="407" w:author="Ciaran Mc Donnell" w:date="2018-08-20T18:17:00Z"/>
              <w:rFonts w:ascii="Georgia" w:hAnsi="Georgia"/>
              <w:noProof/>
              <w:rPrChange w:id="408" w:author="Ciaran Mc Donnell" w:date="2018-08-21T22:01:00Z">
                <w:rPr>
                  <w:del w:id="409" w:author="Ciaran Mc Donnell" w:date="2018-08-20T18:17:00Z"/>
                  <w:noProof/>
                </w:rPr>
              </w:rPrChange>
            </w:rPr>
          </w:pPr>
          <w:del w:id="410" w:author="Ciaran Mc Donnell" w:date="2018-08-20T18:17:00Z">
            <w:r w:rsidRPr="00FB0B2F" w:rsidDel="006E6461">
              <w:rPr>
                <w:rStyle w:val="Hyperlink"/>
                <w:rFonts w:ascii="Georgia" w:hAnsi="Georgia"/>
                <w:noProof/>
                <w:rPrChange w:id="411" w:author="Ciaran Mc Donnell" w:date="2018-08-21T22:01:00Z">
                  <w:rPr>
                    <w:rStyle w:val="Hyperlink"/>
                    <w:noProof/>
                  </w:rPr>
                </w:rPrChange>
              </w:rPr>
              <w:delText>1.</w:delText>
            </w:r>
            <w:r w:rsidRPr="00FB0B2F" w:rsidDel="006E6461">
              <w:rPr>
                <w:rFonts w:ascii="Georgia" w:hAnsi="Georgia"/>
                <w:noProof/>
                <w:rPrChange w:id="412" w:author="Ciaran Mc Donnell" w:date="2018-08-21T22:01:00Z">
                  <w:rPr>
                    <w:noProof/>
                  </w:rPr>
                </w:rPrChange>
              </w:rPr>
              <w:tab/>
            </w:r>
            <w:r w:rsidRPr="00FB0B2F" w:rsidDel="006E6461">
              <w:rPr>
                <w:rStyle w:val="Hyperlink"/>
                <w:rFonts w:ascii="Georgia" w:hAnsi="Georgia"/>
                <w:noProof/>
                <w:rPrChange w:id="413" w:author="Ciaran Mc Donnell" w:date="2018-08-21T22:01:00Z">
                  <w:rPr>
                    <w:rStyle w:val="Hyperlink"/>
                    <w:noProof/>
                  </w:rPr>
                </w:rPrChange>
              </w:rPr>
              <w:delText>Introduction</w:delText>
            </w:r>
            <w:r w:rsidRPr="00FB0B2F" w:rsidDel="006E6461">
              <w:rPr>
                <w:rFonts w:ascii="Georgia" w:hAnsi="Georgia"/>
                <w:noProof/>
                <w:webHidden/>
                <w:rPrChange w:id="414" w:author="Ciaran Mc Donnell" w:date="2018-08-21T22:01:00Z">
                  <w:rPr>
                    <w:noProof/>
                    <w:webHidden/>
                  </w:rPr>
                </w:rPrChange>
              </w:rPr>
              <w:tab/>
            </w:r>
            <w:r w:rsidR="00153326" w:rsidRPr="00FB0B2F" w:rsidDel="006E6461">
              <w:rPr>
                <w:rFonts w:ascii="Georgia" w:hAnsi="Georgia"/>
                <w:noProof/>
                <w:webHidden/>
                <w:rPrChange w:id="415" w:author="Ciaran Mc Donnell" w:date="2018-08-21T22:01:00Z">
                  <w:rPr>
                    <w:noProof/>
                    <w:webHidden/>
                  </w:rPr>
                </w:rPrChange>
              </w:rPr>
              <w:delText>2</w:delText>
            </w:r>
          </w:del>
        </w:p>
        <w:p w14:paraId="3BA817A4" w14:textId="354A49BB" w:rsidR="003759BC" w:rsidRPr="00FB0B2F" w:rsidDel="006E6461" w:rsidRDefault="003759BC">
          <w:pPr>
            <w:pStyle w:val="TOC1"/>
            <w:tabs>
              <w:tab w:val="left" w:pos="440"/>
              <w:tab w:val="right" w:leader="dot" w:pos="9016"/>
            </w:tabs>
            <w:rPr>
              <w:del w:id="416" w:author="Ciaran Mc Donnell" w:date="2018-08-20T18:17:00Z"/>
              <w:rFonts w:ascii="Georgia" w:hAnsi="Georgia"/>
              <w:noProof/>
              <w:rPrChange w:id="417" w:author="Ciaran Mc Donnell" w:date="2018-08-21T22:01:00Z">
                <w:rPr>
                  <w:del w:id="418" w:author="Ciaran Mc Donnell" w:date="2018-08-20T18:17:00Z"/>
                  <w:noProof/>
                </w:rPr>
              </w:rPrChange>
            </w:rPr>
          </w:pPr>
          <w:del w:id="419" w:author="Ciaran Mc Donnell" w:date="2018-08-20T18:17:00Z">
            <w:r w:rsidRPr="00FB0B2F" w:rsidDel="006E6461">
              <w:rPr>
                <w:rStyle w:val="Hyperlink"/>
                <w:rFonts w:ascii="Georgia" w:hAnsi="Georgia"/>
                <w:noProof/>
                <w:rPrChange w:id="420" w:author="Ciaran Mc Donnell" w:date="2018-08-21T22:01:00Z">
                  <w:rPr>
                    <w:rStyle w:val="Hyperlink"/>
                    <w:noProof/>
                  </w:rPr>
                </w:rPrChange>
              </w:rPr>
              <w:delText>2.</w:delText>
            </w:r>
            <w:r w:rsidRPr="00FB0B2F" w:rsidDel="006E6461">
              <w:rPr>
                <w:rFonts w:ascii="Georgia" w:hAnsi="Georgia"/>
                <w:noProof/>
                <w:rPrChange w:id="421" w:author="Ciaran Mc Donnell" w:date="2018-08-21T22:01:00Z">
                  <w:rPr>
                    <w:noProof/>
                  </w:rPr>
                </w:rPrChange>
              </w:rPr>
              <w:tab/>
            </w:r>
          </w:del>
          <w:del w:id="422" w:author="Ciaran Mc Donnell" w:date="2018-07-06T14:32:00Z">
            <w:r w:rsidRPr="00FB0B2F" w:rsidDel="00591099">
              <w:rPr>
                <w:rStyle w:val="Hyperlink"/>
                <w:rFonts w:ascii="Georgia" w:hAnsi="Georgia"/>
                <w:noProof/>
                <w:rPrChange w:id="423" w:author="Ciaran Mc Donnell" w:date="2018-08-21T22:01:00Z">
                  <w:rPr>
                    <w:rStyle w:val="Hyperlink"/>
                    <w:noProof/>
                  </w:rPr>
                </w:rPrChange>
              </w:rPr>
              <w:delText>Project Scope and Objectives</w:delText>
            </w:r>
          </w:del>
          <w:del w:id="424" w:author="Ciaran Mc Donnell" w:date="2018-08-20T18:17:00Z">
            <w:r w:rsidRPr="00FB0B2F" w:rsidDel="006E6461">
              <w:rPr>
                <w:rFonts w:ascii="Georgia" w:hAnsi="Georgia"/>
                <w:noProof/>
                <w:webHidden/>
                <w:rPrChange w:id="425" w:author="Ciaran Mc Donnell" w:date="2018-08-21T22:01:00Z">
                  <w:rPr>
                    <w:noProof/>
                    <w:webHidden/>
                  </w:rPr>
                </w:rPrChange>
              </w:rPr>
              <w:tab/>
            </w:r>
            <w:r w:rsidR="00153326" w:rsidRPr="00FB0B2F" w:rsidDel="006E6461">
              <w:rPr>
                <w:rFonts w:ascii="Georgia" w:hAnsi="Georgia"/>
                <w:noProof/>
                <w:webHidden/>
                <w:rPrChange w:id="426" w:author="Ciaran Mc Donnell" w:date="2018-08-21T22:01:00Z">
                  <w:rPr>
                    <w:noProof/>
                    <w:webHidden/>
                  </w:rPr>
                </w:rPrChange>
              </w:rPr>
              <w:delText>3</w:delText>
            </w:r>
          </w:del>
        </w:p>
        <w:p w14:paraId="3A9FB2FD" w14:textId="41DDAD05" w:rsidR="003759BC" w:rsidRPr="00FB0B2F" w:rsidDel="006E6461" w:rsidRDefault="003759BC">
          <w:pPr>
            <w:pStyle w:val="TOC1"/>
            <w:tabs>
              <w:tab w:val="left" w:pos="440"/>
              <w:tab w:val="right" w:leader="dot" w:pos="9016"/>
            </w:tabs>
            <w:rPr>
              <w:del w:id="427" w:author="Ciaran Mc Donnell" w:date="2018-08-20T18:17:00Z"/>
              <w:rFonts w:ascii="Georgia" w:hAnsi="Georgia"/>
              <w:noProof/>
              <w:rPrChange w:id="428" w:author="Ciaran Mc Donnell" w:date="2018-08-21T22:01:00Z">
                <w:rPr>
                  <w:del w:id="429" w:author="Ciaran Mc Donnell" w:date="2018-08-20T18:17:00Z"/>
                  <w:noProof/>
                </w:rPr>
              </w:rPrChange>
            </w:rPr>
          </w:pPr>
          <w:del w:id="430" w:author="Ciaran Mc Donnell" w:date="2018-08-20T18:17:00Z">
            <w:r w:rsidRPr="00FB0B2F" w:rsidDel="006E6461">
              <w:rPr>
                <w:rStyle w:val="Hyperlink"/>
                <w:rFonts w:ascii="Georgia" w:hAnsi="Georgia"/>
                <w:noProof/>
                <w:rPrChange w:id="431" w:author="Ciaran Mc Donnell" w:date="2018-08-21T22:01:00Z">
                  <w:rPr>
                    <w:rStyle w:val="Hyperlink"/>
                    <w:noProof/>
                  </w:rPr>
                </w:rPrChange>
              </w:rPr>
              <w:delText>3.</w:delText>
            </w:r>
            <w:r w:rsidRPr="00FB0B2F" w:rsidDel="006E6461">
              <w:rPr>
                <w:rFonts w:ascii="Georgia" w:hAnsi="Georgia"/>
                <w:noProof/>
                <w:rPrChange w:id="432" w:author="Ciaran Mc Donnell" w:date="2018-08-21T22:01:00Z">
                  <w:rPr>
                    <w:noProof/>
                  </w:rPr>
                </w:rPrChange>
              </w:rPr>
              <w:tab/>
            </w:r>
          </w:del>
          <w:del w:id="433" w:author="Ciaran Mc Donnell" w:date="2018-07-06T14:33:00Z">
            <w:r w:rsidRPr="00FB0B2F" w:rsidDel="00591099">
              <w:rPr>
                <w:rStyle w:val="Hyperlink"/>
                <w:rFonts w:ascii="Georgia" w:hAnsi="Georgia"/>
                <w:noProof/>
                <w:rPrChange w:id="434" w:author="Ciaran Mc Donnell" w:date="2018-08-21T22:01:00Z">
                  <w:rPr>
                    <w:rStyle w:val="Hyperlink"/>
                    <w:noProof/>
                  </w:rPr>
                </w:rPrChange>
              </w:rPr>
              <w:delText>Student’s Learning Objectives</w:delText>
            </w:r>
          </w:del>
          <w:del w:id="435" w:author="Ciaran Mc Donnell" w:date="2018-08-20T18:17:00Z">
            <w:r w:rsidRPr="00FB0B2F" w:rsidDel="006E6461">
              <w:rPr>
                <w:rFonts w:ascii="Georgia" w:hAnsi="Georgia"/>
                <w:noProof/>
                <w:webHidden/>
                <w:rPrChange w:id="436" w:author="Ciaran Mc Donnell" w:date="2018-08-21T22:01:00Z">
                  <w:rPr>
                    <w:noProof/>
                    <w:webHidden/>
                  </w:rPr>
                </w:rPrChange>
              </w:rPr>
              <w:tab/>
            </w:r>
          </w:del>
          <w:del w:id="437" w:author="Ciaran Mc Donnell" w:date="2018-07-09T23:42:00Z">
            <w:r w:rsidR="00714B8F" w:rsidRPr="00FB0B2F" w:rsidDel="00EA47A8">
              <w:rPr>
                <w:rFonts w:ascii="Georgia" w:hAnsi="Georgia"/>
                <w:noProof/>
                <w:webHidden/>
                <w:rPrChange w:id="438" w:author="Ciaran Mc Donnell" w:date="2018-08-21T22:01:00Z">
                  <w:rPr>
                    <w:noProof/>
                    <w:webHidden/>
                  </w:rPr>
                </w:rPrChange>
              </w:rPr>
              <w:delText>3</w:delText>
            </w:r>
          </w:del>
        </w:p>
        <w:p w14:paraId="1BA26788" w14:textId="679DBCAC" w:rsidR="003759BC" w:rsidRPr="00FB0B2F" w:rsidDel="006E6461" w:rsidRDefault="003759BC">
          <w:pPr>
            <w:pStyle w:val="TOC1"/>
            <w:tabs>
              <w:tab w:val="left" w:pos="440"/>
              <w:tab w:val="right" w:leader="dot" w:pos="9016"/>
            </w:tabs>
            <w:rPr>
              <w:del w:id="439" w:author="Ciaran Mc Donnell" w:date="2018-08-20T18:17:00Z"/>
              <w:rFonts w:ascii="Georgia" w:hAnsi="Georgia"/>
              <w:noProof/>
              <w:rPrChange w:id="440" w:author="Ciaran Mc Donnell" w:date="2018-08-21T22:01:00Z">
                <w:rPr>
                  <w:del w:id="441" w:author="Ciaran Mc Donnell" w:date="2018-08-20T18:17:00Z"/>
                  <w:noProof/>
                </w:rPr>
              </w:rPrChange>
            </w:rPr>
          </w:pPr>
          <w:del w:id="442" w:author="Ciaran Mc Donnell" w:date="2018-08-20T18:17:00Z">
            <w:r w:rsidRPr="00FB0B2F" w:rsidDel="006E6461">
              <w:rPr>
                <w:rStyle w:val="Hyperlink"/>
                <w:rFonts w:ascii="Georgia" w:hAnsi="Georgia"/>
                <w:noProof/>
                <w:rPrChange w:id="443" w:author="Ciaran Mc Donnell" w:date="2018-08-21T22:01:00Z">
                  <w:rPr>
                    <w:rStyle w:val="Hyperlink"/>
                    <w:noProof/>
                  </w:rPr>
                </w:rPrChange>
              </w:rPr>
              <w:delText>4.</w:delText>
            </w:r>
            <w:r w:rsidRPr="00FB0B2F" w:rsidDel="006E6461">
              <w:rPr>
                <w:rFonts w:ascii="Georgia" w:hAnsi="Georgia"/>
                <w:noProof/>
                <w:rPrChange w:id="444" w:author="Ciaran Mc Donnell" w:date="2018-08-21T22:01:00Z">
                  <w:rPr>
                    <w:noProof/>
                  </w:rPr>
                </w:rPrChange>
              </w:rPr>
              <w:tab/>
            </w:r>
          </w:del>
          <w:del w:id="445" w:author="Ciaran Mc Donnell" w:date="2018-07-06T14:56:00Z">
            <w:r w:rsidRPr="00FB0B2F" w:rsidDel="005525C7">
              <w:rPr>
                <w:rStyle w:val="Hyperlink"/>
                <w:rFonts w:ascii="Georgia" w:hAnsi="Georgia"/>
                <w:noProof/>
                <w:rPrChange w:id="446" w:author="Ciaran Mc Donnell" w:date="2018-08-21T22:01:00Z">
                  <w:rPr>
                    <w:rStyle w:val="Hyperlink"/>
                    <w:noProof/>
                  </w:rPr>
                </w:rPrChange>
              </w:rPr>
              <w:delText>Technical Specification of the Project</w:delText>
            </w:r>
          </w:del>
          <w:del w:id="447" w:author="Ciaran Mc Donnell" w:date="2018-08-20T18:17:00Z">
            <w:r w:rsidRPr="00FB0B2F" w:rsidDel="006E6461">
              <w:rPr>
                <w:rFonts w:ascii="Georgia" w:hAnsi="Georgia"/>
                <w:noProof/>
                <w:webHidden/>
                <w:rPrChange w:id="448" w:author="Ciaran Mc Donnell" w:date="2018-08-21T22:01:00Z">
                  <w:rPr>
                    <w:noProof/>
                    <w:webHidden/>
                  </w:rPr>
                </w:rPrChange>
              </w:rPr>
              <w:tab/>
            </w:r>
          </w:del>
          <w:del w:id="449" w:author="Ciaran Mc Donnell" w:date="2018-07-09T23:40:00Z">
            <w:r w:rsidR="00714B8F" w:rsidRPr="00FB0B2F" w:rsidDel="00053C72">
              <w:rPr>
                <w:rFonts w:ascii="Georgia" w:hAnsi="Georgia"/>
                <w:noProof/>
                <w:webHidden/>
                <w:rPrChange w:id="450" w:author="Ciaran Mc Donnell" w:date="2018-08-21T22:01:00Z">
                  <w:rPr>
                    <w:noProof/>
                    <w:webHidden/>
                  </w:rPr>
                </w:rPrChange>
              </w:rPr>
              <w:delText>3</w:delText>
            </w:r>
          </w:del>
        </w:p>
        <w:p w14:paraId="406A9B28" w14:textId="295C12B0" w:rsidR="003759BC" w:rsidRPr="00FB0B2F" w:rsidDel="00053C72" w:rsidRDefault="003759BC">
          <w:pPr>
            <w:pStyle w:val="TOC1"/>
            <w:tabs>
              <w:tab w:val="left" w:pos="440"/>
              <w:tab w:val="right" w:leader="dot" w:pos="9016"/>
            </w:tabs>
            <w:rPr>
              <w:del w:id="451" w:author="Ciaran Mc Donnell" w:date="2018-07-09T23:38:00Z"/>
              <w:rFonts w:ascii="Georgia" w:hAnsi="Georgia"/>
              <w:noProof/>
              <w:rPrChange w:id="452" w:author="Ciaran Mc Donnell" w:date="2018-08-21T22:01:00Z">
                <w:rPr>
                  <w:del w:id="453" w:author="Ciaran Mc Donnell" w:date="2018-07-09T23:38:00Z"/>
                  <w:noProof/>
                </w:rPr>
              </w:rPrChange>
            </w:rPr>
          </w:pPr>
          <w:del w:id="454" w:author="Ciaran Mc Donnell" w:date="2018-07-09T23:38:00Z">
            <w:r w:rsidRPr="00FB0B2F" w:rsidDel="00053C72">
              <w:rPr>
                <w:rStyle w:val="Hyperlink"/>
                <w:rFonts w:ascii="Georgia" w:hAnsi="Georgia"/>
                <w:noProof/>
                <w:rPrChange w:id="455" w:author="Ciaran Mc Donnell" w:date="2018-08-21T22:01:00Z">
                  <w:rPr>
                    <w:rStyle w:val="Hyperlink"/>
                    <w:noProof/>
                  </w:rPr>
                </w:rPrChange>
              </w:rPr>
              <w:delText>5.</w:delText>
            </w:r>
            <w:r w:rsidRPr="00FB0B2F" w:rsidDel="00053C72">
              <w:rPr>
                <w:rFonts w:ascii="Georgia" w:hAnsi="Georgia"/>
                <w:noProof/>
                <w:rPrChange w:id="456" w:author="Ciaran Mc Donnell" w:date="2018-08-21T22:01:00Z">
                  <w:rPr>
                    <w:noProof/>
                  </w:rPr>
                </w:rPrChange>
              </w:rPr>
              <w:tab/>
            </w:r>
            <w:r w:rsidRPr="00FB0B2F" w:rsidDel="00053C72">
              <w:rPr>
                <w:rStyle w:val="Hyperlink"/>
                <w:rFonts w:ascii="Georgia" w:hAnsi="Georgia"/>
                <w:noProof/>
                <w:rPrChange w:id="457" w:author="Ciaran Mc Donnell" w:date="2018-08-21T22:01:00Z">
                  <w:rPr>
                    <w:rStyle w:val="Hyperlink"/>
                    <w:noProof/>
                  </w:rPr>
                </w:rPrChange>
              </w:rPr>
              <w:delText>Projec</w:delText>
            </w:r>
          </w:del>
          <w:del w:id="458" w:author="Ciaran Mc Donnell" w:date="2018-07-06T17:20:00Z">
            <w:r w:rsidRPr="00FB0B2F" w:rsidDel="000F14A1">
              <w:rPr>
                <w:rStyle w:val="Hyperlink"/>
                <w:rFonts w:ascii="Georgia" w:hAnsi="Georgia"/>
                <w:noProof/>
                <w:rPrChange w:id="459" w:author="Ciaran Mc Donnell" w:date="2018-08-21T22:01:00Z">
                  <w:rPr>
                    <w:rStyle w:val="Hyperlink"/>
                    <w:noProof/>
                  </w:rPr>
                </w:rPrChange>
              </w:rPr>
              <w:delText>t Plan</w:delText>
            </w:r>
          </w:del>
          <w:del w:id="460" w:author="Ciaran Mc Donnell" w:date="2018-07-09T23:38:00Z">
            <w:r w:rsidRPr="00FB0B2F" w:rsidDel="00053C72">
              <w:rPr>
                <w:rFonts w:ascii="Georgia" w:hAnsi="Georgia"/>
                <w:noProof/>
                <w:webHidden/>
                <w:rPrChange w:id="461" w:author="Ciaran Mc Donnell" w:date="2018-08-21T22:01:00Z">
                  <w:rPr>
                    <w:noProof/>
                    <w:webHidden/>
                  </w:rPr>
                </w:rPrChange>
              </w:rPr>
              <w:tab/>
            </w:r>
            <w:r w:rsidR="00714B8F" w:rsidRPr="00FB0B2F" w:rsidDel="00053C72">
              <w:rPr>
                <w:rFonts w:ascii="Georgia" w:hAnsi="Georgia"/>
                <w:noProof/>
                <w:webHidden/>
                <w:rPrChange w:id="462" w:author="Ciaran Mc Donnell" w:date="2018-08-21T22:01:00Z">
                  <w:rPr>
                    <w:noProof/>
                    <w:webHidden/>
                  </w:rPr>
                </w:rPrChange>
              </w:rPr>
              <w:delText>4</w:delText>
            </w:r>
          </w:del>
        </w:p>
        <w:p w14:paraId="54CF23B3" w14:textId="28F281F2" w:rsidR="003759BC" w:rsidRPr="00FB0B2F" w:rsidDel="006E6461" w:rsidRDefault="003759BC">
          <w:pPr>
            <w:pStyle w:val="TOC1"/>
            <w:tabs>
              <w:tab w:val="left" w:pos="440"/>
              <w:tab w:val="right" w:leader="dot" w:pos="9016"/>
            </w:tabs>
            <w:rPr>
              <w:del w:id="463" w:author="Ciaran Mc Donnell" w:date="2018-08-20T18:17:00Z"/>
              <w:rFonts w:ascii="Georgia" w:hAnsi="Georgia"/>
              <w:noProof/>
              <w:rPrChange w:id="464" w:author="Ciaran Mc Donnell" w:date="2018-08-21T22:01:00Z">
                <w:rPr>
                  <w:del w:id="465" w:author="Ciaran Mc Donnell" w:date="2018-08-20T18:17:00Z"/>
                  <w:noProof/>
                </w:rPr>
              </w:rPrChange>
            </w:rPr>
          </w:pPr>
          <w:del w:id="466" w:author="Ciaran Mc Donnell" w:date="2018-07-09T23:40:00Z">
            <w:r w:rsidRPr="00FB0B2F" w:rsidDel="00053C72">
              <w:rPr>
                <w:rStyle w:val="Hyperlink"/>
                <w:rFonts w:ascii="Georgia" w:hAnsi="Georgia"/>
                <w:noProof/>
                <w:rPrChange w:id="467" w:author="Ciaran Mc Donnell" w:date="2018-08-21T22:01:00Z">
                  <w:rPr>
                    <w:rStyle w:val="Hyperlink"/>
                    <w:noProof/>
                  </w:rPr>
                </w:rPrChange>
              </w:rPr>
              <w:delText>6.</w:delText>
            </w:r>
            <w:r w:rsidRPr="00FB0B2F" w:rsidDel="00053C72">
              <w:rPr>
                <w:rFonts w:ascii="Georgia" w:hAnsi="Georgia"/>
                <w:noProof/>
                <w:rPrChange w:id="468" w:author="Ciaran Mc Donnell" w:date="2018-08-21T22:01:00Z">
                  <w:rPr>
                    <w:noProof/>
                  </w:rPr>
                </w:rPrChange>
              </w:rPr>
              <w:tab/>
            </w:r>
            <w:r w:rsidRPr="00FB0B2F" w:rsidDel="00053C72">
              <w:rPr>
                <w:rStyle w:val="Hyperlink"/>
                <w:rFonts w:ascii="Georgia" w:hAnsi="Georgia"/>
                <w:noProof/>
                <w:rPrChange w:id="469" w:author="Ciaran Mc Donnell" w:date="2018-08-21T22:01:00Z">
                  <w:rPr>
                    <w:rStyle w:val="Hyperlink"/>
                    <w:noProof/>
                  </w:rPr>
                </w:rPrChange>
              </w:rPr>
              <w:delText>Conclusion</w:delText>
            </w:r>
            <w:r w:rsidRPr="00FB0B2F" w:rsidDel="00053C72">
              <w:rPr>
                <w:rFonts w:ascii="Georgia" w:hAnsi="Georgia"/>
                <w:noProof/>
                <w:webHidden/>
                <w:rPrChange w:id="470" w:author="Ciaran Mc Donnell" w:date="2018-08-21T22:01:00Z">
                  <w:rPr>
                    <w:noProof/>
                    <w:webHidden/>
                  </w:rPr>
                </w:rPrChange>
              </w:rPr>
              <w:tab/>
            </w:r>
            <w:r w:rsidR="00714B8F" w:rsidRPr="00FB0B2F" w:rsidDel="00053C72">
              <w:rPr>
                <w:rFonts w:ascii="Georgia" w:hAnsi="Georgia"/>
                <w:noProof/>
                <w:webHidden/>
                <w:rPrChange w:id="471" w:author="Ciaran Mc Donnell" w:date="2018-08-21T22:01:00Z">
                  <w:rPr>
                    <w:noProof/>
                    <w:webHidden/>
                  </w:rPr>
                </w:rPrChange>
              </w:rPr>
              <w:delText>4</w:delText>
            </w:r>
          </w:del>
        </w:p>
        <w:p w14:paraId="575DDAC1" w14:textId="4B28E7F4" w:rsidR="00B301E5" w:rsidRPr="00FB0B2F" w:rsidDel="006E6461" w:rsidRDefault="003759BC">
          <w:pPr>
            <w:rPr>
              <w:del w:id="472" w:author="Ciaran Mc Donnell" w:date="2018-08-20T18:17:00Z"/>
              <w:rFonts w:ascii="Georgia" w:hAnsi="Georgia"/>
              <w:noProof/>
              <w:rPrChange w:id="473" w:author="Ciaran Mc Donnell" w:date="2018-08-21T22:01:00Z">
                <w:rPr>
                  <w:del w:id="474" w:author="Ciaran Mc Donnell" w:date="2018-08-20T18:17:00Z"/>
                  <w:noProof/>
                </w:rPr>
              </w:rPrChange>
            </w:rPr>
            <w:pPrChange w:id="475" w:author="Ciaran Mc Donnell" w:date="2018-07-06T17:19:00Z">
              <w:pPr>
                <w:pStyle w:val="TOC1"/>
                <w:tabs>
                  <w:tab w:val="left" w:pos="440"/>
                  <w:tab w:val="right" w:leader="dot" w:pos="9016"/>
                </w:tabs>
              </w:pPr>
            </w:pPrChange>
          </w:pPr>
          <w:del w:id="476" w:author="Ciaran Mc Donnell" w:date="2018-07-09T23:41:00Z">
            <w:r w:rsidRPr="00FB0B2F" w:rsidDel="00041D7F">
              <w:rPr>
                <w:rStyle w:val="Hyperlink"/>
                <w:rFonts w:ascii="Georgia" w:hAnsi="Georgia"/>
                <w:noProof/>
                <w:rPrChange w:id="477" w:author="Ciaran Mc Donnell" w:date="2018-08-21T22:01:00Z">
                  <w:rPr>
                    <w:rStyle w:val="Hyperlink"/>
                    <w:noProof/>
                  </w:rPr>
                </w:rPrChange>
              </w:rPr>
              <w:delText>7.</w:delText>
            </w:r>
            <w:r w:rsidRPr="00FB0B2F" w:rsidDel="00041D7F">
              <w:rPr>
                <w:rFonts w:ascii="Georgia" w:hAnsi="Georgia"/>
                <w:noProof/>
                <w:rPrChange w:id="478" w:author="Ciaran Mc Donnell" w:date="2018-08-21T22:01:00Z">
                  <w:rPr>
                    <w:noProof/>
                  </w:rPr>
                </w:rPrChange>
              </w:rPr>
              <w:tab/>
            </w:r>
            <w:r w:rsidRPr="00FB0B2F" w:rsidDel="00041D7F">
              <w:rPr>
                <w:rStyle w:val="Hyperlink"/>
                <w:rFonts w:ascii="Georgia" w:hAnsi="Georgia"/>
                <w:noProof/>
                <w:rPrChange w:id="479" w:author="Ciaran Mc Donnell" w:date="2018-08-21T22:01:00Z">
                  <w:rPr>
                    <w:rStyle w:val="Hyperlink"/>
                    <w:noProof/>
                  </w:rPr>
                </w:rPrChange>
              </w:rPr>
              <w:delText>References / Bibliography</w:delText>
            </w:r>
            <w:r w:rsidRPr="00FB0B2F" w:rsidDel="00041D7F">
              <w:rPr>
                <w:rFonts w:ascii="Georgia" w:hAnsi="Georgia"/>
                <w:noProof/>
                <w:webHidden/>
                <w:rPrChange w:id="480" w:author="Ciaran Mc Donnell" w:date="2018-08-21T22:01:00Z">
                  <w:rPr>
                    <w:noProof/>
                    <w:webHidden/>
                  </w:rPr>
                </w:rPrChange>
              </w:rPr>
              <w:tab/>
            </w:r>
            <w:r w:rsidR="00714B8F" w:rsidRPr="00FB0B2F" w:rsidDel="00041D7F">
              <w:rPr>
                <w:rFonts w:ascii="Georgia" w:hAnsi="Georgia"/>
                <w:noProof/>
                <w:webHidden/>
                <w:rPrChange w:id="481" w:author="Ciaran Mc Donnell" w:date="2018-08-21T22:01:00Z">
                  <w:rPr>
                    <w:noProof/>
                    <w:webHidden/>
                  </w:rPr>
                </w:rPrChange>
              </w:rPr>
              <w:delText>4</w:delText>
            </w:r>
          </w:del>
        </w:p>
        <w:p w14:paraId="7BF254D1" w14:textId="77777777" w:rsidR="003759BC" w:rsidRPr="00FB0B2F" w:rsidRDefault="003759BC">
          <w:pPr>
            <w:rPr>
              <w:rFonts w:ascii="Georgia" w:hAnsi="Georgia"/>
              <w:rPrChange w:id="482" w:author="Ciaran Mc Donnell" w:date="2018-08-21T22:01:00Z">
                <w:rPr/>
              </w:rPrChange>
            </w:rPr>
          </w:pPr>
          <w:r w:rsidRPr="00FB0B2F">
            <w:rPr>
              <w:rFonts w:ascii="Georgia" w:hAnsi="Georgia"/>
              <w:b/>
              <w:bCs/>
              <w:noProof/>
              <w:rPrChange w:id="483" w:author="Ciaran Mc Donnell" w:date="2018-08-21T22:01:00Z">
                <w:rPr>
                  <w:b/>
                  <w:bCs/>
                  <w:noProof/>
                </w:rPr>
              </w:rPrChange>
            </w:rPr>
            <w:fldChar w:fldCharType="end"/>
          </w:r>
        </w:p>
      </w:sdtContent>
    </w:sdt>
    <w:p w14:paraId="1AACDE86" w14:textId="6D7A4297" w:rsidR="003759BC" w:rsidRPr="00FB0B2F" w:rsidRDefault="003759BC">
      <w:pPr>
        <w:rPr>
          <w:rFonts w:ascii="Georgia" w:hAnsi="Georgia"/>
          <w:rPrChange w:id="484" w:author="Ciaran Mc Donnell" w:date="2018-08-21T22:01:00Z">
            <w:rPr/>
          </w:rPrChange>
        </w:rPr>
      </w:pPr>
      <w:r w:rsidRPr="00FB0B2F">
        <w:rPr>
          <w:rFonts w:ascii="Georgia" w:hAnsi="Georgia"/>
          <w:rPrChange w:id="485" w:author="Ciaran Mc Donnell" w:date="2018-08-21T22:01:00Z">
            <w:rPr/>
          </w:rPrChange>
        </w:rPr>
        <w:br w:type="page"/>
      </w:r>
    </w:p>
    <w:p w14:paraId="06598435" w14:textId="20CD3E55" w:rsidR="00E122B1" w:rsidRPr="00FB0B2F" w:rsidRDefault="00ED21FC">
      <w:pPr>
        <w:jc w:val="both"/>
        <w:rPr>
          <w:ins w:id="486" w:author="Ciaran Mc Donnell" w:date="2018-08-20T18:31:00Z"/>
          <w:rFonts w:ascii="Georgia" w:hAnsi="Georgia"/>
          <w:b/>
          <w:rPrChange w:id="487" w:author="Ciaran Mc Donnell" w:date="2018-08-21T22:01:00Z">
            <w:rPr>
              <w:ins w:id="488" w:author="Ciaran Mc Donnell" w:date="2018-08-20T18:31:00Z"/>
            </w:rPr>
          </w:rPrChange>
        </w:rPr>
        <w:pPrChange w:id="489" w:author="Ciaran Mc Donnell" w:date="2018-08-20T18:36:00Z">
          <w:pPr/>
        </w:pPrChange>
      </w:pPr>
      <w:ins w:id="490" w:author="Ciaran Mc Donnell" w:date="2018-08-20T18:23:00Z">
        <w:r w:rsidRPr="00FB0B2F">
          <w:rPr>
            <w:rFonts w:ascii="Georgia" w:hAnsi="Georgia"/>
            <w:b/>
            <w:rPrChange w:id="491" w:author="Ciaran Mc Donnell" w:date="2018-08-21T22:01:00Z">
              <w:rPr/>
            </w:rPrChange>
          </w:rPr>
          <w:lastRenderedPageBreak/>
          <w:t>Abstract</w:t>
        </w:r>
      </w:ins>
    </w:p>
    <w:p w14:paraId="7CDD0F14" w14:textId="5D09396F" w:rsidR="00E466D2" w:rsidRPr="00FB0B2F" w:rsidRDefault="00E466D2">
      <w:pPr>
        <w:jc w:val="both"/>
        <w:rPr>
          <w:ins w:id="492" w:author="Ciaran Mc Donnell" w:date="2018-08-20T18:23:00Z"/>
          <w:rFonts w:ascii="Georgia" w:hAnsi="Georgia"/>
          <w:rPrChange w:id="493" w:author="Ciaran Mc Donnell" w:date="2018-08-21T22:01:00Z">
            <w:rPr>
              <w:ins w:id="494" w:author="Ciaran Mc Donnell" w:date="2018-08-20T18:23:00Z"/>
            </w:rPr>
          </w:rPrChange>
        </w:rPr>
        <w:pPrChange w:id="495" w:author="Ciaran Mc Donnell" w:date="2018-08-20T18:36:00Z">
          <w:pPr/>
        </w:pPrChange>
      </w:pPr>
      <w:ins w:id="496" w:author="Ciaran Mc Donnell" w:date="2018-08-20T18:32:00Z">
        <w:r w:rsidRPr="00FB0B2F">
          <w:rPr>
            <w:rFonts w:ascii="Georgia" w:hAnsi="Georgia"/>
            <w:rPrChange w:id="497" w:author="Ciaran Mc Donnell" w:date="2018-08-21T22:01:00Z">
              <w:rPr/>
            </w:rPrChange>
          </w:rPr>
          <w:t>The cleaning</w:t>
        </w:r>
      </w:ins>
      <w:ins w:id="498" w:author="Ciaran Mc Donnell" w:date="2018-08-20T18:33:00Z">
        <w:r w:rsidRPr="00FB0B2F">
          <w:rPr>
            <w:rFonts w:ascii="Georgia" w:hAnsi="Georgia"/>
            <w:rPrChange w:id="499" w:author="Ciaran Mc Donnell" w:date="2018-08-21T22:01:00Z">
              <w:rPr/>
            </w:rPrChange>
          </w:rPr>
          <w:t>, transformation and statistical analysis</w:t>
        </w:r>
      </w:ins>
      <w:ins w:id="500" w:author="Ciaran Mc Donnell" w:date="2018-08-20T18:32:00Z">
        <w:r w:rsidRPr="00FB0B2F">
          <w:rPr>
            <w:rFonts w:ascii="Georgia" w:hAnsi="Georgia"/>
            <w:rPrChange w:id="501" w:author="Ciaran Mc Donnell" w:date="2018-08-21T22:01:00Z">
              <w:rPr/>
            </w:rPrChange>
          </w:rPr>
          <w:t xml:space="preserve"> of data from </w:t>
        </w:r>
      </w:ins>
      <w:ins w:id="502" w:author="Ciaran Mc Donnell" w:date="2018-08-20T18:37:00Z">
        <w:r w:rsidR="00F51C84" w:rsidRPr="00FB0B2F">
          <w:rPr>
            <w:rFonts w:ascii="Georgia" w:hAnsi="Georgia"/>
            <w:rPrChange w:id="503" w:author="Ciaran Mc Donnell" w:date="2018-08-21T22:01:00Z">
              <w:rPr/>
            </w:rPrChange>
          </w:rPr>
          <w:t xml:space="preserve">a study to determine the effects of changing the feeding </w:t>
        </w:r>
        <w:r w:rsidR="00346997" w:rsidRPr="00FB0B2F">
          <w:rPr>
            <w:rFonts w:ascii="Georgia" w:hAnsi="Georgia"/>
            <w:rPrChange w:id="504" w:author="Ciaran Mc Donnell" w:date="2018-08-21T22:01:00Z">
              <w:rPr/>
            </w:rPrChange>
          </w:rPr>
          <w:t xml:space="preserve">approach for Elephants in Dublin </w:t>
        </w:r>
      </w:ins>
      <w:ins w:id="505" w:author="Ciaran Mc Donnell" w:date="2018-08-20T18:52:00Z">
        <w:r w:rsidR="00A63F68" w:rsidRPr="00FB0B2F">
          <w:rPr>
            <w:rFonts w:ascii="Georgia" w:hAnsi="Georgia"/>
          </w:rPr>
          <w:t>Zoo was</w:t>
        </w:r>
      </w:ins>
      <w:ins w:id="506" w:author="Ciaran Mc Donnell" w:date="2018-08-20T18:33:00Z">
        <w:r w:rsidRPr="00FB0B2F">
          <w:rPr>
            <w:rFonts w:ascii="Georgia" w:hAnsi="Georgia"/>
            <w:rPrChange w:id="507" w:author="Ciaran Mc Donnell" w:date="2018-08-21T22:01:00Z">
              <w:rPr/>
            </w:rPrChange>
          </w:rPr>
          <w:t xml:space="preserve"> automated using </w:t>
        </w:r>
      </w:ins>
      <w:ins w:id="508" w:author="Ciaran Mc Donnell" w:date="2018-08-20T18:39:00Z">
        <w:r w:rsidR="00FD70EA" w:rsidRPr="00FB0B2F">
          <w:rPr>
            <w:rFonts w:ascii="Georgia" w:hAnsi="Georgia"/>
            <w:rPrChange w:id="509" w:author="Ciaran Mc Donnell" w:date="2018-08-21T22:01:00Z">
              <w:rPr/>
            </w:rPrChange>
          </w:rPr>
          <w:t>P</w:t>
        </w:r>
      </w:ins>
      <w:ins w:id="510" w:author="Ciaran Mc Donnell" w:date="2018-08-21T18:03:00Z">
        <w:r w:rsidR="00536CD6" w:rsidRPr="00FB0B2F">
          <w:rPr>
            <w:rFonts w:ascii="Georgia" w:hAnsi="Georgia"/>
          </w:rPr>
          <w:t>ython</w:t>
        </w:r>
      </w:ins>
      <w:ins w:id="511" w:author="Ciaran Mc Donnell" w:date="2018-08-20T18:33:00Z">
        <w:r w:rsidRPr="00FB0B2F">
          <w:rPr>
            <w:rFonts w:ascii="Georgia" w:hAnsi="Georgia"/>
            <w:rPrChange w:id="512" w:author="Ciaran Mc Donnell" w:date="2018-08-21T22:01:00Z">
              <w:rPr/>
            </w:rPrChange>
          </w:rPr>
          <w:t xml:space="preserve">. </w:t>
        </w:r>
      </w:ins>
      <w:ins w:id="513" w:author="Ciaran Mc Donnell" w:date="2018-08-20T18:35:00Z">
        <w:r w:rsidR="00B33387" w:rsidRPr="00FB0B2F">
          <w:rPr>
            <w:rFonts w:ascii="Georgia" w:hAnsi="Georgia"/>
            <w:rPrChange w:id="514" w:author="Ciaran Mc Donnell" w:date="2018-08-21T22:01:00Z">
              <w:rPr/>
            </w:rPrChange>
          </w:rPr>
          <w:t xml:space="preserve">Dashboards were created in Tableau to visualize the output and </w:t>
        </w:r>
      </w:ins>
      <w:ins w:id="515" w:author="Ciaran Mc Donnell" w:date="2018-08-20T18:36:00Z">
        <w:r w:rsidR="004B307F" w:rsidRPr="00FB0B2F">
          <w:rPr>
            <w:rFonts w:ascii="Georgia" w:hAnsi="Georgia"/>
            <w:rPrChange w:id="516" w:author="Ciaran Mc Donnell" w:date="2018-08-21T22:01:00Z">
              <w:rPr/>
            </w:rPrChange>
          </w:rPr>
          <w:t>provide</w:t>
        </w:r>
      </w:ins>
      <w:ins w:id="517" w:author="Ciaran Mc Donnell" w:date="2018-08-20T18:35:00Z">
        <w:r w:rsidR="00B33387" w:rsidRPr="00FB0B2F">
          <w:rPr>
            <w:rFonts w:ascii="Georgia" w:hAnsi="Georgia"/>
            <w:rPrChange w:id="518" w:author="Ciaran Mc Donnell" w:date="2018-08-21T22:01:00Z">
              <w:rPr/>
            </w:rPrChange>
          </w:rPr>
          <w:t xml:space="preserve"> the en</w:t>
        </w:r>
      </w:ins>
      <w:ins w:id="519" w:author="Ciaran Mc Donnell" w:date="2018-08-20T18:36:00Z">
        <w:r w:rsidR="004B307F" w:rsidRPr="00FB0B2F">
          <w:rPr>
            <w:rFonts w:ascii="Georgia" w:hAnsi="Georgia"/>
            <w:rPrChange w:id="520" w:author="Ciaran Mc Donnell" w:date="2018-08-21T22:01:00Z">
              <w:rPr/>
            </w:rPrChange>
          </w:rPr>
          <w:t>d</w:t>
        </w:r>
      </w:ins>
      <w:ins w:id="521" w:author="Ciaran Mc Donnell" w:date="2018-08-20T18:35:00Z">
        <w:r w:rsidR="00B33387" w:rsidRPr="00FB0B2F">
          <w:rPr>
            <w:rFonts w:ascii="Georgia" w:hAnsi="Georgia"/>
            <w:rPrChange w:id="522" w:author="Ciaran Mc Donnell" w:date="2018-08-21T22:01:00Z">
              <w:rPr/>
            </w:rPrChange>
          </w:rPr>
          <w:t xml:space="preserve"> user </w:t>
        </w:r>
      </w:ins>
      <w:ins w:id="523" w:author="Ciaran Mc Donnell" w:date="2018-08-20T18:36:00Z">
        <w:r w:rsidR="004B307F" w:rsidRPr="00FB0B2F">
          <w:rPr>
            <w:rFonts w:ascii="Georgia" w:hAnsi="Georgia"/>
            <w:rPrChange w:id="524" w:author="Ciaran Mc Donnell" w:date="2018-08-21T22:01:00Z">
              <w:rPr/>
            </w:rPrChange>
          </w:rPr>
          <w:t>with a tool for</w:t>
        </w:r>
      </w:ins>
      <w:ins w:id="525" w:author="Ciaran Mc Donnell" w:date="2018-08-20T18:35:00Z">
        <w:r w:rsidR="00B33387" w:rsidRPr="00FB0B2F">
          <w:rPr>
            <w:rFonts w:ascii="Georgia" w:hAnsi="Georgia"/>
            <w:rPrChange w:id="526" w:author="Ciaran Mc Donnell" w:date="2018-08-21T22:01:00Z">
              <w:rPr/>
            </w:rPrChange>
          </w:rPr>
          <w:t xml:space="preserve"> exploratory data analysis</w:t>
        </w:r>
      </w:ins>
      <w:ins w:id="527" w:author="Ciaran Mc Donnell" w:date="2018-08-20T18:36:00Z">
        <w:r w:rsidR="004B307F" w:rsidRPr="00FB0B2F">
          <w:rPr>
            <w:rFonts w:ascii="Georgia" w:hAnsi="Georgia"/>
            <w:rPrChange w:id="528" w:author="Ciaran Mc Donnell" w:date="2018-08-21T22:01:00Z">
              <w:rPr/>
            </w:rPrChange>
          </w:rPr>
          <w:t>.</w:t>
        </w:r>
      </w:ins>
      <w:ins w:id="529" w:author="Ciaran Mc Donnell" w:date="2018-08-20T18:39:00Z">
        <w:r w:rsidR="002E3230" w:rsidRPr="00FB0B2F">
          <w:rPr>
            <w:rFonts w:ascii="Georgia" w:hAnsi="Georgia"/>
            <w:rPrChange w:id="530" w:author="Ciaran Mc Donnell" w:date="2018-08-21T22:01:00Z">
              <w:rPr/>
            </w:rPrChange>
          </w:rPr>
          <w:t xml:space="preserve"> </w:t>
        </w:r>
      </w:ins>
      <w:ins w:id="531" w:author="Ciaran Mc Donnell" w:date="2018-08-20T18:48:00Z">
        <w:r w:rsidR="009B12CE" w:rsidRPr="00FB0B2F">
          <w:rPr>
            <w:rFonts w:ascii="Georgia" w:hAnsi="Georgia"/>
            <w:rPrChange w:id="532" w:author="Ciaran Mc Donnell" w:date="2018-08-21T22:01:00Z">
              <w:rPr/>
            </w:rPrChange>
          </w:rPr>
          <w:t xml:space="preserve">The study was found to be inconclusive </w:t>
        </w:r>
        <w:r w:rsidR="00691E13" w:rsidRPr="00FB0B2F">
          <w:rPr>
            <w:rFonts w:ascii="Georgia" w:hAnsi="Georgia"/>
            <w:rPrChange w:id="533" w:author="Ciaran Mc Donnell" w:date="2018-08-21T22:01:00Z">
              <w:rPr/>
            </w:rPrChange>
          </w:rPr>
          <w:t>d</w:t>
        </w:r>
      </w:ins>
      <w:ins w:id="534" w:author="Ciaran Mc Donnell" w:date="2018-08-20T18:43:00Z">
        <w:r w:rsidR="00860EC9" w:rsidRPr="00FB0B2F">
          <w:rPr>
            <w:rFonts w:ascii="Georgia" w:hAnsi="Georgia"/>
            <w:rPrChange w:id="535" w:author="Ciaran Mc Donnell" w:date="2018-08-21T22:01:00Z">
              <w:rPr/>
            </w:rPrChange>
          </w:rPr>
          <w:t>ue in part to issues in the implementation</w:t>
        </w:r>
      </w:ins>
      <w:ins w:id="536" w:author="Ciaran Mc Donnell" w:date="2018-08-20T18:48:00Z">
        <w:r w:rsidR="00691E13" w:rsidRPr="00FB0B2F">
          <w:rPr>
            <w:rFonts w:ascii="Georgia" w:hAnsi="Georgia"/>
            <w:rPrChange w:id="537" w:author="Ciaran Mc Donnell" w:date="2018-08-21T22:01:00Z">
              <w:rPr/>
            </w:rPrChange>
          </w:rPr>
          <w:t xml:space="preserve">. </w:t>
        </w:r>
      </w:ins>
      <w:ins w:id="538" w:author="Ciaran Mc Donnell" w:date="2018-08-20T18:41:00Z">
        <w:r w:rsidR="00BE2C7E" w:rsidRPr="00FB0B2F">
          <w:rPr>
            <w:rFonts w:ascii="Georgia" w:hAnsi="Georgia"/>
            <w:rPrChange w:id="539" w:author="Ciaran Mc Donnell" w:date="2018-08-21T22:01:00Z">
              <w:rPr/>
            </w:rPrChange>
          </w:rPr>
          <w:t xml:space="preserve">The </w:t>
        </w:r>
      </w:ins>
      <w:ins w:id="540" w:author="Ciaran Mc Donnell" w:date="2018-08-20T18:40:00Z">
        <w:r w:rsidR="002E3230" w:rsidRPr="00FB0B2F">
          <w:rPr>
            <w:rFonts w:ascii="Georgia" w:hAnsi="Georgia"/>
            <w:rPrChange w:id="541" w:author="Ciaran Mc Donnell" w:date="2018-08-21T22:01:00Z">
              <w:rPr/>
            </w:rPrChange>
          </w:rPr>
          <w:t>type of feeding</w:t>
        </w:r>
      </w:ins>
      <w:ins w:id="542" w:author="Ciaran Mc Donnell" w:date="2018-08-20T18:41:00Z">
        <w:r w:rsidR="00BE2C7E" w:rsidRPr="00FB0B2F">
          <w:rPr>
            <w:rFonts w:ascii="Georgia" w:hAnsi="Georgia"/>
            <w:rPrChange w:id="543" w:author="Ciaran Mc Donnell" w:date="2018-08-21T22:01:00Z">
              <w:rPr/>
            </w:rPrChange>
          </w:rPr>
          <w:t xml:space="preserve"> was </w:t>
        </w:r>
      </w:ins>
      <w:ins w:id="544" w:author="Ciaran Mc Donnell" w:date="2018-08-20T18:40:00Z">
        <w:r w:rsidR="002E3230" w:rsidRPr="00FB0B2F">
          <w:rPr>
            <w:rFonts w:ascii="Georgia" w:hAnsi="Georgia"/>
            <w:rPrChange w:id="545" w:author="Ciaran Mc Donnell" w:date="2018-08-21T22:01:00Z">
              <w:rPr/>
            </w:rPrChange>
          </w:rPr>
          <w:t xml:space="preserve">confounded with other possible contributing factors such as day of the week and </w:t>
        </w:r>
      </w:ins>
      <w:ins w:id="546" w:author="Ciaran Mc Donnell" w:date="2018-08-20T18:44:00Z">
        <w:r w:rsidR="00F560CD" w:rsidRPr="00FB0B2F">
          <w:rPr>
            <w:rFonts w:ascii="Georgia" w:hAnsi="Georgia"/>
            <w:rPrChange w:id="547" w:author="Ciaran Mc Donnell" w:date="2018-08-21T22:01:00Z">
              <w:rPr/>
            </w:rPrChange>
          </w:rPr>
          <w:t>whether</w:t>
        </w:r>
      </w:ins>
      <w:ins w:id="548" w:author="Ciaran Mc Donnell" w:date="2018-08-20T18:42:00Z">
        <w:r w:rsidR="00BE2C7E" w:rsidRPr="00FB0B2F">
          <w:rPr>
            <w:rFonts w:ascii="Georgia" w:hAnsi="Georgia"/>
            <w:rPrChange w:id="549" w:author="Ciaran Mc Donnell" w:date="2018-08-21T22:01:00Z">
              <w:rPr/>
            </w:rPrChange>
          </w:rPr>
          <w:t xml:space="preserve"> there was training on a given day. </w:t>
        </w:r>
      </w:ins>
    </w:p>
    <w:p w14:paraId="635BE3C4" w14:textId="3F4DB470" w:rsidR="003F6332" w:rsidRPr="00FB0B2F" w:rsidRDefault="003F6332">
      <w:pPr>
        <w:rPr>
          <w:ins w:id="550" w:author="Ciaran Mc Donnell" w:date="2018-08-20T18:45:00Z"/>
          <w:rFonts w:ascii="Georgia" w:hAnsi="Georgia"/>
          <w:rPrChange w:id="551" w:author="Ciaran Mc Donnell" w:date="2018-08-21T22:01:00Z">
            <w:rPr>
              <w:ins w:id="552" w:author="Ciaran Mc Donnell" w:date="2018-08-20T18:45:00Z"/>
            </w:rPr>
          </w:rPrChange>
        </w:rPr>
      </w:pPr>
      <w:ins w:id="553" w:author="Ciaran Mc Donnell" w:date="2018-08-20T18:45:00Z">
        <w:r w:rsidRPr="00FB0B2F">
          <w:rPr>
            <w:rFonts w:ascii="Georgia" w:hAnsi="Georgia"/>
            <w:rPrChange w:id="554" w:author="Ciaran Mc Donnell" w:date="2018-08-21T22:01:00Z">
              <w:rPr/>
            </w:rPrChange>
          </w:rPr>
          <w:br w:type="page"/>
        </w:r>
      </w:ins>
    </w:p>
    <w:p w14:paraId="230FFFB6" w14:textId="6D75EF85" w:rsidR="00ED21FC" w:rsidRPr="00FB0B2F" w:rsidDel="003F6332" w:rsidRDefault="00E44CC2">
      <w:pPr>
        <w:rPr>
          <w:del w:id="555" w:author="Ciaran Mc Donnell" w:date="2018-08-20T18:45:00Z"/>
          <w:rFonts w:ascii="Georgia" w:hAnsi="Georgia"/>
          <w:b/>
          <w:rPrChange w:id="556" w:author="Ciaran Mc Donnell" w:date="2018-08-21T22:01:00Z">
            <w:rPr>
              <w:del w:id="557" w:author="Ciaran Mc Donnell" w:date="2018-08-20T18:45:00Z"/>
            </w:rPr>
          </w:rPrChange>
        </w:rPr>
      </w:pPr>
      <w:ins w:id="558" w:author="Ciaran Mc Donnell" w:date="2018-08-20T18:50:00Z">
        <w:r w:rsidRPr="00FB0B2F">
          <w:rPr>
            <w:rFonts w:ascii="Georgia" w:hAnsi="Georgia"/>
            <w:b/>
            <w:rPrChange w:id="559" w:author="Ciaran Mc Donnell" w:date="2018-08-21T22:01:00Z">
              <w:rPr/>
            </w:rPrChange>
          </w:rPr>
          <w:lastRenderedPageBreak/>
          <w:t xml:space="preserve">1. </w:t>
        </w:r>
      </w:ins>
    </w:p>
    <w:p w14:paraId="74E1733F" w14:textId="77777777" w:rsidR="00F3455A" w:rsidRPr="00FB0B2F" w:rsidRDefault="0075558D">
      <w:pPr>
        <w:jc w:val="both"/>
        <w:rPr>
          <w:rFonts w:ascii="Georgia" w:hAnsi="Georgia"/>
          <w:b/>
          <w:rPrChange w:id="560" w:author="Ciaran Mc Donnell" w:date="2018-08-21T22:01:00Z">
            <w:rPr/>
          </w:rPrChange>
        </w:rPr>
        <w:pPrChange w:id="561" w:author="Ciaran Mc Donnell" w:date="2018-08-20T18:45:00Z">
          <w:pPr>
            <w:pStyle w:val="Heading1"/>
            <w:numPr>
              <w:numId w:val="1"/>
            </w:numPr>
            <w:spacing w:after="120"/>
            <w:ind w:left="714" w:hanging="357"/>
          </w:pPr>
        </w:pPrChange>
      </w:pPr>
      <w:bookmarkStart w:id="562" w:name="_Toc522552354"/>
      <w:r w:rsidRPr="00FB0B2F">
        <w:rPr>
          <w:rFonts w:ascii="Georgia" w:hAnsi="Georgia"/>
          <w:b/>
          <w:rPrChange w:id="563" w:author="Ciaran Mc Donnell" w:date="2018-08-21T22:01:00Z">
            <w:rPr/>
          </w:rPrChange>
        </w:rPr>
        <w:t>Introduction</w:t>
      </w:r>
      <w:bookmarkEnd w:id="562"/>
    </w:p>
    <w:p w14:paraId="5E9ABA9F" w14:textId="355A196F" w:rsidR="00EB1B11" w:rsidRPr="00FB0B2F" w:rsidRDefault="00EB1B11">
      <w:pPr>
        <w:pStyle w:val="ListParagraph"/>
        <w:ind w:left="0"/>
        <w:jc w:val="both"/>
        <w:rPr>
          <w:ins w:id="564" w:author="Ciaran Mc Donnell" w:date="2018-08-20T18:02:00Z"/>
          <w:rFonts w:ascii="Georgia" w:hAnsi="Georgia"/>
          <w:rPrChange w:id="565" w:author="Ciaran Mc Donnell" w:date="2018-08-21T22:01:00Z">
            <w:rPr>
              <w:ins w:id="566" w:author="Ciaran Mc Donnell" w:date="2018-08-20T18:02:00Z"/>
            </w:rPr>
          </w:rPrChange>
        </w:rPr>
        <w:pPrChange w:id="567" w:author="Ciaran Mc Donnell" w:date="2018-08-20T18:45:00Z">
          <w:pPr>
            <w:pStyle w:val="ListParagraph"/>
            <w:jc w:val="both"/>
          </w:pPr>
        </w:pPrChange>
      </w:pPr>
      <w:ins w:id="568" w:author="Ciaran Mc Donnell" w:date="2018-08-20T18:01:00Z">
        <w:r w:rsidRPr="00FB0B2F">
          <w:rPr>
            <w:rFonts w:ascii="Georgia" w:hAnsi="Georgia"/>
            <w:rPrChange w:id="569" w:author="Ciaran Mc Donnell" w:date="2018-08-21T22:01:00Z">
              <w:rPr/>
            </w:rPrChange>
          </w:rPr>
          <w:t>Dina is the matriarch and mother and grandmother to most of the herd of elephants in Dublin Zoo.  In 2017, animal behaviourists were consulted by the zoo due to concerns over a specific behaviour that Dina was displaying, referred to as ‘stereotyping’. Stereotypic behaviour is defined as behaviours which are repetitive, unvarying and have no apparent goal or purpose (</w:t>
        </w:r>
        <w:proofErr w:type="spellStart"/>
        <w:r w:rsidRPr="00FB0B2F">
          <w:rPr>
            <w:rFonts w:ascii="Georgia" w:hAnsi="Georgia"/>
            <w:rPrChange w:id="570" w:author="Ciaran Mc Donnell" w:date="2018-08-21T22:01:00Z">
              <w:rPr/>
            </w:rPrChange>
          </w:rPr>
          <w:t>Elzanowski</w:t>
        </w:r>
        <w:proofErr w:type="spellEnd"/>
        <w:r w:rsidRPr="00FB0B2F">
          <w:rPr>
            <w:rFonts w:ascii="Georgia" w:hAnsi="Georgia"/>
            <w:rPrChange w:id="571" w:author="Ciaran Mc Donnell" w:date="2018-08-21T22:01:00Z">
              <w:rPr/>
            </w:rPrChange>
          </w:rPr>
          <w:t>, 2006). In Dina’s case she would sway from s</w:t>
        </w:r>
      </w:ins>
      <w:ins w:id="572" w:author="Ciaran Mc Donnell" w:date="2018-08-21T18:03:00Z">
        <w:r w:rsidR="00B81EBF" w:rsidRPr="00FB0B2F">
          <w:rPr>
            <w:rFonts w:ascii="Georgia" w:hAnsi="Georgia"/>
          </w:rPr>
          <w:t>i</w:t>
        </w:r>
      </w:ins>
      <w:ins w:id="573" w:author="Ciaran Mc Donnell" w:date="2018-08-20T18:01:00Z">
        <w:r w:rsidRPr="00FB0B2F">
          <w:rPr>
            <w:rFonts w:ascii="Georgia" w:hAnsi="Georgia"/>
            <w:rPrChange w:id="574" w:author="Ciaran Mc Donnell" w:date="2018-08-21T22:01:00Z">
              <w:rPr/>
            </w:rPrChange>
          </w:rPr>
          <w:t xml:space="preserve">de to side repeatedly for long (and sometimes short) periods of time. </w:t>
        </w:r>
      </w:ins>
    </w:p>
    <w:p w14:paraId="10DD3093" w14:textId="77777777" w:rsidR="00391B9E" w:rsidRPr="00FB0B2F" w:rsidRDefault="00391B9E">
      <w:pPr>
        <w:pStyle w:val="ListParagraph"/>
        <w:ind w:left="0"/>
        <w:jc w:val="both"/>
        <w:rPr>
          <w:ins w:id="575" w:author="Ciaran Mc Donnell" w:date="2018-08-20T18:01:00Z"/>
          <w:rFonts w:ascii="Georgia" w:hAnsi="Georgia"/>
          <w:rPrChange w:id="576" w:author="Ciaran Mc Donnell" w:date="2018-08-21T22:01:00Z">
            <w:rPr>
              <w:ins w:id="577" w:author="Ciaran Mc Donnell" w:date="2018-08-20T18:01:00Z"/>
            </w:rPr>
          </w:rPrChange>
        </w:rPr>
        <w:pPrChange w:id="578" w:author="Ciaran Mc Donnell" w:date="2018-08-20T18:45:00Z">
          <w:pPr>
            <w:pStyle w:val="ListParagraph"/>
            <w:numPr>
              <w:numId w:val="1"/>
            </w:numPr>
            <w:ind w:left="1080" w:hanging="360"/>
            <w:jc w:val="both"/>
          </w:pPr>
        </w:pPrChange>
      </w:pPr>
    </w:p>
    <w:p w14:paraId="70F65674" w14:textId="5257E39E" w:rsidR="00EB1B11" w:rsidRPr="00FB0B2F" w:rsidRDefault="00EB1B11">
      <w:pPr>
        <w:pStyle w:val="ListParagraph"/>
        <w:ind w:left="0"/>
        <w:jc w:val="both"/>
        <w:rPr>
          <w:ins w:id="579" w:author="Ciaran Mc Donnell" w:date="2018-08-20T18:02:00Z"/>
          <w:rFonts w:ascii="Georgia" w:hAnsi="Georgia"/>
          <w:rPrChange w:id="580" w:author="Ciaran Mc Donnell" w:date="2018-08-21T22:01:00Z">
            <w:rPr>
              <w:ins w:id="581" w:author="Ciaran Mc Donnell" w:date="2018-08-20T18:02:00Z"/>
            </w:rPr>
          </w:rPrChange>
        </w:rPr>
        <w:pPrChange w:id="582" w:author="Ciaran Mc Donnell" w:date="2018-08-20T18:45:00Z">
          <w:pPr>
            <w:pStyle w:val="ListParagraph"/>
            <w:jc w:val="both"/>
          </w:pPr>
        </w:pPrChange>
      </w:pPr>
      <w:ins w:id="583" w:author="Ciaran Mc Donnell" w:date="2018-08-20T18:01:00Z">
        <w:r w:rsidRPr="00FB0B2F">
          <w:rPr>
            <w:rFonts w:ascii="Georgia" w:hAnsi="Georgia"/>
            <w:rPrChange w:id="584" w:author="Ciaran Mc Donnell" w:date="2018-08-21T22:01:00Z">
              <w:rPr/>
            </w:rPrChange>
          </w:rPr>
          <w:t xml:space="preserve">After an initial assessment, the animal behaviourist advised that this behaviour was most likely a result of a combination of factors in Dina’s early life prior to arriving in Dublin Zoo including early weaning, physical restriction and repeated breaking of social ties when Dina was moved from one zoo to another (Latham, 2008). </w:t>
        </w:r>
      </w:ins>
    </w:p>
    <w:p w14:paraId="7A741509" w14:textId="77777777" w:rsidR="00391B9E" w:rsidRPr="00FB0B2F" w:rsidRDefault="00391B9E">
      <w:pPr>
        <w:pStyle w:val="ListParagraph"/>
        <w:ind w:left="0"/>
        <w:jc w:val="both"/>
        <w:rPr>
          <w:ins w:id="585" w:author="Ciaran Mc Donnell" w:date="2018-08-20T18:01:00Z"/>
          <w:rFonts w:ascii="Georgia" w:hAnsi="Georgia"/>
          <w:rPrChange w:id="586" w:author="Ciaran Mc Donnell" w:date="2018-08-21T22:01:00Z">
            <w:rPr>
              <w:ins w:id="587" w:author="Ciaran Mc Donnell" w:date="2018-08-20T18:01:00Z"/>
            </w:rPr>
          </w:rPrChange>
        </w:rPr>
        <w:pPrChange w:id="588" w:author="Ciaran Mc Donnell" w:date="2018-08-20T18:45:00Z">
          <w:pPr>
            <w:pStyle w:val="ListParagraph"/>
            <w:numPr>
              <w:numId w:val="1"/>
            </w:numPr>
            <w:ind w:left="1080" w:hanging="360"/>
            <w:jc w:val="both"/>
          </w:pPr>
        </w:pPrChange>
      </w:pPr>
    </w:p>
    <w:p w14:paraId="355F812C" w14:textId="635AC97D" w:rsidR="00EB1B11" w:rsidRPr="00FB0B2F" w:rsidRDefault="00EB1B11">
      <w:pPr>
        <w:pStyle w:val="ListParagraph"/>
        <w:ind w:left="0"/>
        <w:jc w:val="both"/>
        <w:rPr>
          <w:ins w:id="589" w:author="Ciaran Mc Donnell" w:date="2018-08-20T18:03:00Z"/>
          <w:rFonts w:ascii="Georgia" w:hAnsi="Georgia"/>
          <w:rPrChange w:id="590" w:author="Ciaran Mc Donnell" w:date="2018-08-21T22:01:00Z">
            <w:rPr>
              <w:ins w:id="591" w:author="Ciaran Mc Donnell" w:date="2018-08-20T18:03:00Z"/>
            </w:rPr>
          </w:rPrChange>
        </w:rPr>
        <w:pPrChange w:id="592" w:author="Ciaran Mc Donnell" w:date="2018-08-20T18:45:00Z">
          <w:pPr>
            <w:pStyle w:val="ListParagraph"/>
            <w:jc w:val="both"/>
          </w:pPr>
        </w:pPrChange>
      </w:pPr>
      <w:ins w:id="593" w:author="Ciaran Mc Donnell" w:date="2018-08-20T18:01:00Z">
        <w:r w:rsidRPr="00FB0B2F">
          <w:rPr>
            <w:rFonts w:ascii="Georgia" w:hAnsi="Georgia"/>
            <w:rPrChange w:id="594" w:author="Ciaran Mc Donnell" w:date="2018-08-21T22:01:00Z">
              <w:rPr/>
            </w:rPrChange>
          </w:rPr>
          <w:t xml:space="preserve">It was hypothesised that a change to the way Dina and the other elephants are fed to more closely mimic how elephants feed in the wild could reduce the amount of swaying behaviour.  This change involved using fresh branches of trees delivered in a variety of locations in the elephant enclosure instead of hay from a bail. This style of feeding is closer to an elephants natural feeding pattern and provides recreation and activity as they </w:t>
        </w:r>
        <w:proofErr w:type="gramStart"/>
        <w:r w:rsidRPr="00FB0B2F">
          <w:rPr>
            <w:rFonts w:ascii="Georgia" w:hAnsi="Georgia"/>
            <w:rPrChange w:id="595" w:author="Ciaran Mc Donnell" w:date="2018-08-21T22:01:00Z">
              <w:rPr/>
            </w:rPrChange>
          </w:rPr>
          <w:t>have to</w:t>
        </w:r>
        <w:proofErr w:type="gramEnd"/>
        <w:r w:rsidRPr="00FB0B2F">
          <w:rPr>
            <w:rFonts w:ascii="Georgia" w:hAnsi="Georgia"/>
            <w:rPrChange w:id="596" w:author="Ciaran Mc Donnell" w:date="2018-08-21T22:01:00Z">
              <w:rPr/>
            </w:rPrChange>
          </w:rPr>
          <w:t xml:space="preserve"> work harder to obtain their required calorie intake (Rees, 2009). </w:t>
        </w:r>
      </w:ins>
    </w:p>
    <w:p w14:paraId="4C3C21F7" w14:textId="77777777" w:rsidR="00391B9E" w:rsidRPr="00FB0B2F" w:rsidRDefault="00391B9E">
      <w:pPr>
        <w:pStyle w:val="ListParagraph"/>
        <w:ind w:left="0"/>
        <w:jc w:val="both"/>
        <w:rPr>
          <w:ins w:id="597" w:author="Ciaran Mc Donnell" w:date="2018-08-20T18:01:00Z"/>
          <w:rFonts w:ascii="Georgia" w:hAnsi="Georgia"/>
          <w:rPrChange w:id="598" w:author="Ciaran Mc Donnell" w:date="2018-08-21T22:01:00Z">
            <w:rPr>
              <w:ins w:id="599" w:author="Ciaran Mc Donnell" w:date="2018-08-20T18:01:00Z"/>
            </w:rPr>
          </w:rPrChange>
        </w:rPr>
        <w:pPrChange w:id="600" w:author="Ciaran Mc Donnell" w:date="2018-08-20T18:45:00Z">
          <w:pPr>
            <w:pStyle w:val="ListParagraph"/>
            <w:numPr>
              <w:numId w:val="1"/>
            </w:numPr>
            <w:ind w:left="1080" w:hanging="360"/>
            <w:jc w:val="both"/>
          </w:pPr>
        </w:pPrChange>
      </w:pPr>
    </w:p>
    <w:p w14:paraId="2BEB5784" w14:textId="74F859B2" w:rsidR="00EB1B11" w:rsidRPr="00FB0B2F" w:rsidRDefault="00EB1B11">
      <w:pPr>
        <w:pStyle w:val="ListParagraph"/>
        <w:ind w:left="0"/>
        <w:jc w:val="both"/>
        <w:rPr>
          <w:ins w:id="601" w:author="Ciaran Mc Donnell" w:date="2018-08-20T18:04:00Z"/>
          <w:rFonts w:ascii="Georgia" w:hAnsi="Georgia"/>
          <w:rPrChange w:id="602" w:author="Ciaran Mc Donnell" w:date="2018-08-21T22:01:00Z">
            <w:rPr>
              <w:ins w:id="603" w:author="Ciaran Mc Donnell" w:date="2018-08-20T18:04:00Z"/>
            </w:rPr>
          </w:rPrChange>
        </w:rPr>
        <w:pPrChange w:id="604" w:author="Ciaran Mc Donnell" w:date="2018-08-20T18:45:00Z">
          <w:pPr>
            <w:pStyle w:val="ListParagraph"/>
            <w:jc w:val="both"/>
          </w:pPr>
        </w:pPrChange>
      </w:pPr>
      <w:ins w:id="605" w:author="Ciaran Mc Donnell" w:date="2018-08-20T18:01:00Z">
        <w:r w:rsidRPr="00FB0B2F">
          <w:rPr>
            <w:rFonts w:ascii="Georgia" w:hAnsi="Georgia"/>
            <w:rPrChange w:id="606" w:author="Ciaran Mc Donnell" w:date="2018-08-21T22:01:00Z">
              <w:rPr/>
            </w:rPrChange>
          </w:rPr>
          <w:t>This change to feeding was trialled over a few days to test the feasibility of the suggestion. A reduction in swaying was observed and so a larger study was planned. Using CCTV footage, Dina’s movements between 5am and 8pm over a period of 4 weeks were catalogued as a series of behaviours from a pre-defined list. The start and finish time of each episode was recorded, along with some supplementary details including location within the elephant enclosure and any activities underway. The elephants were fed the ‘normal’ way for the 1</w:t>
        </w:r>
        <w:r w:rsidRPr="00FB0B2F">
          <w:rPr>
            <w:rFonts w:ascii="Georgia" w:hAnsi="Georgia"/>
            <w:vertAlign w:val="superscript"/>
            <w:rPrChange w:id="607" w:author="Ciaran Mc Donnell" w:date="2018-08-21T22:01:00Z">
              <w:rPr>
                <w:vertAlign w:val="superscript"/>
              </w:rPr>
            </w:rPrChange>
          </w:rPr>
          <w:t>st</w:t>
        </w:r>
        <w:r w:rsidRPr="00FB0B2F">
          <w:rPr>
            <w:rFonts w:ascii="Georgia" w:hAnsi="Georgia"/>
            <w:rPrChange w:id="608" w:author="Ciaran Mc Donnell" w:date="2018-08-21T22:01:00Z">
              <w:rPr/>
            </w:rPrChange>
          </w:rPr>
          <w:t xml:space="preserve"> and 4</w:t>
        </w:r>
        <w:r w:rsidRPr="00FB0B2F">
          <w:rPr>
            <w:rFonts w:ascii="Georgia" w:hAnsi="Georgia"/>
            <w:vertAlign w:val="superscript"/>
            <w:rPrChange w:id="609" w:author="Ciaran Mc Donnell" w:date="2018-08-21T22:01:00Z">
              <w:rPr>
                <w:vertAlign w:val="superscript"/>
              </w:rPr>
            </w:rPrChange>
          </w:rPr>
          <w:t>th</w:t>
        </w:r>
        <w:r w:rsidRPr="00FB0B2F">
          <w:rPr>
            <w:rFonts w:ascii="Georgia" w:hAnsi="Georgia"/>
            <w:rPrChange w:id="610" w:author="Ciaran Mc Donnell" w:date="2018-08-21T22:01:00Z">
              <w:rPr/>
            </w:rPrChange>
          </w:rPr>
          <w:t xml:space="preserve"> week and the alternative ‘fresh’ way for the 2</w:t>
        </w:r>
        <w:r w:rsidRPr="00FB0B2F">
          <w:rPr>
            <w:rFonts w:ascii="Georgia" w:hAnsi="Georgia"/>
            <w:vertAlign w:val="superscript"/>
            <w:rPrChange w:id="611" w:author="Ciaran Mc Donnell" w:date="2018-08-21T22:01:00Z">
              <w:rPr>
                <w:vertAlign w:val="superscript"/>
              </w:rPr>
            </w:rPrChange>
          </w:rPr>
          <w:t>nd</w:t>
        </w:r>
        <w:r w:rsidRPr="00FB0B2F">
          <w:rPr>
            <w:rFonts w:ascii="Georgia" w:hAnsi="Georgia"/>
            <w:rPrChange w:id="612" w:author="Ciaran Mc Donnell" w:date="2018-08-21T22:01:00Z">
              <w:rPr/>
            </w:rPrChange>
          </w:rPr>
          <w:t xml:space="preserve"> and 3</w:t>
        </w:r>
        <w:r w:rsidRPr="00FB0B2F">
          <w:rPr>
            <w:rFonts w:ascii="Georgia" w:hAnsi="Georgia"/>
            <w:vertAlign w:val="superscript"/>
            <w:rPrChange w:id="613" w:author="Ciaran Mc Donnell" w:date="2018-08-21T22:01:00Z">
              <w:rPr>
                <w:vertAlign w:val="superscript"/>
              </w:rPr>
            </w:rPrChange>
          </w:rPr>
          <w:t>rd</w:t>
        </w:r>
        <w:r w:rsidRPr="00FB0B2F">
          <w:rPr>
            <w:rFonts w:ascii="Georgia" w:hAnsi="Georgia"/>
            <w:rPrChange w:id="614" w:author="Ciaran Mc Donnell" w:date="2018-08-21T22:01:00Z">
              <w:rPr/>
            </w:rPrChange>
          </w:rPr>
          <w:t xml:space="preserve"> week.</w:t>
        </w:r>
      </w:ins>
    </w:p>
    <w:p w14:paraId="3E574D3B" w14:textId="77777777" w:rsidR="00E51D50" w:rsidRPr="00FB0B2F" w:rsidRDefault="00E51D50">
      <w:pPr>
        <w:pStyle w:val="ListParagraph"/>
        <w:ind w:left="0"/>
        <w:jc w:val="both"/>
        <w:rPr>
          <w:ins w:id="615" w:author="Ciaran Mc Donnell" w:date="2018-08-20T18:01:00Z"/>
          <w:rFonts w:ascii="Georgia" w:hAnsi="Georgia"/>
          <w:rPrChange w:id="616" w:author="Ciaran Mc Donnell" w:date="2018-08-21T22:01:00Z">
            <w:rPr>
              <w:ins w:id="617" w:author="Ciaran Mc Donnell" w:date="2018-08-20T18:01:00Z"/>
            </w:rPr>
          </w:rPrChange>
        </w:rPr>
        <w:pPrChange w:id="618" w:author="Ciaran Mc Donnell" w:date="2018-08-20T18:45:00Z">
          <w:pPr>
            <w:pStyle w:val="ListParagraph"/>
            <w:numPr>
              <w:numId w:val="1"/>
            </w:numPr>
            <w:ind w:left="1080" w:hanging="360"/>
            <w:jc w:val="both"/>
          </w:pPr>
        </w:pPrChange>
      </w:pPr>
    </w:p>
    <w:p w14:paraId="711C32DB" w14:textId="4474729A" w:rsidR="006A6E07" w:rsidRDefault="00EB1B11">
      <w:pPr>
        <w:pStyle w:val="ListParagraph"/>
        <w:ind w:left="0"/>
        <w:jc w:val="both"/>
        <w:rPr>
          <w:ins w:id="619" w:author="Ciaran Mc Donnell" w:date="2018-08-22T10:44:00Z"/>
          <w:rFonts w:ascii="Georgia" w:hAnsi="Georgia"/>
        </w:rPr>
      </w:pPr>
      <w:ins w:id="620" w:author="Ciaran Mc Donnell" w:date="2018-08-20T18:01:00Z">
        <w:r w:rsidRPr="00FB0B2F">
          <w:rPr>
            <w:rFonts w:ascii="Georgia" w:hAnsi="Georgia"/>
            <w:rPrChange w:id="621" w:author="Ciaran Mc Donnell" w:date="2018-08-21T22:01:00Z">
              <w:rPr/>
            </w:rPrChange>
          </w:rPr>
          <w:t xml:space="preserve">The primary purpose of this project </w:t>
        </w:r>
      </w:ins>
      <w:ins w:id="622" w:author="Ciaran Mc Donnell" w:date="2018-08-20T18:04:00Z">
        <w:r w:rsidR="005D4E25" w:rsidRPr="00FB0B2F">
          <w:rPr>
            <w:rFonts w:ascii="Georgia" w:hAnsi="Georgia"/>
            <w:rPrChange w:id="623" w:author="Ciaran Mc Donnell" w:date="2018-08-21T22:01:00Z">
              <w:rPr/>
            </w:rPrChange>
          </w:rPr>
          <w:t>wa</w:t>
        </w:r>
      </w:ins>
      <w:ins w:id="624" w:author="Ciaran Mc Donnell" w:date="2018-08-20T18:01:00Z">
        <w:r w:rsidRPr="00FB0B2F">
          <w:rPr>
            <w:rFonts w:ascii="Georgia" w:hAnsi="Georgia"/>
            <w:rPrChange w:id="625" w:author="Ciaran Mc Donnell" w:date="2018-08-21T22:01:00Z">
              <w:rPr/>
            </w:rPrChange>
          </w:rPr>
          <w:t>s to analyse the output of this study to (</w:t>
        </w:r>
        <w:proofErr w:type="spellStart"/>
        <w:r w:rsidRPr="00FB0B2F">
          <w:rPr>
            <w:rFonts w:ascii="Georgia" w:hAnsi="Georgia"/>
            <w:rPrChange w:id="626" w:author="Ciaran Mc Donnell" w:date="2018-08-21T22:01:00Z">
              <w:rPr/>
            </w:rPrChange>
          </w:rPr>
          <w:t>i</w:t>
        </w:r>
        <w:proofErr w:type="spellEnd"/>
        <w:r w:rsidRPr="00FB0B2F">
          <w:rPr>
            <w:rFonts w:ascii="Georgia" w:hAnsi="Georgia"/>
            <w:rPrChange w:id="627" w:author="Ciaran Mc Donnell" w:date="2018-08-21T22:01:00Z">
              <w:rPr/>
            </w:rPrChange>
          </w:rPr>
          <w:t xml:space="preserve">) characterize Dina’s behaviours as % time spend at a behaviour in 15 minute intervals (specifically requested by the zoo) (ii) determine if the change in feeding </w:t>
        </w:r>
      </w:ins>
      <w:ins w:id="628" w:author="Ciaran Mc Donnell" w:date="2018-08-21T18:05:00Z">
        <w:r w:rsidR="00AC0469" w:rsidRPr="00FB0B2F">
          <w:rPr>
            <w:rFonts w:ascii="Georgia" w:hAnsi="Georgia"/>
          </w:rPr>
          <w:t>approach</w:t>
        </w:r>
      </w:ins>
      <w:ins w:id="629" w:author="Ciaran Mc Donnell" w:date="2018-08-20T18:01:00Z">
        <w:r w:rsidRPr="00FB0B2F">
          <w:rPr>
            <w:rFonts w:ascii="Georgia" w:hAnsi="Georgia"/>
            <w:rPrChange w:id="630" w:author="Ciaran Mc Donnell" w:date="2018-08-21T22:01:00Z">
              <w:rPr/>
            </w:rPrChange>
          </w:rPr>
          <w:t xml:space="preserve"> reduces the amount of swaying and (iii) communicate the results to different groups including the zoo keepers</w:t>
        </w:r>
      </w:ins>
      <w:ins w:id="631" w:author="Ciaran Mc Donnell" w:date="2018-08-21T18:06:00Z">
        <w:r w:rsidR="00F239D7" w:rsidRPr="00FB0B2F">
          <w:rPr>
            <w:rFonts w:ascii="Georgia" w:hAnsi="Georgia"/>
          </w:rPr>
          <w:t xml:space="preserve"> and</w:t>
        </w:r>
      </w:ins>
      <w:ins w:id="632" w:author="Ciaran Mc Donnell" w:date="2018-08-20T18:01:00Z">
        <w:r w:rsidRPr="00FB0B2F">
          <w:rPr>
            <w:rFonts w:ascii="Georgia" w:hAnsi="Georgia"/>
            <w:rPrChange w:id="633" w:author="Ciaran Mc Donnell" w:date="2018-08-21T22:01:00Z">
              <w:rPr/>
            </w:rPrChange>
          </w:rPr>
          <w:t xml:space="preserve"> zoo management and prepare the analysis for publication in a peer reviewed journal.</w:t>
        </w:r>
      </w:ins>
      <w:ins w:id="634" w:author="Ciaran Mc Donnell" w:date="2018-08-20T18:06:00Z">
        <w:r w:rsidR="00A6772F" w:rsidRPr="00FB0B2F">
          <w:rPr>
            <w:rFonts w:ascii="Georgia" w:hAnsi="Georgia"/>
            <w:rPrChange w:id="635" w:author="Ciaran Mc Donnell" w:date="2018-08-21T22:01:00Z">
              <w:rPr/>
            </w:rPrChange>
          </w:rPr>
          <w:t xml:space="preserve"> </w:t>
        </w:r>
      </w:ins>
      <w:ins w:id="636" w:author="Ciaran Mc Donnell" w:date="2018-08-20T18:01:00Z">
        <w:r w:rsidRPr="00FB0B2F">
          <w:rPr>
            <w:rFonts w:ascii="Georgia" w:hAnsi="Georgia"/>
            <w:rPrChange w:id="637" w:author="Ciaran Mc Donnell" w:date="2018-08-21T22:01:00Z">
              <w:rPr/>
            </w:rPrChange>
          </w:rPr>
          <w:t xml:space="preserve">A secondary purpose </w:t>
        </w:r>
      </w:ins>
      <w:ins w:id="638" w:author="Ciaran Mc Donnell" w:date="2018-08-20T18:05:00Z">
        <w:r w:rsidR="000570C4" w:rsidRPr="00FB0B2F">
          <w:rPr>
            <w:rFonts w:ascii="Georgia" w:hAnsi="Georgia"/>
            <w:rPrChange w:id="639" w:author="Ciaran Mc Donnell" w:date="2018-08-21T22:01:00Z">
              <w:rPr/>
            </w:rPrChange>
          </w:rPr>
          <w:t>wa</w:t>
        </w:r>
      </w:ins>
      <w:ins w:id="640" w:author="Ciaran Mc Donnell" w:date="2018-08-20T18:01:00Z">
        <w:r w:rsidRPr="00FB0B2F">
          <w:rPr>
            <w:rFonts w:ascii="Georgia" w:hAnsi="Georgia"/>
            <w:rPrChange w:id="641" w:author="Ciaran Mc Donnell" w:date="2018-08-21T22:01:00Z">
              <w:rPr/>
            </w:rPrChange>
          </w:rPr>
          <w:t xml:space="preserve">s to </w:t>
        </w:r>
      </w:ins>
      <w:ins w:id="642" w:author="Ciaran Mc Donnell" w:date="2018-08-20T18:05:00Z">
        <w:r w:rsidR="000570C4" w:rsidRPr="00FB0B2F">
          <w:rPr>
            <w:rFonts w:ascii="Georgia" w:hAnsi="Georgia"/>
            <w:rPrChange w:id="643" w:author="Ciaran Mc Donnell" w:date="2018-08-21T22:01:00Z">
              <w:rPr/>
            </w:rPrChange>
          </w:rPr>
          <w:t>generalise the solution so that it</w:t>
        </w:r>
      </w:ins>
      <w:ins w:id="644" w:author="Ciaran Mc Donnell" w:date="2018-08-20T18:01:00Z">
        <w:r w:rsidRPr="00FB0B2F">
          <w:rPr>
            <w:rFonts w:ascii="Georgia" w:hAnsi="Georgia"/>
            <w:rPrChange w:id="645" w:author="Ciaran Mc Donnell" w:date="2018-08-21T22:01:00Z">
              <w:rPr/>
            </w:rPrChange>
          </w:rPr>
          <w:t xml:space="preserve"> could be used for other behavioural intervention studies. </w:t>
        </w:r>
      </w:ins>
    </w:p>
    <w:p w14:paraId="425D59BC" w14:textId="77777777" w:rsidR="006A6E07" w:rsidRDefault="006A6E07">
      <w:pPr>
        <w:rPr>
          <w:ins w:id="646" w:author="Ciaran Mc Donnell" w:date="2018-08-22T10:44:00Z"/>
          <w:rFonts w:ascii="Georgia" w:hAnsi="Georgia"/>
        </w:rPr>
      </w:pPr>
      <w:ins w:id="647" w:author="Ciaran Mc Donnell" w:date="2018-08-22T10:44:00Z">
        <w:r>
          <w:rPr>
            <w:rFonts w:ascii="Georgia" w:hAnsi="Georgia"/>
          </w:rPr>
          <w:br w:type="page"/>
        </w:r>
      </w:ins>
    </w:p>
    <w:p w14:paraId="5B379B4A" w14:textId="677069E1" w:rsidR="00EB6008" w:rsidRPr="00FB0B2F" w:rsidDel="00D61712" w:rsidRDefault="006E137B">
      <w:pPr>
        <w:ind w:left="720"/>
        <w:jc w:val="both"/>
        <w:rPr>
          <w:del w:id="648" w:author="Ciaran Mc Donnell" w:date="2018-07-06T17:36:00Z"/>
          <w:rFonts w:ascii="Georgia" w:hAnsi="Georgia"/>
          <w:rPrChange w:id="649" w:author="Ciaran Mc Donnell" w:date="2018-08-21T22:01:00Z">
            <w:rPr>
              <w:del w:id="650" w:author="Ciaran Mc Donnell" w:date="2018-07-06T17:36:00Z"/>
            </w:rPr>
          </w:rPrChange>
        </w:rPr>
      </w:pPr>
      <w:del w:id="651" w:author="Ciaran Mc Donnell" w:date="2018-08-20T18:01:00Z">
        <w:r w:rsidRPr="00FB0B2F" w:rsidDel="00EB1B11">
          <w:rPr>
            <w:rFonts w:ascii="Georgia" w:hAnsi="Georgia"/>
            <w:rPrChange w:id="652" w:author="Ciaran Mc Donnell" w:date="2018-08-21T22:01:00Z">
              <w:rPr/>
            </w:rPrChange>
          </w:rPr>
          <w:lastRenderedPageBreak/>
          <w:delText>Dina is the matriarch</w:delText>
        </w:r>
        <w:r w:rsidR="000266DE" w:rsidRPr="00FB0B2F" w:rsidDel="00EB1B11">
          <w:rPr>
            <w:rFonts w:ascii="Georgia" w:hAnsi="Georgia"/>
            <w:rPrChange w:id="653" w:author="Ciaran Mc Donnell" w:date="2018-08-21T22:01:00Z">
              <w:rPr/>
            </w:rPrChange>
          </w:rPr>
          <w:delText xml:space="preserve"> and mother and grandmother to most of the herd</w:delText>
        </w:r>
        <w:r w:rsidR="008236E3" w:rsidRPr="00FB0B2F" w:rsidDel="00EB1B11">
          <w:rPr>
            <w:rFonts w:ascii="Georgia" w:hAnsi="Georgia"/>
            <w:rPrChange w:id="654" w:author="Ciaran Mc Donnell" w:date="2018-08-21T22:01:00Z">
              <w:rPr/>
            </w:rPrChange>
          </w:rPr>
          <w:delText xml:space="preserve"> of elephants in Dublin Zoo.</w:delText>
        </w:r>
        <w:r w:rsidR="000266DE" w:rsidRPr="00FB0B2F" w:rsidDel="00EB1B11">
          <w:rPr>
            <w:rFonts w:ascii="Georgia" w:hAnsi="Georgia"/>
            <w:rPrChange w:id="655" w:author="Ciaran Mc Donnell" w:date="2018-08-21T22:01:00Z">
              <w:rPr/>
            </w:rPrChange>
          </w:rPr>
          <w:delText xml:space="preserve">  In 2017, animal </w:delText>
        </w:r>
        <w:r w:rsidR="00F606C4" w:rsidRPr="00FB0B2F" w:rsidDel="00EB1B11">
          <w:rPr>
            <w:rFonts w:ascii="Georgia" w:hAnsi="Georgia"/>
            <w:rPrChange w:id="656" w:author="Ciaran Mc Donnell" w:date="2018-08-21T22:01:00Z">
              <w:rPr/>
            </w:rPrChange>
          </w:rPr>
          <w:delText>behaviourists</w:delText>
        </w:r>
        <w:r w:rsidR="000266DE" w:rsidRPr="00FB0B2F" w:rsidDel="00EB1B11">
          <w:rPr>
            <w:rFonts w:ascii="Georgia" w:hAnsi="Georgia"/>
            <w:rPrChange w:id="657" w:author="Ciaran Mc Donnell" w:date="2018-08-21T22:01:00Z">
              <w:rPr/>
            </w:rPrChange>
          </w:rPr>
          <w:delText xml:space="preserve"> were </w:delText>
        </w:r>
        <w:r w:rsidR="00F606C4" w:rsidRPr="00FB0B2F" w:rsidDel="00EB1B11">
          <w:rPr>
            <w:rFonts w:ascii="Georgia" w:hAnsi="Georgia"/>
            <w:rPrChange w:id="658" w:author="Ciaran Mc Donnell" w:date="2018-08-21T22:01:00Z">
              <w:rPr/>
            </w:rPrChange>
          </w:rPr>
          <w:delText xml:space="preserve">consulted by the </w:delText>
        </w:r>
        <w:r w:rsidR="000266DE" w:rsidRPr="00FB0B2F" w:rsidDel="00EB1B11">
          <w:rPr>
            <w:rFonts w:ascii="Georgia" w:hAnsi="Georgia"/>
            <w:rPrChange w:id="659" w:author="Ciaran Mc Donnell" w:date="2018-08-21T22:01:00Z">
              <w:rPr/>
            </w:rPrChange>
          </w:rPr>
          <w:delText>zoo due to concerns over a specific behaviour that Din</w:delText>
        </w:r>
        <w:r w:rsidR="00810D22" w:rsidRPr="00FB0B2F" w:rsidDel="00EB1B11">
          <w:rPr>
            <w:rFonts w:ascii="Georgia" w:hAnsi="Georgia"/>
            <w:rPrChange w:id="660" w:author="Ciaran Mc Donnell" w:date="2018-08-21T22:01:00Z">
              <w:rPr/>
            </w:rPrChange>
          </w:rPr>
          <w:delText>a</w:delText>
        </w:r>
        <w:r w:rsidR="000266DE" w:rsidRPr="00FB0B2F" w:rsidDel="00EB1B11">
          <w:rPr>
            <w:rFonts w:ascii="Georgia" w:hAnsi="Georgia"/>
            <w:rPrChange w:id="661" w:author="Ciaran Mc Donnell" w:date="2018-08-21T22:01:00Z">
              <w:rPr/>
            </w:rPrChange>
          </w:rPr>
          <w:delText xml:space="preserve"> was displaying</w:delText>
        </w:r>
        <w:r w:rsidR="0010385C" w:rsidRPr="00FB0B2F" w:rsidDel="00EB1B11">
          <w:rPr>
            <w:rFonts w:ascii="Georgia" w:hAnsi="Georgia"/>
            <w:rPrChange w:id="662" w:author="Ciaran Mc Donnell" w:date="2018-08-21T22:01:00Z">
              <w:rPr/>
            </w:rPrChange>
          </w:rPr>
          <w:delText xml:space="preserve">, </w:delText>
        </w:r>
        <w:r w:rsidR="00E62022" w:rsidRPr="00FB0B2F" w:rsidDel="00EB1B11">
          <w:rPr>
            <w:rFonts w:ascii="Georgia" w:hAnsi="Georgia"/>
            <w:rPrChange w:id="663" w:author="Ciaran Mc Donnell" w:date="2018-08-21T22:01:00Z">
              <w:rPr/>
            </w:rPrChange>
          </w:rPr>
          <w:delText>referred</w:delText>
        </w:r>
        <w:r w:rsidR="0010385C" w:rsidRPr="00FB0B2F" w:rsidDel="00EB1B11">
          <w:rPr>
            <w:rFonts w:ascii="Georgia" w:hAnsi="Georgia"/>
            <w:rPrChange w:id="664" w:author="Ciaran Mc Donnell" w:date="2018-08-21T22:01:00Z">
              <w:rPr/>
            </w:rPrChange>
          </w:rPr>
          <w:delText xml:space="preserve"> to as ‘stereotyping’</w:delText>
        </w:r>
      </w:del>
      <w:del w:id="665" w:author="Ciaran Mc Donnell" w:date="2018-07-06T17:36:00Z">
        <w:r w:rsidR="000266DE" w:rsidRPr="00FB0B2F" w:rsidDel="00D61712">
          <w:rPr>
            <w:rFonts w:ascii="Georgia" w:hAnsi="Georgia"/>
            <w:rPrChange w:id="666" w:author="Ciaran Mc Donnell" w:date="2018-08-21T22:01:00Z">
              <w:rPr/>
            </w:rPrChange>
          </w:rPr>
          <w:delText>.</w:delText>
        </w:r>
        <w:r w:rsidR="00E62022" w:rsidRPr="00FB0B2F" w:rsidDel="00D61712">
          <w:rPr>
            <w:rFonts w:ascii="Georgia" w:hAnsi="Georgia"/>
            <w:rPrChange w:id="667" w:author="Ciaran Mc Donnell" w:date="2018-08-21T22:01:00Z">
              <w:rPr/>
            </w:rPrChange>
          </w:rPr>
          <w:delText xml:space="preserve"> Stereotypic behaviour is defined as behaviours which are repetitive, unvarying and have no apparent goal or purpose (</w:delText>
        </w:r>
        <w:r w:rsidR="004462C4" w:rsidRPr="00FB0B2F" w:rsidDel="00D61712">
          <w:rPr>
            <w:rFonts w:ascii="Georgia" w:hAnsi="Georgia"/>
            <w:rPrChange w:id="668" w:author="Ciaran Mc Donnell" w:date="2018-08-21T22:01:00Z">
              <w:rPr/>
            </w:rPrChange>
          </w:rPr>
          <w:delText>Elzanowski, 2006</w:delText>
        </w:r>
        <w:r w:rsidR="00E62022" w:rsidRPr="00FB0B2F" w:rsidDel="00D61712">
          <w:rPr>
            <w:rFonts w:ascii="Georgia" w:hAnsi="Georgia"/>
            <w:rPrChange w:id="669" w:author="Ciaran Mc Donnell" w:date="2018-08-21T22:01:00Z">
              <w:rPr/>
            </w:rPrChange>
          </w:rPr>
          <w:delText xml:space="preserve">). </w:delText>
        </w:r>
        <w:r w:rsidR="00754EE1" w:rsidRPr="00FB0B2F" w:rsidDel="00D61712">
          <w:rPr>
            <w:rFonts w:ascii="Georgia" w:hAnsi="Georgia"/>
            <w:rPrChange w:id="670" w:author="Ciaran Mc Donnell" w:date="2018-08-21T22:01:00Z">
              <w:rPr/>
            </w:rPrChange>
          </w:rPr>
          <w:delText xml:space="preserve">In Dina’s case she would sway from side to side repeatedly for long (and sometimes short) periods of time. </w:delText>
        </w:r>
      </w:del>
    </w:p>
    <w:p w14:paraId="592877A5" w14:textId="7E7028FB" w:rsidR="00EB6008" w:rsidRPr="00FB0B2F" w:rsidDel="00D61712" w:rsidRDefault="00EB6008">
      <w:pPr>
        <w:ind w:left="720"/>
        <w:jc w:val="both"/>
        <w:rPr>
          <w:del w:id="671" w:author="Ciaran Mc Donnell" w:date="2018-07-06T17:36:00Z"/>
          <w:rFonts w:ascii="Georgia" w:hAnsi="Georgia"/>
          <w:rPrChange w:id="672" w:author="Ciaran Mc Donnell" w:date="2018-08-21T22:01:00Z">
            <w:rPr>
              <w:del w:id="673" w:author="Ciaran Mc Donnell" w:date="2018-07-06T17:36:00Z"/>
            </w:rPr>
          </w:rPrChange>
        </w:rPr>
      </w:pPr>
      <w:del w:id="674" w:author="Ciaran Mc Donnell" w:date="2018-07-06T17:36:00Z">
        <w:r w:rsidRPr="00FB0B2F" w:rsidDel="00D61712">
          <w:rPr>
            <w:rFonts w:ascii="Georgia" w:hAnsi="Georgia"/>
            <w:rPrChange w:id="675" w:author="Ciaran Mc Donnell" w:date="2018-08-21T22:01:00Z">
              <w:rPr/>
            </w:rPrChange>
          </w:rPr>
          <w:delText xml:space="preserve">After an initial assessment, the animal behaviourist advised that this behaviour was most likely a result of a </w:delText>
        </w:r>
        <w:r w:rsidR="005D3F57" w:rsidRPr="00FB0B2F" w:rsidDel="00D61712">
          <w:rPr>
            <w:rFonts w:ascii="Georgia" w:hAnsi="Georgia"/>
            <w:rPrChange w:id="676" w:author="Ciaran Mc Donnell" w:date="2018-08-21T22:01:00Z">
              <w:rPr/>
            </w:rPrChange>
          </w:rPr>
          <w:delText>combination</w:delText>
        </w:r>
        <w:r w:rsidRPr="00FB0B2F" w:rsidDel="00D61712">
          <w:rPr>
            <w:rFonts w:ascii="Georgia" w:hAnsi="Georgia"/>
            <w:rPrChange w:id="677" w:author="Ciaran Mc Donnell" w:date="2018-08-21T22:01:00Z">
              <w:rPr/>
            </w:rPrChange>
          </w:rPr>
          <w:delText xml:space="preserve"> of factors in Dina’s early life prior to arriving in Dublin </w:delText>
        </w:r>
        <w:r w:rsidR="00703817" w:rsidRPr="00FB0B2F" w:rsidDel="00D61712">
          <w:rPr>
            <w:rFonts w:ascii="Georgia" w:hAnsi="Georgia"/>
            <w:rPrChange w:id="678" w:author="Ciaran Mc Donnell" w:date="2018-08-21T22:01:00Z">
              <w:rPr/>
            </w:rPrChange>
          </w:rPr>
          <w:delText>Zoo including</w:delText>
        </w:r>
        <w:r w:rsidRPr="00FB0B2F" w:rsidDel="00D61712">
          <w:rPr>
            <w:rFonts w:ascii="Georgia" w:hAnsi="Georgia"/>
            <w:rPrChange w:id="679" w:author="Ciaran Mc Donnell" w:date="2018-08-21T22:01:00Z">
              <w:rPr/>
            </w:rPrChange>
          </w:rPr>
          <w:delText xml:space="preserve"> early weaning, physical restriction and repeated breaking of social ties when Dina was moved from one zoo to another</w:delText>
        </w:r>
        <w:r w:rsidR="005B3671" w:rsidRPr="00FB0B2F" w:rsidDel="00D61712">
          <w:rPr>
            <w:rFonts w:ascii="Georgia" w:hAnsi="Georgia"/>
            <w:rPrChange w:id="680" w:author="Ciaran Mc Donnell" w:date="2018-08-21T22:01:00Z">
              <w:rPr/>
            </w:rPrChange>
          </w:rPr>
          <w:delText xml:space="preserve"> (Latham, 2008)</w:delText>
        </w:r>
        <w:r w:rsidRPr="00FB0B2F" w:rsidDel="00D61712">
          <w:rPr>
            <w:rFonts w:ascii="Georgia" w:hAnsi="Georgia"/>
            <w:rPrChange w:id="681" w:author="Ciaran Mc Donnell" w:date="2018-08-21T22:01:00Z">
              <w:rPr/>
            </w:rPrChange>
          </w:rPr>
          <w:delText xml:space="preserve">. </w:delText>
        </w:r>
        <w:r w:rsidR="00524F0D" w:rsidRPr="00FB0B2F" w:rsidDel="00D61712">
          <w:rPr>
            <w:rFonts w:ascii="Georgia" w:hAnsi="Georgia"/>
            <w:rPrChange w:id="682" w:author="Ciaran Mc Donnell" w:date="2018-08-21T22:01:00Z">
              <w:rPr/>
            </w:rPrChange>
          </w:rPr>
          <w:delText xml:space="preserve">Stereotyping is thought to release cortisol and so is viewed as a coping mechanism to reduce stress. </w:delText>
        </w:r>
      </w:del>
    </w:p>
    <w:p w14:paraId="2A8181F5" w14:textId="5B29C82D" w:rsidR="00B05E9F" w:rsidRPr="00FB0B2F" w:rsidDel="00D61712" w:rsidRDefault="00DD5C79">
      <w:pPr>
        <w:ind w:left="720"/>
        <w:jc w:val="both"/>
        <w:rPr>
          <w:del w:id="683" w:author="Ciaran Mc Donnell" w:date="2018-07-06T17:36:00Z"/>
          <w:rFonts w:ascii="Georgia" w:hAnsi="Georgia"/>
          <w:rPrChange w:id="684" w:author="Ciaran Mc Donnell" w:date="2018-08-21T22:01:00Z">
            <w:rPr>
              <w:del w:id="685" w:author="Ciaran Mc Donnell" w:date="2018-07-06T17:36:00Z"/>
            </w:rPr>
          </w:rPrChange>
        </w:rPr>
      </w:pPr>
      <w:del w:id="686" w:author="Ciaran Mc Donnell" w:date="2018-07-06T17:36:00Z">
        <w:r w:rsidRPr="00FB0B2F" w:rsidDel="00D61712">
          <w:rPr>
            <w:rFonts w:ascii="Georgia" w:hAnsi="Georgia"/>
            <w:rPrChange w:id="687" w:author="Ciaran Mc Donnell" w:date="2018-08-21T22:01:00Z">
              <w:rPr/>
            </w:rPrChange>
          </w:rPr>
          <w:delText>It was hypothesised by the animal behaviourist that a change to the way Dina and the other elephants are fed</w:delText>
        </w:r>
        <w:r w:rsidR="00524F0D" w:rsidRPr="00FB0B2F" w:rsidDel="00D61712">
          <w:rPr>
            <w:rFonts w:ascii="Georgia" w:hAnsi="Georgia"/>
            <w:rPrChange w:id="688" w:author="Ciaran Mc Donnell" w:date="2018-08-21T22:01:00Z">
              <w:rPr/>
            </w:rPrChange>
          </w:rPr>
          <w:delText xml:space="preserve"> to more closely mimic how elephants fe</w:delText>
        </w:r>
        <w:r w:rsidR="000E3133" w:rsidRPr="00FB0B2F" w:rsidDel="00D61712">
          <w:rPr>
            <w:rFonts w:ascii="Georgia" w:hAnsi="Georgia"/>
            <w:rPrChange w:id="689" w:author="Ciaran Mc Donnell" w:date="2018-08-21T22:01:00Z">
              <w:rPr/>
            </w:rPrChange>
          </w:rPr>
          <w:delText>ed</w:delText>
        </w:r>
        <w:r w:rsidR="00524F0D" w:rsidRPr="00FB0B2F" w:rsidDel="00D61712">
          <w:rPr>
            <w:rFonts w:ascii="Georgia" w:hAnsi="Georgia"/>
            <w:rPrChange w:id="690" w:author="Ciaran Mc Donnell" w:date="2018-08-21T22:01:00Z">
              <w:rPr/>
            </w:rPrChange>
          </w:rPr>
          <w:delText xml:space="preserve"> in the wild</w:delText>
        </w:r>
        <w:r w:rsidRPr="00FB0B2F" w:rsidDel="00D61712">
          <w:rPr>
            <w:rFonts w:ascii="Georgia" w:hAnsi="Georgia"/>
            <w:rPrChange w:id="691" w:author="Ciaran Mc Donnell" w:date="2018-08-21T22:01:00Z">
              <w:rPr/>
            </w:rPrChange>
          </w:rPr>
          <w:delText xml:space="preserve"> could reduce the amount of swaying behaviour. </w:delText>
        </w:r>
        <w:r w:rsidR="00EB6008" w:rsidRPr="00FB0B2F" w:rsidDel="00D61712">
          <w:rPr>
            <w:rFonts w:ascii="Georgia" w:hAnsi="Georgia"/>
            <w:rPrChange w:id="692" w:author="Ciaran Mc Donnell" w:date="2018-08-21T22:01:00Z">
              <w:rPr/>
            </w:rPrChange>
          </w:rPr>
          <w:delText xml:space="preserve"> </w:delText>
        </w:r>
        <w:r w:rsidR="00B05E9F" w:rsidRPr="00FB0B2F" w:rsidDel="00D61712">
          <w:rPr>
            <w:rFonts w:ascii="Georgia" w:hAnsi="Georgia"/>
            <w:rPrChange w:id="693" w:author="Ciaran Mc Donnell" w:date="2018-08-21T22:01:00Z">
              <w:rPr/>
            </w:rPrChange>
          </w:rPr>
          <w:delText xml:space="preserve">This change involved using fresh branches of trees delivered in a variety of locations in the </w:delText>
        </w:r>
        <w:r w:rsidR="0096273B" w:rsidRPr="00FB0B2F" w:rsidDel="00D61712">
          <w:rPr>
            <w:rFonts w:ascii="Georgia" w:hAnsi="Georgia"/>
            <w:rPrChange w:id="694" w:author="Ciaran Mc Donnell" w:date="2018-08-21T22:01:00Z">
              <w:rPr/>
            </w:rPrChange>
          </w:rPr>
          <w:delText>elephant</w:delText>
        </w:r>
        <w:r w:rsidR="00B05E9F" w:rsidRPr="00FB0B2F" w:rsidDel="00D61712">
          <w:rPr>
            <w:rFonts w:ascii="Georgia" w:hAnsi="Georgia"/>
            <w:rPrChange w:id="695" w:author="Ciaran Mc Donnell" w:date="2018-08-21T22:01:00Z">
              <w:rPr/>
            </w:rPrChange>
          </w:rPr>
          <w:delText xml:space="preserve"> enclosure instead of hay from a bail. This style of feeding is closer to an elephants natural feeding pattern</w:delText>
        </w:r>
        <w:r w:rsidR="0096273B" w:rsidRPr="00FB0B2F" w:rsidDel="00D61712">
          <w:rPr>
            <w:rFonts w:ascii="Georgia" w:hAnsi="Georgia"/>
            <w:rPrChange w:id="696" w:author="Ciaran Mc Donnell" w:date="2018-08-21T22:01:00Z">
              <w:rPr/>
            </w:rPrChange>
          </w:rPr>
          <w:delText xml:space="preserve"> and provides recreation and activity for the elephants as they have to work harder to obtain the</w:delText>
        </w:r>
        <w:r w:rsidR="0063218D" w:rsidRPr="00FB0B2F" w:rsidDel="00D61712">
          <w:rPr>
            <w:rFonts w:ascii="Georgia" w:hAnsi="Georgia"/>
            <w:rPrChange w:id="697" w:author="Ciaran Mc Donnell" w:date="2018-08-21T22:01:00Z">
              <w:rPr/>
            </w:rPrChange>
          </w:rPr>
          <w:delText xml:space="preserve">ir </w:delText>
        </w:r>
        <w:r w:rsidR="0096273B" w:rsidRPr="00FB0B2F" w:rsidDel="00D61712">
          <w:rPr>
            <w:rFonts w:ascii="Georgia" w:hAnsi="Georgia"/>
            <w:rPrChange w:id="698" w:author="Ciaran Mc Donnell" w:date="2018-08-21T22:01:00Z">
              <w:rPr/>
            </w:rPrChange>
          </w:rPr>
          <w:delText>required calorie intake</w:delText>
        </w:r>
        <w:r w:rsidR="005B3671" w:rsidRPr="00FB0B2F" w:rsidDel="00D61712">
          <w:rPr>
            <w:rFonts w:ascii="Georgia" w:hAnsi="Georgia"/>
            <w:rPrChange w:id="699" w:author="Ciaran Mc Donnell" w:date="2018-08-21T22:01:00Z">
              <w:rPr/>
            </w:rPrChange>
          </w:rPr>
          <w:delText xml:space="preserve"> (Rees, 2009)</w:delText>
        </w:r>
        <w:r w:rsidR="0096273B" w:rsidRPr="00FB0B2F" w:rsidDel="00D61712">
          <w:rPr>
            <w:rFonts w:ascii="Georgia" w:hAnsi="Georgia"/>
            <w:rPrChange w:id="700" w:author="Ciaran Mc Donnell" w:date="2018-08-21T22:01:00Z">
              <w:rPr/>
            </w:rPrChange>
          </w:rPr>
          <w:delText xml:space="preserve">. </w:delText>
        </w:r>
      </w:del>
    </w:p>
    <w:p w14:paraId="50DF0013" w14:textId="4FB2A677" w:rsidR="0073512A" w:rsidRPr="00FB0B2F" w:rsidDel="00A755E1" w:rsidRDefault="00D44D6A">
      <w:pPr>
        <w:ind w:left="720"/>
        <w:jc w:val="both"/>
        <w:rPr>
          <w:del w:id="701" w:author="Ciaran Mc Donnell" w:date="2018-07-06T17:38:00Z"/>
          <w:rFonts w:ascii="Georgia" w:hAnsi="Georgia"/>
          <w:rPrChange w:id="702" w:author="Ciaran Mc Donnell" w:date="2018-08-21T22:01:00Z">
            <w:rPr>
              <w:del w:id="703" w:author="Ciaran Mc Donnell" w:date="2018-07-06T17:38:00Z"/>
            </w:rPr>
          </w:rPrChange>
        </w:rPr>
      </w:pPr>
      <w:del w:id="704" w:author="Ciaran Mc Donnell" w:date="2018-07-06T17:36:00Z">
        <w:r w:rsidRPr="00FB0B2F" w:rsidDel="00D61712">
          <w:rPr>
            <w:rFonts w:ascii="Georgia" w:hAnsi="Georgia"/>
            <w:rPrChange w:id="705" w:author="Ciaran Mc Donnell" w:date="2018-08-21T22:01:00Z">
              <w:rPr/>
            </w:rPrChange>
          </w:rPr>
          <w:delText xml:space="preserve">This </w:delText>
        </w:r>
        <w:r w:rsidR="0096273B" w:rsidRPr="00FB0B2F" w:rsidDel="00D61712">
          <w:rPr>
            <w:rFonts w:ascii="Georgia" w:hAnsi="Georgia"/>
            <w:rPrChange w:id="706" w:author="Ciaran Mc Donnell" w:date="2018-08-21T22:01:00Z">
              <w:rPr/>
            </w:rPrChange>
          </w:rPr>
          <w:delText>change to feeding was</w:delText>
        </w:r>
        <w:r w:rsidRPr="00FB0B2F" w:rsidDel="00D61712">
          <w:rPr>
            <w:rFonts w:ascii="Georgia" w:hAnsi="Georgia"/>
            <w:rPrChange w:id="707" w:author="Ciaran Mc Donnell" w:date="2018-08-21T22:01:00Z">
              <w:rPr/>
            </w:rPrChange>
          </w:rPr>
          <w:delText xml:space="preserve"> trialled over a few days to test the feasibility of the suggestion. </w:delText>
        </w:r>
        <w:r w:rsidR="0096273B" w:rsidRPr="00FB0B2F" w:rsidDel="00D61712">
          <w:rPr>
            <w:rFonts w:ascii="Georgia" w:hAnsi="Georgia"/>
            <w:rPrChange w:id="708" w:author="Ciaran Mc Donnell" w:date="2018-08-21T22:01:00Z">
              <w:rPr/>
            </w:rPrChange>
          </w:rPr>
          <w:delText>A reduction in swaying was observed and so a larger study was planned</w:delText>
        </w:r>
        <w:r w:rsidR="001F4566" w:rsidRPr="00FB0B2F" w:rsidDel="00D61712">
          <w:rPr>
            <w:rFonts w:ascii="Georgia" w:hAnsi="Georgia"/>
            <w:rPrChange w:id="709" w:author="Ciaran Mc Donnell" w:date="2018-08-21T22:01:00Z">
              <w:rPr/>
            </w:rPrChange>
          </w:rPr>
          <w:delText xml:space="preserve">. </w:delText>
        </w:r>
      </w:del>
      <w:del w:id="710" w:author="Ciaran Mc Donnell" w:date="2018-07-06T17:38:00Z">
        <w:r w:rsidR="0073512A" w:rsidRPr="00FB0B2F" w:rsidDel="00A755E1">
          <w:rPr>
            <w:rFonts w:ascii="Georgia" w:hAnsi="Georgia"/>
            <w:rPrChange w:id="711" w:author="Ciaran Mc Donnell" w:date="2018-08-21T22:01:00Z">
              <w:rPr/>
            </w:rPrChange>
          </w:rPr>
          <w:delText xml:space="preserve">Using pre-recorded CCTV footage, Dina’s movements between 5am and 8pm over a period of 4 weeks were catalogued as a series of behaviours from a pre-defined list. The start and finish time of each episode was recorded, along with some supplementary details including location within the elephant enclosure and any activities underway. </w:delText>
        </w:r>
        <w:r w:rsidR="001F4566" w:rsidRPr="00FB0B2F" w:rsidDel="00A755E1">
          <w:rPr>
            <w:rFonts w:ascii="Georgia" w:hAnsi="Georgia"/>
            <w:rPrChange w:id="712" w:author="Ciaran Mc Donnell" w:date="2018-08-21T22:01:00Z">
              <w:rPr/>
            </w:rPrChange>
          </w:rPr>
          <w:delText>The elephant</w:delText>
        </w:r>
        <w:r w:rsidR="00E57A3D" w:rsidRPr="00FB0B2F" w:rsidDel="00A755E1">
          <w:rPr>
            <w:rFonts w:ascii="Georgia" w:hAnsi="Georgia"/>
            <w:rPrChange w:id="713" w:author="Ciaran Mc Donnell" w:date="2018-08-21T22:01:00Z">
              <w:rPr/>
            </w:rPrChange>
          </w:rPr>
          <w:delText>s</w:delText>
        </w:r>
        <w:r w:rsidR="001F4566" w:rsidRPr="00FB0B2F" w:rsidDel="00A755E1">
          <w:rPr>
            <w:rFonts w:ascii="Georgia" w:hAnsi="Georgia"/>
            <w:rPrChange w:id="714" w:author="Ciaran Mc Donnell" w:date="2018-08-21T22:01:00Z">
              <w:rPr/>
            </w:rPrChange>
          </w:rPr>
          <w:delText xml:space="preserve"> were fed the ‘</w:delText>
        </w:r>
        <w:r w:rsidR="00813C6E" w:rsidRPr="00FB0B2F" w:rsidDel="00A755E1">
          <w:rPr>
            <w:rFonts w:ascii="Georgia" w:hAnsi="Georgia"/>
            <w:rPrChange w:id="715" w:author="Ciaran Mc Donnell" w:date="2018-08-21T22:01:00Z">
              <w:rPr/>
            </w:rPrChange>
          </w:rPr>
          <w:delText>normal</w:delText>
        </w:r>
        <w:r w:rsidR="001F4566" w:rsidRPr="00FB0B2F" w:rsidDel="00A755E1">
          <w:rPr>
            <w:rFonts w:ascii="Georgia" w:hAnsi="Georgia"/>
            <w:rPrChange w:id="716" w:author="Ciaran Mc Donnell" w:date="2018-08-21T22:01:00Z">
              <w:rPr/>
            </w:rPrChange>
          </w:rPr>
          <w:delText>’ way for the 1</w:delText>
        </w:r>
        <w:r w:rsidR="001F4566" w:rsidRPr="00FB0B2F" w:rsidDel="00A755E1">
          <w:rPr>
            <w:rFonts w:ascii="Georgia" w:hAnsi="Georgia"/>
            <w:vertAlign w:val="superscript"/>
            <w:rPrChange w:id="717" w:author="Ciaran Mc Donnell" w:date="2018-08-21T22:01:00Z">
              <w:rPr>
                <w:vertAlign w:val="superscript"/>
              </w:rPr>
            </w:rPrChange>
          </w:rPr>
          <w:delText>st</w:delText>
        </w:r>
        <w:r w:rsidR="001F4566" w:rsidRPr="00FB0B2F" w:rsidDel="00A755E1">
          <w:rPr>
            <w:rFonts w:ascii="Georgia" w:hAnsi="Georgia"/>
            <w:rPrChange w:id="718" w:author="Ciaran Mc Donnell" w:date="2018-08-21T22:01:00Z">
              <w:rPr/>
            </w:rPrChange>
          </w:rPr>
          <w:delText xml:space="preserve"> and 4</w:delText>
        </w:r>
        <w:r w:rsidR="001F4566" w:rsidRPr="00FB0B2F" w:rsidDel="00A755E1">
          <w:rPr>
            <w:rFonts w:ascii="Georgia" w:hAnsi="Georgia"/>
            <w:vertAlign w:val="superscript"/>
            <w:rPrChange w:id="719" w:author="Ciaran Mc Donnell" w:date="2018-08-21T22:01:00Z">
              <w:rPr>
                <w:vertAlign w:val="superscript"/>
              </w:rPr>
            </w:rPrChange>
          </w:rPr>
          <w:delText>th</w:delText>
        </w:r>
        <w:r w:rsidR="001F4566" w:rsidRPr="00FB0B2F" w:rsidDel="00A755E1">
          <w:rPr>
            <w:rFonts w:ascii="Georgia" w:hAnsi="Georgia"/>
            <w:rPrChange w:id="720" w:author="Ciaran Mc Donnell" w:date="2018-08-21T22:01:00Z">
              <w:rPr/>
            </w:rPrChange>
          </w:rPr>
          <w:delText xml:space="preserve"> week and the alternative ‘fresh’ way for the 2</w:delText>
        </w:r>
        <w:r w:rsidR="001F4566" w:rsidRPr="00FB0B2F" w:rsidDel="00A755E1">
          <w:rPr>
            <w:rFonts w:ascii="Georgia" w:hAnsi="Georgia"/>
            <w:vertAlign w:val="superscript"/>
            <w:rPrChange w:id="721" w:author="Ciaran Mc Donnell" w:date="2018-08-21T22:01:00Z">
              <w:rPr>
                <w:vertAlign w:val="superscript"/>
              </w:rPr>
            </w:rPrChange>
          </w:rPr>
          <w:delText>nd</w:delText>
        </w:r>
        <w:r w:rsidR="001F4566" w:rsidRPr="00FB0B2F" w:rsidDel="00A755E1">
          <w:rPr>
            <w:rFonts w:ascii="Georgia" w:hAnsi="Georgia"/>
            <w:rPrChange w:id="722" w:author="Ciaran Mc Donnell" w:date="2018-08-21T22:01:00Z">
              <w:rPr/>
            </w:rPrChange>
          </w:rPr>
          <w:delText xml:space="preserve"> and 3</w:delText>
        </w:r>
        <w:r w:rsidR="001F4566" w:rsidRPr="00FB0B2F" w:rsidDel="00A755E1">
          <w:rPr>
            <w:rFonts w:ascii="Georgia" w:hAnsi="Georgia"/>
            <w:vertAlign w:val="superscript"/>
            <w:rPrChange w:id="723" w:author="Ciaran Mc Donnell" w:date="2018-08-21T22:01:00Z">
              <w:rPr>
                <w:vertAlign w:val="superscript"/>
              </w:rPr>
            </w:rPrChange>
          </w:rPr>
          <w:delText>rd</w:delText>
        </w:r>
        <w:r w:rsidR="001F4566" w:rsidRPr="00FB0B2F" w:rsidDel="00A755E1">
          <w:rPr>
            <w:rFonts w:ascii="Georgia" w:hAnsi="Georgia"/>
            <w:rPrChange w:id="724" w:author="Ciaran Mc Donnell" w:date="2018-08-21T22:01:00Z">
              <w:rPr/>
            </w:rPrChange>
          </w:rPr>
          <w:delText xml:space="preserve"> week.</w:delText>
        </w:r>
      </w:del>
    </w:p>
    <w:p w14:paraId="7E630344" w14:textId="6F755574" w:rsidR="00107912" w:rsidRPr="00FB0B2F" w:rsidDel="00A755E1" w:rsidRDefault="00107912" w:rsidP="000C0E9E">
      <w:pPr>
        <w:ind w:left="720"/>
        <w:jc w:val="both"/>
        <w:rPr>
          <w:del w:id="725" w:author="Ciaran Mc Donnell" w:date="2018-07-06T17:39:00Z"/>
          <w:rFonts w:ascii="Georgia" w:hAnsi="Georgia"/>
          <w:rPrChange w:id="726" w:author="Ciaran Mc Donnell" w:date="2018-08-21T22:01:00Z">
            <w:rPr>
              <w:del w:id="727" w:author="Ciaran Mc Donnell" w:date="2018-07-06T17:39:00Z"/>
            </w:rPr>
          </w:rPrChange>
        </w:rPr>
      </w:pPr>
      <w:del w:id="728" w:author="Ciaran Mc Donnell" w:date="2018-08-20T18:06:00Z">
        <w:r w:rsidRPr="00FB0B2F" w:rsidDel="009E73B6">
          <w:rPr>
            <w:rFonts w:ascii="Georgia" w:hAnsi="Georgia"/>
            <w:rPrChange w:id="729" w:author="Ciaran Mc Donnell" w:date="2018-08-21T22:01:00Z">
              <w:rPr/>
            </w:rPrChange>
          </w:rPr>
          <w:delText xml:space="preserve">The </w:delText>
        </w:r>
      </w:del>
      <w:del w:id="730" w:author="Ciaran Mc Donnell" w:date="2018-06-14T16:49:00Z">
        <w:r w:rsidR="00281DD7" w:rsidRPr="00FB0B2F" w:rsidDel="000F087E">
          <w:rPr>
            <w:rFonts w:ascii="Georgia" w:hAnsi="Georgia"/>
            <w:rPrChange w:id="731" w:author="Ciaran Mc Donnell" w:date="2018-08-21T22:01:00Z">
              <w:rPr/>
            </w:rPrChange>
          </w:rPr>
          <w:delText xml:space="preserve">primary </w:delText>
        </w:r>
        <w:r w:rsidRPr="00FB0B2F" w:rsidDel="000F087E">
          <w:rPr>
            <w:rFonts w:ascii="Georgia" w:hAnsi="Georgia"/>
            <w:rPrChange w:id="732" w:author="Ciaran Mc Donnell" w:date="2018-08-21T22:01:00Z">
              <w:rPr/>
            </w:rPrChange>
          </w:rPr>
          <w:delText>purpose of this project</w:delText>
        </w:r>
      </w:del>
      <w:del w:id="733" w:author="Ciaran Mc Donnell" w:date="2018-08-20T18:06:00Z">
        <w:r w:rsidRPr="00FB0B2F" w:rsidDel="009E73B6">
          <w:rPr>
            <w:rFonts w:ascii="Georgia" w:hAnsi="Georgia"/>
            <w:rPrChange w:id="734" w:author="Ciaran Mc Donnell" w:date="2018-08-21T22:01:00Z">
              <w:rPr/>
            </w:rPrChange>
          </w:rPr>
          <w:delText xml:space="preserve"> is to analyse the output of </w:delText>
        </w:r>
      </w:del>
      <w:del w:id="735" w:author="Ciaran Mc Donnell" w:date="2018-07-06T17:37:00Z">
        <w:r w:rsidRPr="00FB0B2F" w:rsidDel="00A755E1">
          <w:rPr>
            <w:rFonts w:ascii="Georgia" w:hAnsi="Georgia"/>
            <w:rPrChange w:id="736" w:author="Ciaran Mc Donnell" w:date="2018-08-21T22:01:00Z">
              <w:rPr/>
            </w:rPrChange>
          </w:rPr>
          <w:delText>this</w:delText>
        </w:r>
      </w:del>
      <w:del w:id="737" w:author="Ciaran Mc Donnell" w:date="2018-08-20T18:06:00Z">
        <w:r w:rsidRPr="00FB0B2F" w:rsidDel="009E73B6">
          <w:rPr>
            <w:rFonts w:ascii="Georgia" w:hAnsi="Georgia"/>
            <w:rPrChange w:id="738" w:author="Ciaran Mc Donnell" w:date="2018-08-21T22:01:00Z">
              <w:rPr/>
            </w:rPrChange>
          </w:rPr>
          <w:delText xml:space="preserve"> study to (i) characterize Dina’s behaviours as % time spen</w:delText>
        </w:r>
      </w:del>
      <w:del w:id="739" w:author="Ciaran Mc Donnell" w:date="2018-07-06T17:40:00Z">
        <w:r w:rsidRPr="00FB0B2F" w:rsidDel="006B747D">
          <w:rPr>
            <w:rFonts w:ascii="Georgia" w:hAnsi="Georgia"/>
            <w:rPrChange w:id="740" w:author="Ciaran Mc Donnell" w:date="2018-08-21T22:01:00Z">
              <w:rPr/>
            </w:rPrChange>
          </w:rPr>
          <w:delText>d</w:delText>
        </w:r>
      </w:del>
      <w:del w:id="741" w:author="Ciaran Mc Donnell" w:date="2018-08-20T18:06:00Z">
        <w:r w:rsidRPr="00FB0B2F" w:rsidDel="009E73B6">
          <w:rPr>
            <w:rFonts w:ascii="Georgia" w:hAnsi="Georgia"/>
            <w:rPrChange w:id="742" w:author="Ciaran Mc Donnell" w:date="2018-08-21T22:01:00Z">
              <w:rPr/>
            </w:rPrChange>
          </w:rPr>
          <w:delText xml:space="preserve"> at a behaviour in 15 minute intervals</w:delText>
        </w:r>
        <w:r w:rsidR="00813C6E" w:rsidRPr="00FB0B2F" w:rsidDel="009E73B6">
          <w:rPr>
            <w:rFonts w:ascii="Georgia" w:hAnsi="Georgia"/>
            <w:rPrChange w:id="743" w:author="Ciaran Mc Donnell" w:date="2018-08-21T22:01:00Z">
              <w:rPr/>
            </w:rPrChange>
          </w:rPr>
          <w:delText xml:space="preserve"> (specifically requested by the zoo)</w:delText>
        </w:r>
        <w:r w:rsidRPr="00FB0B2F" w:rsidDel="009E73B6">
          <w:rPr>
            <w:rFonts w:ascii="Georgia" w:hAnsi="Georgia"/>
            <w:rPrChange w:id="744" w:author="Ciaran Mc Donnell" w:date="2018-08-21T22:01:00Z">
              <w:rPr/>
            </w:rPrChange>
          </w:rPr>
          <w:delText xml:space="preserve"> (ii) determine if the change in feeding style reduces the amount of </w:delText>
        </w:r>
      </w:del>
      <w:del w:id="745" w:author="Ciaran Mc Donnell" w:date="2018-07-09T22:25:00Z">
        <w:r w:rsidRPr="00FB0B2F" w:rsidDel="003110AE">
          <w:rPr>
            <w:rFonts w:ascii="Georgia" w:hAnsi="Georgia"/>
            <w:rPrChange w:id="746" w:author="Ciaran Mc Donnell" w:date="2018-08-21T22:01:00Z">
              <w:rPr/>
            </w:rPrChange>
          </w:rPr>
          <w:delText xml:space="preserve">swaying and </w:delText>
        </w:r>
      </w:del>
      <w:del w:id="747" w:author="Ciaran Mc Donnell" w:date="2018-08-20T18:06:00Z">
        <w:r w:rsidRPr="00FB0B2F" w:rsidDel="009E73B6">
          <w:rPr>
            <w:rFonts w:ascii="Georgia" w:hAnsi="Georgia"/>
            <w:rPrChange w:id="748" w:author="Ciaran Mc Donnell" w:date="2018-08-21T22:01:00Z">
              <w:rPr/>
            </w:rPrChange>
          </w:rPr>
          <w:delText>(iii) communicate the results to different groups including the zoo keepers</w:delText>
        </w:r>
      </w:del>
      <w:del w:id="749" w:author="Ciaran Mc Donnell" w:date="2018-07-09T22:26:00Z">
        <w:r w:rsidRPr="00FB0B2F" w:rsidDel="00025A6A">
          <w:rPr>
            <w:rFonts w:ascii="Georgia" w:hAnsi="Georgia"/>
            <w:rPrChange w:id="750" w:author="Ciaran Mc Donnell" w:date="2018-08-21T22:01:00Z">
              <w:rPr/>
            </w:rPrChange>
          </w:rPr>
          <w:delText>,</w:delText>
        </w:r>
      </w:del>
      <w:del w:id="751" w:author="Ciaran Mc Donnell" w:date="2018-08-20T18:06:00Z">
        <w:r w:rsidRPr="00FB0B2F" w:rsidDel="009E73B6">
          <w:rPr>
            <w:rFonts w:ascii="Georgia" w:hAnsi="Georgia"/>
            <w:rPrChange w:id="752" w:author="Ciaran Mc Donnell" w:date="2018-08-21T22:01:00Z">
              <w:rPr/>
            </w:rPrChange>
          </w:rPr>
          <w:delText xml:space="preserve"> zoo management and </w:delText>
        </w:r>
        <w:r w:rsidR="008812D6" w:rsidRPr="00FB0B2F" w:rsidDel="009E73B6">
          <w:rPr>
            <w:rFonts w:ascii="Georgia" w:hAnsi="Georgia"/>
            <w:rPrChange w:id="753" w:author="Ciaran Mc Donnell" w:date="2018-08-21T22:01:00Z">
              <w:rPr/>
            </w:rPrChange>
          </w:rPr>
          <w:delText xml:space="preserve">prepare the analysis for publication </w:delText>
        </w:r>
        <w:r w:rsidRPr="00FB0B2F" w:rsidDel="009E73B6">
          <w:rPr>
            <w:rFonts w:ascii="Georgia" w:hAnsi="Georgia"/>
            <w:rPrChange w:id="754" w:author="Ciaran Mc Donnell" w:date="2018-08-21T22:01:00Z">
              <w:rPr/>
            </w:rPrChange>
          </w:rPr>
          <w:delText xml:space="preserve">in a peer </w:delText>
        </w:r>
        <w:r w:rsidR="008812D6" w:rsidRPr="00FB0B2F" w:rsidDel="009E73B6">
          <w:rPr>
            <w:rFonts w:ascii="Georgia" w:hAnsi="Georgia"/>
            <w:rPrChange w:id="755" w:author="Ciaran Mc Donnell" w:date="2018-08-21T22:01:00Z">
              <w:rPr/>
            </w:rPrChange>
          </w:rPr>
          <w:delText>reviewed</w:delText>
        </w:r>
        <w:r w:rsidRPr="00FB0B2F" w:rsidDel="009E73B6">
          <w:rPr>
            <w:rFonts w:ascii="Georgia" w:hAnsi="Georgia"/>
            <w:rPrChange w:id="756" w:author="Ciaran Mc Donnell" w:date="2018-08-21T22:01:00Z">
              <w:rPr/>
            </w:rPrChange>
          </w:rPr>
          <w:delText xml:space="preserve"> journal.</w:delText>
        </w:r>
      </w:del>
    </w:p>
    <w:p w14:paraId="5858A21A" w14:textId="199F349C" w:rsidR="00200AA9" w:rsidRPr="00FB0B2F" w:rsidDel="000A6724" w:rsidRDefault="00281DD7" w:rsidP="000C0E9E">
      <w:pPr>
        <w:ind w:left="720"/>
        <w:jc w:val="both"/>
        <w:rPr>
          <w:del w:id="757" w:author="Ciaran Mc Donnell" w:date="2018-06-14T16:44:00Z"/>
          <w:rFonts w:ascii="Georgia" w:hAnsi="Georgia"/>
          <w:rPrChange w:id="758" w:author="Ciaran Mc Donnell" w:date="2018-08-21T22:01:00Z">
            <w:rPr>
              <w:del w:id="759" w:author="Ciaran Mc Donnell" w:date="2018-06-14T16:44:00Z"/>
            </w:rPr>
          </w:rPrChange>
        </w:rPr>
      </w:pPr>
      <w:del w:id="760" w:author="Ciaran Mc Donnell" w:date="2018-06-14T16:49:00Z">
        <w:r w:rsidRPr="00FB0B2F" w:rsidDel="00F9336F">
          <w:rPr>
            <w:rFonts w:ascii="Georgia" w:hAnsi="Georgia"/>
            <w:rPrChange w:id="761" w:author="Ciaran Mc Donnell" w:date="2018-08-21T22:01:00Z">
              <w:rPr/>
            </w:rPrChange>
          </w:rPr>
          <w:delText xml:space="preserve">A secondary </w:delText>
        </w:r>
        <w:r w:rsidR="00CC48EB" w:rsidRPr="00FB0B2F" w:rsidDel="00F9336F">
          <w:rPr>
            <w:rFonts w:ascii="Georgia" w:hAnsi="Georgia"/>
            <w:rPrChange w:id="762" w:author="Ciaran Mc Donnell" w:date="2018-08-21T22:01:00Z">
              <w:rPr/>
            </w:rPrChange>
          </w:rPr>
          <w:delText>purpose</w:delText>
        </w:r>
      </w:del>
      <w:del w:id="763" w:author="Ciaran Mc Donnell" w:date="2018-08-20T18:06:00Z">
        <w:r w:rsidRPr="00FB0B2F" w:rsidDel="009E73B6">
          <w:rPr>
            <w:rFonts w:ascii="Georgia" w:hAnsi="Georgia"/>
            <w:rPrChange w:id="764" w:author="Ciaran Mc Donnell" w:date="2018-08-21T22:01:00Z">
              <w:rPr/>
            </w:rPrChange>
          </w:rPr>
          <w:delText xml:space="preserve"> is to develop an end to end custom built analytics tool for the zoo that could be used for other </w:delText>
        </w:r>
        <w:r w:rsidR="00D660BA" w:rsidRPr="00FB0B2F" w:rsidDel="009E73B6">
          <w:rPr>
            <w:rFonts w:ascii="Georgia" w:hAnsi="Georgia"/>
            <w:rPrChange w:id="765" w:author="Ciaran Mc Donnell" w:date="2018-08-21T22:01:00Z">
              <w:rPr/>
            </w:rPrChange>
          </w:rPr>
          <w:delText xml:space="preserve">behavioural </w:delText>
        </w:r>
        <w:r w:rsidRPr="00FB0B2F" w:rsidDel="009E73B6">
          <w:rPr>
            <w:rFonts w:ascii="Georgia" w:hAnsi="Georgia"/>
            <w:rPrChange w:id="766" w:author="Ciaran Mc Donnell" w:date="2018-08-21T22:01:00Z">
              <w:rPr/>
            </w:rPrChange>
          </w:rPr>
          <w:delText>intervention studies</w:delText>
        </w:r>
        <w:r w:rsidR="009F5FCE" w:rsidRPr="00FB0B2F" w:rsidDel="009E73B6">
          <w:rPr>
            <w:rFonts w:ascii="Georgia" w:hAnsi="Georgia"/>
            <w:rPrChange w:id="767" w:author="Ciaran Mc Donnell" w:date="2018-08-21T22:01:00Z">
              <w:rPr/>
            </w:rPrChange>
          </w:rPr>
          <w:delText xml:space="preserve">. </w:delText>
        </w:r>
        <w:r w:rsidR="00CC48EB" w:rsidRPr="00FB0B2F" w:rsidDel="009E73B6">
          <w:rPr>
            <w:rFonts w:ascii="Georgia" w:hAnsi="Georgia"/>
            <w:rPrChange w:id="768" w:author="Ciaran Mc Donnell" w:date="2018-08-21T22:01:00Z">
              <w:rPr/>
            </w:rPrChange>
          </w:rPr>
          <w:delText>This tool would ingest behavioural data</w:delText>
        </w:r>
        <w:r w:rsidR="00343F57" w:rsidRPr="00FB0B2F" w:rsidDel="009E73B6">
          <w:rPr>
            <w:rFonts w:ascii="Georgia" w:hAnsi="Georgia"/>
            <w:rPrChange w:id="769" w:author="Ciaran Mc Donnell" w:date="2018-08-21T22:01:00Z">
              <w:rPr/>
            </w:rPrChange>
          </w:rPr>
          <w:delText xml:space="preserve"> from a csv file</w:delText>
        </w:r>
        <w:r w:rsidR="00CC48EB" w:rsidRPr="00FB0B2F" w:rsidDel="009E73B6">
          <w:rPr>
            <w:rFonts w:ascii="Georgia" w:hAnsi="Georgia"/>
            <w:rPrChange w:id="770" w:author="Ciaran Mc Donnell" w:date="2018-08-21T22:01:00Z">
              <w:rPr/>
            </w:rPrChange>
          </w:rPr>
          <w:delText xml:space="preserve"> </w:delText>
        </w:r>
      </w:del>
      <w:del w:id="771" w:author="Ciaran Mc Donnell" w:date="2018-07-09T22:27:00Z">
        <w:r w:rsidR="00343F57" w:rsidRPr="00FB0B2F" w:rsidDel="00CA7EB7">
          <w:rPr>
            <w:rFonts w:ascii="Georgia" w:hAnsi="Georgia"/>
            <w:rPrChange w:id="772" w:author="Ciaran Mc Donnell" w:date="2018-08-21T22:01:00Z">
              <w:rPr/>
            </w:rPrChange>
          </w:rPr>
          <w:delText xml:space="preserve">(as described above) </w:delText>
        </w:r>
      </w:del>
      <w:del w:id="773" w:author="Ciaran Mc Donnell" w:date="2018-08-20T18:06:00Z">
        <w:r w:rsidR="00343F57" w:rsidRPr="00FB0B2F" w:rsidDel="009E73B6">
          <w:rPr>
            <w:rFonts w:ascii="Georgia" w:hAnsi="Georgia"/>
            <w:rPrChange w:id="774" w:author="Ciaran Mc Donnell" w:date="2018-08-21T22:01:00Z">
              <w:rPr/>
            </w:rPrChange>
          </w:rPr>
          <w:delText>and deliver visualizations and statistical analysis</w:delText>
        </w:r>
        <w:r w:rsidR="00E57A3D" w:rsidRPr="00FB0B2F" w:rsidDel="009E73B6">
          <w:rPr>
            <w:rFonts w:ascii="Georgia" w:hAnsi="Georgia"/>
            <w:rPrChange w:id="775" w:author="Ciaran Mc Donnell" w:date="2018-08-21T22:01:00Z">
              <w:rPr/>
            </w:rPrChange>
          </w:rPr>
          <w:delText xml:space="preserve"> with minimal input from end users.</w:delText>
        </w:r>
      </w:del>
    </w:p>
    <w:p w14:paraId="6AA460A9" w14:textId="77777777" w:rsidR="00543E6D" w:rsidRPr="00FB0B2F" w:rsidDel="00E02E74" w:rsidRDefault="00543E6D">
      <w:pPr>
        <w:rPr>
          <w:del w:id="776" w:author="Ciaran Mc Donnell" w:date="2018-08-21T18:06:00Z"/>
          <w:rFonts w:ascii="Georgia" w:hAnsi="Georgia"/>
          <w:rPrChange w:id="777" w:author="Ciaran Mc Donnell" w:date="2018-08-21T22:01:00Z">
            <w:rPr>
              <w:del w:id="778" w:author="Ciaran Mc Donnell" w:date="2018-08-21T18:06:00Z"/>
            </w:rPr>
          </w:rPrChange>
        </w:rPr>
      </w:pPr>
      <w:del w:id="779" w:author="Ciaran Mc Donnell" w:date="2018-08-21T18:06:00Z">
        <w:r w:rsidRPr="00FB0B2F" w:rsidDel="00E02E74">
          <w:rPr>
            <w:rFonts w:ascii="Georgia" w:hAnsi="Georgia"/>
            <w:rPrChange w:id="780" w:author="Ciaran Mc Donnell" w:date="2018-08-21T22:01:00Z">
              <w:rPr/>
            </w:rPrChange>
          </w:rPr>
          <w:br w:type="page"/>
        </w:r>
      </w:del>
    </w:p>
    <w:p w14:paraId="2A6F603E" w14:textId="47B290B0" w:rsidR="00591099" w:rsidRPr="00FB0B2F" w:rsidRDefault="00E02E74" w:rsidP="00363D36">
      <w:pPr>
        <w:tabs>
          <w:tab w:val="center" w:pos="4513"/>
        </w:tabs>
        <w:jc w:val="both"/>
        <w:rPr>
          <w:ins w:id="781" w:author="Ciaran Mc Donnell" w:date="2018-08-20T18:54:00Z"/>
          <w:rFonts w:ascii="Georgia" w:hAnsi="Georgia"/>
          <w:b/>
        </w:rPr>
      </w:pPr>
      <w:bookmarkStart w:id="782" w:name="_Toc522552359"/>
      <w:ins w:id="783" w:author="Ciaran Mc Donnell" w:date="2018-08-21T18:06:00Z">
        <w:r w:rsidRPr="00FB0B2F">
          <w:rPr>
            <w:rFonts w:ascii="Georgia" w:hAnsi="Georgia"/>
            <w:b/>
          </w:rPr>
          <w:t>2</w:t>
        </w:r>
      </w:ins>
      <w:ins w:id="784" w:author="Ciaran Mc Donnell" w:date="2018-08-20T18:52:00Z">
        <w:r w:rsidR="00866361" w:rsidRPr="00FB0B2F">
          <w:rPr>
            <w:rFonts w:ascii="Georgia" w:hAnsi="Georgia"/>
            <w:b/>
          </w:rPr>
          <w:t xml:space="preserve">. </w:t>
        </w:r>
      </w:ins>
      <w:ins w:id="785" w:author="Ciaran Mc Donnell" w:date="2018-08-20T18:50:00Z">
        <w:r w:rsidR="00363D36" w:rsidRPr="00FB0B2F">
          <w:rPr>
            <w:rFonts w:ascii="Georgia" w:hAnsi="Georgia"/>
            <w:b/>
            <w:rPrChange w:id="786" w:author="Ciaran Mc Donnell" w:date="2018-08-21T22:01:00Z">
              <w:rPr/>
            </w:rPrChange>
          </w:rPr>
          <w:t>Requirements</w:t>
        </w:r>
      </w:ins>
      <w:ins w:id="787" w:author="Ciaran Mc Donnell" w:date="2018-08-20T18:49:00Z">
        <w:r w:rsidR="00363D36" w:rsidRPr="00FB0B2F">
          <w:rPr>
            <w:rFonts w:ascii="Georgia" w:hAnsi="Georgia"/>
            <w:b/>
            <w:rPrChange w:id="788" w:author="Ciaran Mc Donnell" w:date="2018-08-21T22:01:00Z">
              <w:rPr/>
            </w:rPrChange>
          </w:rPr>
          <w:t xml:space="preserve"> Specification and Design</w:t>
        </w:r>
      </w:ins>
      <w:bookmarkEnd w:id="782"/>
      <w:del w:id="789" w:author="Ciaran Mc Donnell" w:date="2018-06-14T16:40:00Z">
        <w:r w:rsidR="0075558D" w:rsidRPr="00FB0B2F" w:rsidDel="00984DB4">
          <w:rPr>
            <w:rFonts w:ascii="Georgia" w:hAnsi="Georgia"/>
            <w:b/>
            <w:rPrChange w:id="790" w:author="Ciaran Mc Donnell" w:date="2018-08-21T22:01:00Z">
              <w:rPr/>
            </w:rPrChange>
          </w:rPr>
          <w:delText>Project Scope and Objectives</w:delText>
        </w:r>
      </w:del>
      <w:ins w:id="791" w:author="Ciaran Mc Donnell" w:date="2018-08-20T18:50:00Z">
        <w:r w:rsidR="00363D36" w:rsidRPr="00FB0B2F">
          <w:rPr>
            <w:rFonts w:ascii="Georgia" w:hAnsi="Georgia"/>
            <w:b/>
            <w:rPrChange w:id="792" w:author="Ciaran Mc Donnell" w:date="2018-08-21T22:01:00Z">
              <w:rPr>
                <w:b/>
              </w:rPr>
            </w:rPrChange>
          </w:rPr>
          <w:tab/>
        </w:r>
      </w:ins>
    </w:p>
    <w:p w14:paraId="51B1FB03" w14:textId="0FAE2882" w:rsidR="002513E9" w:rsidRPr="00FB0B2F" w:rsidRDefault="00E02E74" w:rsidP="00866361">
      <w:pPr>
        <w:tabs>
          <w:tab w:val="center" w:pos="4513"/>
        </w:tabs>
        <w:ind w:left="720"/>
        <w:jc w:val="both"/>
        <w:rPr>
          <w:ins w:id="793" w:author="Ciaran Mc Donnell" w:date="2018-08-20T19:02:00Z"/>
          <w:rFonts w:ascii="Georgia" w:hAnsi="Georgia"/>
          <w:b/>
          <w:rPrChange w:id="794" w:author="Ciaran Mc Donnell" w:date="2018-08-21T22:01:00Z">
            <w:rPr>
              <w:ins w:id="795" w:author="Ciaran Mc Donnell" w:date="2018-08-20T19:02:00Z"/>
              <w:rFonts w:ascii="Georgia" w:hAnsi="Georgia"/>
            </w:rPr>
          </w:rPrChange>
        </w:rPr>
      </w:pPr>
      <w:ins w:id="796" w:author="Ciaran Mc Donnell" w:date="2018-08-21T18:06:00Z">
        <w:r w:rsidRPr="00FB0B2F">
          <w:rPr>
            <w:rFonts w:ascii="Georgia" w:hAnsi="Georgia"/>
            <w:b/>
          </w:rPr>
          <w:t>2.</w:t>
        </w:r>
      </w:ins>
      <w:ins w:id="797" w:author="Ciaran Mc Donnell" w:date="2018-08-20T18:55:00Z">
        <w:r w:rsidR="00866361" w:rsidRPr="00FB0B2F">
          <w:rPr>
            <w:rFonts w:ascii="Georgia" w:hAnsi="Georgia"/>
            <w:b/>
          </w:rPr>
          <w:t xml:space="preserve">1 </w:t>
        </w:r>
      </w:ins>
      <w:ins w:id="798" w:author="Ciaran Mc Donnell" w:date="2018-08-20T19:05:00Z">
        <w:r w:rsidR="00AA44A3" w:rsidRPr="00FB0B2F">
          <w:rPr>
            <w:rFonts w:ascii="Georgia" w:hAnsi="Georgia"/>
            <w:b/>
            <w:rPrChange w:id="799" w:author="Ciaran Mc Donnell" w:date="2018-08-21T22:01:00Z">
              <w:rPr>
                <w:rFonts w:ascii="Georgia" w:hAnsi="Georgia"/>
              </w:rPr>
            </w:rPrChange>
          </w:rPr>
          <w:t>Requirements</w:t>
        </w:r>
      </w:ins>
    </w:p>
    <w:p w14:paraId="56711E0E" w14:textId="4FB79BBF" w:rsidR="002513E9" w:rsidRDefault="002513E9" w:rsidP="00866361">
      <w:pPr>
        <w:tabs>
          <w:tab w:val="center" w:pos="4513"/>
        </w:tabs>
        <w:ind w:left="720"/>
        <w:jc w:val="both"/>
        <w:rPr>
          <w:ins w:id="800" w:author="Ciaran Mc Donnell" w:date="2018-08-22T11:15:00Z"/>
          <w:rFonts w:ascii="Georgia" w:hAnsi="Georgia"/>
        </w:rPr>
      </w:pPr>
      <w:ins w:id="801" w:author="Ciaran Mc Donnell" w:date="2018-08-20T19:02:00Z">
        <w:r w:rsidRPr="00FB0B2F">
          <w:rPr>
            <w:rFonts w:ascii="Georgia" w:hAnsi="Georgia"/>
          </w:rPr>
          <w:t xml:space="preserve">The following list of </w:t>
        </w:r>
      </w:ins>
      <w:ins w:id="802" w:author="Ciaran Mc Donnell" w:date="2018-08-20T19:49:00Z">
        <w:r w:rsidR="00BC1A3C" w:rsidRPr="00FB0B2F">
          <w:rPr>
            <w:rFonts w:ascii="Georgia" w:hAnsi="Georgia"/>
          </w:rPr>
          <w:t>high level</w:t>
        </w:r>
      </w:ins>
      <w:ins w:id="803" w:author="Ciaran Mc Donnell" w:date="2018-08-20T19:53:00Z">
        <w:r w:rsidR="00FA6247" w:rsidRPr="00FB0B2F">
          <w:rPr>
            <w:rFonts w:ascii="Georgia" w:hAnsi="Georgia"/>
          </w:rPr>
          <w:t xml:space="preserve"> </w:t>
        </w:r>
      </w:ins>
      <w:ins w:id="804" w:author="Ciaran Mc Donnell" w:date="2018-08-20T19:02:00Z">
        <w:r w:rsidRPr="00FB0B2F">
          <w:rPr>
            <w:rFonts w:ascii="Georgia" w:hAnsi="Georgia"/>
          </w:rPr>
          <w:t xml:space="preserve">requirements were </w:t>
        </w:r>
      </w:ins>
      <w:ins w:id="805" w:author="Ciaran Mc Donnell" w:date="2018-08-20T19:04:00Z">
        <w:r w:rsidR="007D533B" w:rsidRPr="00FB0B2F">
          <w:rPr>
            <w:rFonts w:ascii="Georgia" w:hAnsi="Georgia"/>
          </w:rPr>
          <w:t>formulated</w:t>
        </w:r>
      </w:ins>
      <w:ins w:id="806" w:author="Ciaran Mc Donnell" w:date="2018-08-20T19:02:00Z">
        <w:r w:rsidRPr="00FB0B2F">
          <w:rPr>
            <w:rFonts w:ascii="Georgia" w:hAnsi="Georgia"/>
          </w:rPr>
          <w:t xml:space="preserve"> with the </w:t>
        </w:r>
        <w:r w:rsidR="007D533B" w:rsidRPr="00FB0B2F">
          <w:rPr>
            <w:rFonts w:ascii="Georgia" w:hAnsi="Georgia"/>
          </w:rPr>
          <w:t xml:space="preserve">animal </w:t>
        </w:r>
      </w:ins>
      <w:ins w:id="807" w:author="Ciaran Mc Donnell" w:date="2018-08-20T19:05:00Z">
        <w:r w:rsidR="007D533B" w:rsidRPr="00FB0B2F">
          <w:rPr>
            <w:rFonts w:ascii="Georgia" w:hAnsi="Georgia"/>
          </w:rPr>
          <w:t>behaviourist</w:t>
        </w:r>
      </w:ins>
    </w:p>
    <w:p w14:paraId="51DEDBEE" w14:textId="38165454" w:rsidR="003A0EAA" w:rsidRPr="003A0EAA" w:rsidRDefault="003A0EAA" w:rsidP="00866361">
      <w:pPr>
        <w:tabs>
          <w:tab w:val="center" w:pos="4513"/>
        </w:tabs>
        <w:ind w:left="720"/>
        <w:jc w:val="both"/>
        <w:rPr>
          <w:ins w:id="808" w:author="Ciaran Mc Donnell" w:date="2018-08-20T19:02:00Z"/>
          <w:rFonts w:ascii="Georgia" w:hAnsi="Georgia"/>
          <w:b/>
          <w:rPrChange w:id="809" w:author="Ciaran Mc Donnell" w:date="2018-08-22T11:15:00Z">
            <w:rPr>
              <w:ins w:id="810" w:author="Ciaran Mc Donnell" w:date="2018-08-20T19:02:00Z"/>
              <w:rFonts w:ascii="Georgia" w:hAnsi="Georgia"/>
            </w:rPr>
          </w:rPrChange>
        </w:rPr>
      </w:pPr>
      <w:ins w:id="811" w:author="Ciaran Mc Donnell" w:date="2018-08-22T11:15:00Z">
        <w:r w:rsidRPr="003A0EAA">
          <w:rPr>
            <w:rFonts w:ascii="Georgia" w:hAnsi="Georgia"/>
            <w:b/>
            <w:rPrChange w:id="812" w:author="Ciaran Mc Donnell" w:date="2018-08-22T11:15:00Z">
              <w:rPr>
                <w:rFonts w:ascii="Georgia" w:hAnsi="Georgia"/>
              </w:rPr>
            </w:rPrChange>
          </w:rPr>
          <w:t>Primary Objectives</w:t>
        </w:r>
      </w:ins>
    </w:p>
    <w:p w14:paraId="4EBD0909" w14:textId="79AC9525" w:rsidR="00866361" w:rsidRPr="00FB0B2F" w:rsidRDefault="00E02E74">
      <w:pPr>
        <w:tabs>
          <w:tab w:val="center" w:pos="4513"/>
        </w:tabs>
        <w:ind w:left="1440"/>
        <w:jc w:val="both"/>
        <w:rPr>
          <w:ins w:id="813" w:author="Ciaran Mc Donnell" w:date="2018-08-20T18:55:00Z"/>
          <w:rFonts w:ascii="Georgia" w:hAnsi="Georgia"/>
        </w:rPr>
        <w:pPrChange w:id="814" w:author="Ciaran Mc Donnell" w:date="2018-08-20T19:07:00Z">
          <w:pPr>
            <w:tabs>
              <w:tab w:val="center" w:pos="4513"/>
            </w:tabs>
            <w:ind w:left="720"/>
            <w:jc w:val="both"/>
          </w:pPr>
        </w:pPrChange>
      </w:pPr>
      <w:ins w:id="815" w:author="Ciaran Mc Donnell" w:date="2018-08-21T18:06:00Z">
        <w:r w:rsidRPr="00FB0B2F">
          <w:rPr>
            <w:rFonts w:ascii="Georgia" w:hAnsi="Georgia"/>
          </w:rPr>
          <w:t>2</w:t>
        </w:r>
      </w:ins>
      <w:ins w:id="816" w:author="Ciaran Mc Donnell" w:date="2018-08-20T19:05:00Z">
        <w:r w:rsidR="00AA44A3" w:rsidRPr="00FB0B2F">
          <w:rPr>
            <w:rFonts w:ascii="Georgia" w:hAnsi="Georgia"/>
          </w:rPr>
          <w:t xml:space="preserve">.1.1 </w:t>
        </w:r>
      </w:ins>
      <w:ins w:id="817" w:author="Ciaran Mc Donnell" w:date="2018-08-20T18:55:00Z">
        <w:r w:rsidR="00866361" w:rsidRPr="00FB0B2F">
          <w:rPr>
            <w:rFonts w:ascii="Georgia" w:hAnsi="Georgia"/>
          </w:rPr>
          <w:t>Clean the data</w:t>
        </w:r>
      </w:ins>
    </w:p>
    <w:p w14:paraId="255E6389" w14:textId="4BD5AC6B" w:rsidR="00866361" w:rsidRPr="00FB0B2F" w:rsidRDefault="00E02E74">
      <w:pPr>
        <w:tabs>
          <w:tab w:val="center" w:pos="4513"/>
        </w:tabs>
        <w:ind w:left="1440"/>
        <w:jc w:val="both"/>
        <w:rPr>
          <w:ins w:id="818" w:author="Ciaran Mc Donnell" w:date="2018-08-20T18:55:00Z"/>
          <w:rFonts w:ascii="Georgia" w:hAnsi="Georgia"/>
        </w:rPr>
        <w:pPrChange w:id="819" w:author="Ciaran Mc Donnell" w:date="2018-08-20T19:07:00Z">
          <w:pPr>
            <w:tabs>
              <w:tab w:val="center" w:pos="4513"/>
            </w:tabs>
            <w:ind w:left="720"/>
            <w:jc w:val="both"/>
          </w:pPr>
        </w:pPrChange>
      </w:pPr>
      <w:ins w:id="820" w:author="Ciaran Mc Donnell" w:date="2018-08-21T18:06:00Z">
        <w:r w:rsidRPr="00FB0B2F">
          <w:rPr>
            <w:rFonts w:ascii="Georgia" w:hAnsi="Georgia"/>
          </w:rPr>
          <w:t>2</w:t>
        </w:r>
      </w:ins>
      <w:ins w:id="821" w:author="Ciaran Mc Donnell" w:date="2018-08-20T18:55:00Z">
        <w:r w:rsidR="00866361" w:rsidRPr="00FB0B2F">
          <w:rPr>
            <w:rFonts w:ascii="Georgia" w:hAnsi="Georgia"/>
          </w:rPr>
          <w:t>.</w:t>
        </w:r>
      </w:ins>
      <w:ins w:id="822" w:author="Ciaran Mc Donnell" w:date="2018-08-20T19:05:00Z">
        <w:r w:rsidR="00AA44A3" w:rsidRPr="00FB0B2F">
          <w:rPr>
            <w:rFonts w:ascii="Georgia" w:hAnsi="Georgia"/>
          </w:rPr>
          <w:t>1.2</w:t>
        </w:r>
      </w:ins>
      <w:ins w:id="823" w:author="Ciaran Mc Donnell" w:date="2018-08-20T18:55:00Z">
        <w:r w:rsidR="00866361" w:rsidRPr="00FB0B2F">
          <w:rPr>
            <w:rFonts w:ascii="Georgia" w:hAnsi="Georgia"/>
          </w:rPr>
          <w:t xml:space="preserve"> </w:t>
        </w:r>
      </w:ins>
      <w:ins w:id="824" w:author="Ciaran Mc Donnell" w:date="2018-08-20T19:05:00Z">
        <w:r w:rsidR="00471225" w:rsidRPr="00FB0B2F">
          <w:rPr>
            <w:rFonts w:ascii="Georgia" w:hAnsi="Georgia"/>
          </w:rPr>
          <w:t>Automate the t</w:t>
        </w:r>
      </w:ins>
      <w:ins w:id="825" w:author="Ciaran Mc Donnell" w:date="2018-08-20T18:55:00Z">
        <w:r w:rsidR="00866361" w:rsidRPr="00FB0B2F">
          <w:rPr>
            <w:rFonts w:ascii="Georgia" w:hAnsi="Georgia"/>
          </w:rPr>
          <w:t>ransform</w:t>
        </w:r>
      </w:ins>
      <w:ins w:id="826" w:author="Ciaran Mc Donnell" w:date="2018-08-20T19:06:00Z">
        <w:r w:rsidR="00A20722" w:rsidRPr="00FB0B2F">
          <w:rPr>
            <w:rFonts w:ascii="Georgia" w:hAnsi="Georgia"/>
          </w:rPr>
          <w:t>ation of</w:t>
        </w:r>
      </w:ins>
      <w:ins w:id="827" w:author="Ciaran Mc Donnell" w:date="2018-08-20T18:55:00Z">
        <w:r w:rsidR="00866361" w:rsidRPr="00FB0B2F">
          <w:rPr>
            <w:rFonts w:ascii="Georgia" w:hAnsi="Georgia"/>
          </w:rPr>
          <w:t xml:space="preserve"> the data from start and finish times to the % time spent at each behaviour in 15 minutes intervals</w:t>
        </w:r>
      </w:ins>
    </w:p>
    <w:p w14:paraId="30B82B31" w14:textId="5B1AD2FF" w:rsidR="00866361" w:rsidRPr="00FB0B2F" w:rsidRDefault="00E02E74">
      <w:pPr>
        <w:tabs>
          <w:tab w:val="center" w:pos="4513"/>
        </w:tabs>
        <w:ind w:left="1440"/>
        <w:jc w:val="both"/>
        <w:rPr>
          <w:ins w:id="828" w:author="Ciaran Mc Donnell" w:date="2018-08-20T18:57:00Z"/>
          <w:rFonts w:ascii="Georgia" w:hAnsi="Georgia"/>
        </w:rPr>
        <w:pPrChange w:id="829" w:author="Ciaran Mc Donnell" w:date="2018-08-20T19:07:00Z">
          <w:pPr>
            <w:tabs>
              <w:tab w:val="center" w:pos="4513"/>
            </w:tabs>
            <w:ind w:left="720"/>
            <w:jc w:val="both"/>
          </w:pPr>
        </w:pPrChange>
      </w:pPr>
      <w:ins w:id="830" w:author="Ciaran Mc Donnell" w:date="2018-08-21T18:07:00Z">
        <w:r w:rsidRPr="00FB0B2F">
          <w:rPr>
            <w:rFonts w:ascii="Georgia" w:hAnsi="Georgia"/>
          </w:rPr>
          <w:t>2</w:t>
        </w:r>
      </w:ins>
      <w:ins w:id="831" w:author="Ciaran Mc Donnell" w:date="2018-08-20T18:55:00Z">
        <w:r w:rsidR="00866361" w:rsidRPr="00FB0B2F">
          <w:rPr>
            <w:rFonts w:ascii="Georgia" w:hAnsi="Georgia"/>
          </w:rPr>
          <w:t>.</w:t>
        </w:r>
      </w:ins>
      <w:ins w:id="832" w:author="Ciaran Mc Donnell" w:date="2018-08-20T19:05:00Z">
        <w:r w:rsidR="00AA44A3" w:rsidRPr="00FB0B2F">
          <w:rPr>
            <w:rFonts w:ascii="Georgia" w:hAnsi="Georgia"/>
          </w:rPr>
          <w:t>1.3</w:t>
        </w:r>
      </w:ins>
      <w:ins w:id="833" w:author="Ciaran Mc Donnell" w:date="2018-08-20T18:55:00Z">
        <w:r w:rsidR="00866361" w:rsidRPr="00FB0B2F">
          <w:rPr>
            <w:rFonts w:ascii="Georgia" w:hAnsi="Georgia"/>
          </w:rPr>
          <w:t xml:space="preserve"> </w:t>
        </w:r>
      </w:ins>
      <w:ins w:id="834" w:author="Ciaran Mc Donnell" w:date="2018-08-20T18:56:00Z">
        <w:r w:rsidR="00866361" w:rsidRPr="00FB0B2F">
          <w:rPr>
            <w:rFonts w:ascii="Georgia" w:hAnsi="Georgia"/>
          </w:rPr>
          <w:t xml:space="preserve">Determine if the change in feeding approach caused a statistically significant change in the % time spent swaying (alpha = </w:t>
        </w:r>
      </w:ins>
      <w:ins w:id="835" w:author="Ciaran Mc Donnell" w:date="2018-08-20T18:57:00Z">
        <w:r w:rsidR="00866361" w:rsidRPr="00FB0B2F">
          <w:rPr>
            <w:rFonts w:ascii="Georgia" w:hAnsi="Georgia"/>
          </w:rPr>
          <w:t>0.05)</w:t>
        </w:r>
      </w:ins>
    </w:p>
    <w:p w14:paraId="56F4ADC7" w14:textId="4BADFD0C" w:rsidR="008F055D" w:rsidRDefault="00E02E74">
      <w:pPr>
        <w:tabs>
          <w:tab w:val="center" w:pos="4513"/>
        </w:tabs>
        <w:ind w:left="1440"/>
        <w:jc w:val="both"/>
        <w:rPr>
          <w:ins w:id="836" w:author="Ciaran Mc Donnell" w:date="2018-08-22T11:15:00Z"/>
          <w:rFonts w:ascii="Georgia" w:hAnsi="Georgia"/>
        </w:rPr>
      </w:pPr>
      <w:ins w:id="837" w:author="Ciaran Mc Donnell" w:date="2018-08-21T18:07:00Z">
        <w:r w:rsidRPr="00FB0B2F">
          <w:rPr>
            <w:rFonts w:ascii="Georgia" w:hAnsi="Georgia"/>
          </w:rPr>
          <w:t>2</w:t>
        </w:r>
      </w:ins>
      <w:ins w:id="838" w:author="Ciaran Mc Donnell" w:date="2018-08-20T19:06:00Z">
        <w:r w:rsidR="008F055D" w:rsidRPr="00FB0B2F">
          <w:rPr>
            <w:rFonts w:ascii="Georgia" w:hAnsi="Georgia"/>
          </w:rPr>
          <w:t>.1.</w:t>
        </w:r>
      </w:ins>
      <w:ins w:id="839" w:author="Ciaran Mc Donnell" w:date="2018-08-21T19:24:00Z">
        <w:r w:rsidR="000F1592" w:rsidRPr="00FB0B2F">
          <w:rPr>
            <w:rFonts w:ascii="Georgia" w:hAnsi="Georgia"/>
          </w:rPr>
          <w:t>4</w:t>
        </w:r>
      </w:ins>
      <w:ins w:id="840" w:author="Ciaran Mc Donnell" w:date="2018-08-20T19:06:00Z">
        <w:r w:rsidR="008F055D" w:rsidRPr="00FB0B2F">
          <w:rPr>
            <w:rFonts w:ascii="Georgia" w:hAnsi="Georgia"/>
          </w:rPr>
          <w:t xml:space="preserve"> Create dashboards to enable </w:t>
        </w:r>
      </w:ins>
      <w:ins w:id="841" w:author="Ciaran Mc Donnell" w:date="2018-08-20T19:07:00Z">
        <w:r w:rsidR="008F055D" w:rsidRPr="00FB0B2F">
          <w:rPr>
            <w:rFonts w:ascii="Georgia" w:hAnsi="Georgia"/>
          </w:rPr>
          <w:t>self</w:t>
        </w:r>
        <w:r w:rsidR="007D1C28" w:rsidRPr="00FB0B2F">
          <w:rPr>
            <w:rFonts w:ascii="Georgia" w:hAnsi="Georgia"/>
          </w:rPr>
          <w:t>-</w:t>
        </w:r>
        <w:r w:rsidR="008F055D" w:rsidRPr="00FB0B2F">
          <w:rPr>
            <w:rFonts w:ascii="Georgia" w:hAnsi="Georgia"/>
          </w:rPr>
          <w:t>service exploratory analysis</w:t>
        </w:r>
      </w:ins>
      <w:ins w:id="842" w:author="Ciaran Mc Donnell" w:date="2018-08-21T19:24:00Z">
        <w:r w:rsidR="000F1592" w:rsidRPr="00FB0B2F">
          <w:rPr>
            <w:rFonts w:ascii="Georgia" w:hAnsi="Georgia"/>
          </w:rPr>
          <w:t xml:space="preserve"> and to communicate the results to the management of the zoo and zoo keepers</w:t>
        </w:r>
      </w:ins>
    </w:p>
    <w:p w14:paraId="6CD189BA" w14:textId="588EEA3A" w:rsidR="003A0EAA" w:rsidRPr="003A0EAA" w:rsidRDefault="003A0EAA" w:rsidP="003A0EAA">
      <w:pPr>
        <w:tabs>
          <w:tab w:val="center" w:pos="4513"/>
        </w:tabs>
        <w:ind w:left="720"/>
        <w:jc w:val="both"/>
        <w:rPr>
          <w:ins w:id="843" w:author="Ciaran Mc Donnell" w:date="2018-08-20T18:57:00Z"/>
          <w:rFonts w:ascii="Georgia" w:hAnsi="Georgia"/>
          <w:b/>
          <w:rPrChange w:id="844" w:author="Ciaran Mc Donnell" w:date="2018-08-22T11:16:00Z">
            <w:rPr>
              <w:ins w:id="845" w:author="Ciaran Mc Donnell" w:date="2018-08-20T18:57:00Z"/>
              <w:rFonts w:ascii="Georgia" w:hAnsi="Georgia"/>
            </w:rPr>
          </w:rPrChange>
        </w:rPr>
        <w:pPrChange w:id="846" w:author="Ciaran Mc Donnell" w:date="2018-08-22T11:16:00Z">
          <w:pPr>
            <w:tabs>
              <w:tab w:val="center" w:pos="4513"/>
            </w:tabs>
            <w:ind w:left="720"/>
            <w:jc w:val="both"/>
          </w:pPr>
        </w:pPrChange>
      </w:pPr>
      <w:ins w:id="847" w:author="Ciaran Mc Donnell" w:date="2018-08-22T11:15:00Z">
        <w:r w:rsidRPr="003A0EAA">
          <w:rPr>
            <w:rFonts w:ascii="Georgia" w:hAnsi="Georgia"/>
            <w:b/>
            <w:rPrChange w:id="848" w:author="Ciaran Mc Donnell" w:date="2018-08-22T11:16:00Z">
              <w:rPr>
                <w:rFonts w:ascii="Georgia" w:hAnsi="Georgia"/>
              </w:rPr>
            </w:rPrChange>
          </w:rPr>
          <w:t>Seco</w:t>
        </w:r>
      </w:ins>
      <w:ins w:id="849" w:author="Ciaran Mc Donnell" w:date="2018-08-22T11:16:00Z">
        <w:r w:rsidRPr="003A0EAA">
          <w:rPr>
            <w:rFonts w:ascii="Georgia" w:hAnsi="Georgia"/>
            <w:b/>
            <w:rPrChange w:id="850" w:author="Ciaran Mc Donnell" w:date="2018-08-22T11:16:00Z">
              <w:rPr>
                <w:rFonts w:ascii="Georgia" w:hAnsi="Georgia"/>
              </w:rPr>
            </w:rPrChange>
          </w:rPr>
          <w:t>ndary Objective</w:t>
        </w:r>
      </w:ins>
    </w:p>
    <w:p w14:paraId="70028E0C" w14:textId="0E007164" w:rsidR="008A0001" w:rsidRPr="00FB0B2F" w:rsidRDefault="00E02E74" w:rsidP="007D1C28">
      <w:pPr>
        <w:tabs>
          <w:tab w:val="center" w:pos="4513"/>
        </w:tabs>
        <w:ind w:left="1440"/>
        <w:jc w:val="both"/>
        <w:rPr>
          <w:ins w:id="851" w:author="Ciaran Mc Donnell" w:date="2018-08-20T19:48:00Z"/>
          <w:rFonts w:ascii="Georgia" w:hAnsi="Georgia"/>
        </w:rPr>
      </w:pPr>
      <w:ins w:id="852" w:author="Ciaran Mc Donnell" w:date="2018-08-21T18:07:00Z">
        <w:r w:rsidRPr="00FB0B2F">
          <w:rPr>
            <w:rFonts w:ascii="Georgia" w:hAnsi="Georgia"/>
          </w:rPr>
          <w:t>2</w:t>
        </w:r>
      </w:ins>
      <w:ins w:id="853" w:author="Ciaran Mc Donnell" w:date="2018-08-20T19:05:00Z">
        <w:r w:rsidR="00AA44A3" w:rsidRPr="00FB0B2F">
          <w:rPr>
            <w:rFonts w:ascii="Georgia" w:hAnsi="Georgia"/>
          </w:rPr>
          <w:t>.1.</w:t>
        </w:r>
      </w:ins>
      <w:ins w:id="854" w:author="Ciaran Mc Donnell" w:date="2018-08-22T11:16:00Z">
        <w:r w:rsidR="00D13489">
          <w:rPr>
            <w:rFonts w:ascii="Georgia" w:hAnsi="Georgia"/>
          </w:rPr>
          <w:t>5</w:t>
        </w:r>
      </w:ins>
      <w:ins w:id="855" w:author="Ciaran Mc Donnell" w:date="2018-08-20T18:57:00Z">
        <w:r w:rsidR="007A0B4A" w:rsidRPr="00FB0B2F">
          <w:rPr>
            <w:rFonts w:ascii="Georgia" w:hAnsi="Georgia"/>
          </w:rPr>
          <w:t xml:space="preserve"> </w:t>
        </w:r>
      </w:ins>
      <w:ins w:id="856" w:author="Ciaran Mc Donnell" w:date="2018-08-22T11:16:00Z">
        <w:r w:rsidR="003A0EAA">
          <w:rPr>
            <w:rFonts w:ascii="Georgia" w:hAnsi="Georgia"/>
          </w:rPr>
          <w:t>Create a pipeline and g</w:t>
        </w:r>
      </w:ins>
      <w:ins w:id="857" w:author="Ciaran Mc Donnell" w:date="2018-08-20T18:57:00Z">
        <w:r w:rsidR="007A0B4A" w:rsidRPr="00FB0B2F">
          <w:rPr>
            <w:rFonts w:ascii="Georgia" w:hAnsi="Georgia"/>
          </w:rPr>
          <w:t xml:space="preserve">eneralize </w:t>
        </w:r>
      </w:ins>
      <w:ins w:id="858" w:author="Ciaran Mc Donnell" w:date="2018-08-20T18:58:00Z">
        <w:r w:rsidR="007A0B4A" w:rsidRPr="00FB0B2F">
          <w:rPr>
            <w:rFonts w:ascii="Georgia" w:hAnsi="Georgia"/>
          </w:rPr>
          <w:t>the solution so that it can be reused for other intervention studies</w:t>
        </w:r>
      </w:ins>
    </w:p>
    <w:p w14:paraId="21B4049C" w14:textId="77777777" w:rsidR="008A0001" w:rsidRPr="00FB0B2F" w:rsidRDefault="008A0001">
      <w:pPr>
        <w:rPr>
          <w:ins w:id="859" w:author="Ciaran Mc Donnell" w:date="2018-08-20T19:48:00Z"/>
          <w:rFonts w:ascii="Georgia" w:hAnsi="Georgia"/>
        </w:rPr>
      </w:pPr>
      <w:ins w:id="860" w:author="Ciaran Mc Donnell" w:date="2018-08-20T19:48:00Z">
        <w:r w:rsidRPr="00FB0B2F">
          <w:rPr>
            <w:rFonts w:ascii="Georgia" w:hAnsi="Georgia"/>
          </w:rPr>
          <w:br w:type="page"/>
        </w:r>
      </w:ins>
    </w:p>
    <w:p w14:paraId="1943C6FE" w14:textId="77777777" w:rsidR="007A0B4A" w:rsidRPr="00FB0B2F" w:rsidRDefault="007A0B4A" w:rsidP="007D1C28">
      <w:pPr>
        <w:tabs>
          <w:tab w:val="center" w:pos="4513"/>
        </w:tabs>
        <w:ind w:left="1440"/>
        <w:jc w:val="both"/>
        <w:rPr>
          <w:ins w:id="861" w:author="Ciaran Mc Donnell" w:date="2018-08-20T19:08:00Z"/>
          <w:rFonts w:ascii="Georgia" w:hAnsi="Georgia"/>
        </w:rPr>
      </w:pPr>
    </w:p>
    <w:p w14:paraId="536FD619" w14:textId="04755AE5" w:rsidR="000A1592" w:rsidRPr="00FB0B2F" w:rsidRDefault="000A1592" w:rsidP="007D1C28">
      <w:pPr>
        <w:tabs>
          <w:tab w:val="center" w:pos="4513"/>
        </w:tabs>
        <w:ind w:left="1440"/>
        <w:jc w:val="both"/>
        <w:rPr>
          <w:ins w:id="862" w:author="Ciaran Mc Donnell" w:date="2018-08-20T19:08:00Z"/>
          <w:rFonts w:ascii="Georgia" w:hAnsi="Georgia"/>
        </w:rPr>
      </w:pPr>
    </w:p>
    <w:p w14:paraId="04EF38C8" w14:textId="6797AD8E" w:rsidR="00F61779" w:rsidRPr="00FB0B2F" w:rsidRDefault="00472CBE" w:rsidP="00F61779">
      <w:pPr>
        <w:tabs>
          <w:tab w:val="center" w:pos="4513"/>
        </w:tabs>
        <w:ind w:left="720"/>
        <w:jc w:val="both"/>
        <w:rPr>
          <w:ins w:id="863" w:author="Ciaran Mc Donnell" w:date="2018-08-20T19:21:00Z"/>
          <w:rFonts w:ascii="Georgia" w:hAnsi="Georgia"/>
          <w:b/>
          <w:rPrChange w:id="864" w:author="Ciaran Mc Donnell" w:date="2018-08-21T22:01:00Z">
            <w:rPr>
              <w:ins w:id="865" w:author="Ciaran Mc Donnell" w:date="2018-08-20T19:21:00Z"/>
              <w:rFonts w:ascii="Georgia" w:hAnsi="Georgia"/>
            </w:rPr>
          </w:rPrChange>
        </w:rPr>
      </w:pPr>
      <w:ins w:id="866" w:author="Ciaran Mc Donnell" w:date="2018-08-21T18:07:00Z">
        <w:r w:rsidRPr="00FB0B2F">
          <w:rPr>
            <w:rFonts w:ascii="Georgia" w:hAnsi="Georgia"/>
            <w:b/>
          </w:rPr>
          <w:t>2</w:t>
        </w:r>
      </w:ins>
      <w:ins w:id="867" w:author="Ciaran Mc Donnell" w:date="2018-08-20T19:21:00Z">
        <w:r w:rsidR="00F61779" w:rsidRPr="00FB0B2F">
          <w:rPr>
            <w:rFonts w:ascii="Georgia" w:hAnsi="Georgia"/>
            <w:b/>
            <w:rPrChange w:id="868" w:author="Ciaran Mc Donnell" w:date="2018-08-21T22:01:00Z">
              <w:rPr>
                <w:rFonts w:ascii="Georgia" w:hAnsi="Georgia"/>
              </w:rPr>
            </w:rPrChange>
          </w:rPr>
          <w:t>.2 Design</w:t>
        </w:r>
      </w:ins>
    </w:p>
    <w:p w14:paraId="13D5178F" w14:textId="3F068B61" w:rsidR="00F61779" w:rsidRPr="00FB0B2F" w:rsidRDefault="0080711D" w:rsidP="00F61779">
      <w:pPr>
        <w:tabs>
          <w:tab w:val="center" w:pos="4513"/>
        </w:tabs>
        <w:ind w:left="1440"/>
        <w:jc w:val="both"/>
        <w:rPr>
          <w:ins w:id="869" w:author="Ciaran Mc Donnell" w:date="2018-08-20T19:22:00Z"/>
          <w:rFonts w:ascii="Georgia" w:hAnsi="Georgia"/>
          <w:b/>
          <w:rPrChange w:id="870" w:author="Ciaran Mc Donnell" w:date="2018-08-21T22:01:00Z">
            <w:rPr>
              <w:ins w:id="871" w:author="Ciaran Mc Donnell" w:date="2018-08-20T19:22:00Z"/>
              <w:rFonts w:ascii="Georgia" w:hAnsi="Georgia"/>
            </w:rPr>
          </w:rPrChange>
        </w:rPr>
      </w:pPr>
      <w:ins w:id="872" w:author="Ciaran Mc Donnell" w:date="2018-08-20T20:12:00Z">
        <w:r w:rsidRPr="00FB0B2F">
          <w:rPr>
            <w:rFonts w:ascii="Georgia" w:hAnsi="Georgia"/>
            <w:noProof/>
            <w:rPrChange w:id="873" w:author="Ciaran Mc Donnell" w:date="2018-08-21T22:01:00Z">
              <w:rPr>
                <w:rFonts w:ascii="Georgia" w:hAnsi="Georgia"/>
                <w:noProof/>
              </w:rPr>
            </w:rPrChange>
          </w:rPr>
          <w:drawing>
            <wp:anchor distT="0" distB="0" distL="114300" distR="114300" simplePos="0" relativeHeight="251671552" behindDoc="0" locked="0" layoutInCell="1" allowOverlap="1" wp14:anchorId="14523BF8" wp14:editId="360ACE6F">
              <wp:simplePos x="0" y="0"/>
              <wp:positionH relativeFrom="margin">
                <wp:posOffset>493790</wp:posOffset>
              </wp:positionH>
              <wp:positionV relativeFrom="paragraph">
                <wp:posOffset>366910</wp:posOffset>
              </wp:positionV>
              <wp:extent cx="4435200" cy="2397600"/>
              <wp:effectExtent l="0" t="0" r="381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5200" cy="2397600"/>
                      </a:xfrm>
                      <a:prstGeom prst="rect">
                        <a:avLst/>
                      </a:prstGeom>
                      <a:noFill/>
                    </pic:spPr>
                  </pic:pic>
                </a:graphicData>
              </a:graphic>
              <wp14:sizeRelH relativeFrom="margin">
                <wp14:pctWidth>0</wp14:pctWidth>
              </wp14:sizeRelH>
              <wp14:sizeRelV relativeFrom="margin">
                <wp14:pctHeight>0</wp14:pctHeight>
              </wp14:sizeRelV>
            </wp:anchor>
          </w:drawing>
        </w:r>
      </w:ins>
      <w:ins w:id="874" w:author="Ciaran Mc Donnell" w:date="2018-08-20T19:21:00Z">
        <w:r w:rsidR="00F61779" w:rsidRPr="00FB0B2F">
          <w:rPr>
            <w:rFonts w:ascii="Georgia" w:hAnsi="Georgia"/>
            <w:b/>
            <w:rPrChange w:id="875" w:author="Ciaran Mc Donnell" w:date="2018-08-21T22:01:00Z">
              <w:rPr>
                <w:rFonts w:ascii="Georgia" w:hAnsi="Georgia"/>
              </w:rPr>
            </w:rPrChange>
          </w:rPr>
          <w:t>3.</w:t>
        </w:r>
      </w:ins>
      <w:ins w:id="876" w:author="Ciaran Mc Donnell" w:date="2018-08-20T19:22:00Z">
        <w:r w:rsidR="00F61779" w:rsidRPr="00FB0B2F">
          <w:rPr>
            <w:rFonts w:ascii="Georgia" w:hAnsi="Georgia"/>
            <w:b/>
            <w:rPrChange w:id="877" w:author="Ciaran Mc Donnell" w:date="2018-08-21T22:01:00Z">
              <w:rPr>
                <w:rFonts w:ascii="Georgia" w:hAnsi="Georgia"/>
              </w:rPr>
            </w:rPrChange>
          </w:rPr>
          <w:t>2</w:t>
        </w:r>
      </w:ins>
      <w:ins w:id="878" w:author="Ciaran Mc Donnell" w:date="2018-08-20T19:21:00Z">
        <w:r w:rsidR="00F61779" w:rsidRPr="00FB0B2F">
          <w:rPr>
            <w:rFonts w:ascii="Georgia" w:hAnsi="Georgia"/>
            <w:b/>
            <w:rPrChange w:id="879" w:author="Ciaran Mc Donnell" w:date="2018-08-21T22:01:00Z">
              <w:rPr>
                <w:rFonts w:ascii="Georgia" w:hAnsi="Georgia"/>
              </w:rPr>
            </w:rPrChange>
          </w:rPr>
          <w:t xml:space="preserve">.1 </w:t>
        </w:r>
      </w:ins>
      <w:ins w:id="880" w:author="Ciaran Mc Donnell" w:date="2018-08-20T19:22:00Z">
        <w:r w:rsidR="00F61779" w:rsidRPr="00FB0B2F">
          <w:rPr>
            <w:rFonts w:ascii="Georgia" w:hAnsi="Georgia"/>
            <w:b/>
            <w:rPrChange w:id="881" w:author="Ciaran Mc Donnell" w:date="2018-08-21T22:01:00Z">
              <w:rPr>
                <w:rFonts w:ascii="Georgia" w:hAnsi="Georgia"/>
              </w:rPr>
            </w:rPrChange>
          </w:rPr>
          <w:t>High Level Design</w:t>
        </w:r>
      </w:ins>
    </w:p>
    <w:p w14:paraId="5A6AF2B2" w14:textId="77241A01" w:rsidR="00F61779" w:rsidRPr="00FB0B2F" w:rsidRDefault="00F61779" w:rsidP="00F61779">
      <w:pPr>
        <w:tabs>
          <w:tab w:val="center" w:pos="4513"/>
        </w:tabs>
        <w:ind w:left="1440"/>
        <w:jc w:val="both"/>
        <w:rPr>
          <w:ins w:id="882" w:author="Ciaran Mc Donnell" w:date="2018-08-20T19:22:00Z"/>
          <w:rFonts w:ascii="Georgia" w:hAnsi="Georgia"/>
        </w:rPr>
      </w:pPr>
    </w:p>
    <w:p w14:paraId="0DA09848" w14:textId="2BB0CC32" w:rsidR="000339C8" w:rsidRPr="00FB0B2F" w:rsidRDefault="00273D3F">
      <w:pPr>
        <w:pStyle w:val="Heading2"/>
        <w:rPr>
          <w:ins w:id="883" w:author="Ciaran Mc Donnell" w:date="2018-08-20T19:52:00Z"/>
          <w:rFonts w:ascii="Georgia" w:eastAsiaTheme="minorHAnsi" w:hAnsi="Georgia" w:cstheme="minorBidi"/>
          <w:color w:val="auto"/>
          <w:sz w:val="18"/>
          <w:szCs w:val="18"/>
          <w:rPrChange w:id="884" w:author="Ciaran Mc Donnell" w:date="2018-08-21T22:01:00Z">
            <w:rPr>
              <w:ins w:id="885" w:author="Ciaran Mc Donnell" w:date="2018-08-20T19:52:00Z"/>
              <w:rFonts w:ascii="Georgia" w:eastAsiaTheme="minorHAnsi" w:hAnsi="Georgia" w:cstheme="minorBidi"/>
              <w:color w:val="auto"/>
              <w:sz w:val="22"/>
              <w:szCs w:val="22"/>
            </w:rPr>
          </w:rPrChange>
        </w:rPr>
        <w:pPrChange w:id="886" w:author="Ciaran Mc Donnell" w:date="2018-08-20T20:13:00Z">
          <w:pPr>
            <w:pStyle w:val="Heading2"/>
            <w:ind w:left="714"/>
          </w:pPr>
        </w:pPrChange>
      </w:pPr>
      <w:bookmarkStart w:id="887" w:name="_Toc522552360"/>
      <w:ins w:id="888" w:author="Ciaran Mc Donnell" w:date="2018-08-20T19:50:00Z">
        <w:r w:rsidRPr="00FB0B2F">
          <w:rPr>
            <w:rFonts w:ascii="Georgia" w:eastAsiaTheme="minorHAnsi" w:hAnsi="Georgia" w:cstheme="minorBidi"/>
            <w:b/>
            <w:color w:val="auto"/>
            <w:sz w:val="18"/>
            <w:szCs w:val="18"/>
            <w:rPrChange w:id="889" w:author="Ciaran Mc Donnell" w:date="2018-08-21T22:01:00Z">
              <w:rPr>
                <w:rFonts w:ascii="Georgia" w:hAnsi="Georgia"/>
              </w:rPr>
            </w:rPrChange>
          </w:rPr>
          <w:t xml:space="preserve">Figure 1 </w:t>
        </w:r>
        <w:r w:rsidRPr="00FB0B2F">
          <w:rPr>
            <w:rFonts w:ascii="Georgia" w:eastAsiaTheme="minorHAnsi" w:hAnsi="Georgia" w:cstheme="minorBidi"/>
            <w:color w:val="auto"/>
            <w:sz w:val="18"/>
            <w:szCs w:val="18"/>
            <w:rPrChange w:id="890" w:author="Ciaran Mc Donnell" w:date="2018-08-21T22:01:00Z">
              <w:rPr>
                <w:rFonts w:ascii="Georgia" w:eastAsiaTheme="minorHAnsi" w:hAnsi="Georgia" w:cstheme="minorBidi"/>
                <w:color w:val="auto"/>
                <w:sz w:val="22"/>
                <w:szCs w:val="22"/>
              </w:rPr>
            </w:rPrChange>
          </w:rPr>
          <w:t xml:space="preserve">High level design. Data needs to be ingested from excel into either R or Python </w:t>
        </w:r>
      </w:ins>
      <w:ins w:id="891" w:author="Ciaran Mc Donnell" w:date="2018-08-20T19:51:00Z">
        <w:r w:rsidRPr="00FB0B2F">
          <w:rPr>
            <w:rFonts w:ascii="Georgia" w:eastAsiaTheme="minorHAnsi" w:hAnsi="Georgia" w:cstheme="minorBidi"/>
            <w:color w:val="auto"/>
            <w:sz w:val="18"/>
            <w:szCs w:val="18"/>
            <w:rPrChange w:id="892" w:author="Ciaran Mc Donnell" w:date="2018-08-21T22:01:00Z">
              <w:rPr>
                <w:rFonts w:ascii="Georgia" w:eastAsiaTheme="minorHAnsi" w:hAnsi="Georgia" w:cstheme="minorBidi"/>
                <w:color w:val="auto"/>
                <w:sz w:val="22"/>
                <w:szCs w:val="22"/>
              </w:rPr>
            </w:rPrChange>
          </w:rPr>
          <w:t xml:space="preserve">where it can be cleaned, transformed and statistics performed. The output will then be written to csv where it can be ingested by Tableau </w:t>
        </w:r>
      </w:ins>
      <w:ins w:id="893" w:author="Ciaran Mc Donnell" w:date="2018-08-21T18:08:00Z">
        <w:r w:rsidR="000952D5" w:rsidRPr="00FB0B2F">
          <w:rPr>
            <w:rFonts w:ascii="Georgia" w:eastAsiaTheme="minorHAnsi" w:hAnsi="Georgia" w:cstheme="minorBidi"/>
            <w:color w:val="auto"/>
            <w:sz w:val="18"/>
            <w:szCs w:val="18"/>
          </w:rPr>
          <w:t xml:space="preserve">or R </w:t>
        </w:r>
      </w:ins>
      <w:ins w:id="894" w:author="Ciaran Mc Donnell" w:date="2018-08-20T19:51:00Z">
        <w:r w:rsidRPr="00FB0B2F">
          <w:rPr>
            <w:rFonts w:ascii="Georgia" w:eastAsiaTheme="minorHAnsi" w:hAnsi="Georgia" w:cstheme="minorBidi"/>
            <w:color w:val="auto"/>
            <w:sz w:val="18"/>
            <w:szCs w:val="18"/>
            <w:rPrChange w:id="895" w:author="Ciaran Mc Donnell" w:date="2018-08-21T22:01:00Z">
              <w:rPr>
                <w:rFonts w:ascii="Georgia" w:eastAsiaTheme="minorHAnsi" w:hAnsi="Georgia" w:cstheme="minorBidi"/>
                <w:color w:val="auto"/>
                <w:sz w:val="22"/>
                <w:szCs w:val="22"/>
              </w:rPr>
            </w:rPrChange>
          </w:rPr>
          <w:t>for visualization</w:t>
        </w:r>
      </w:ins>
      <w:ins w:id="896" w:author="Ciaran Mc Donnell" w:date="2018-08-20T19:52:00Z">
        <w:r w:rsidRPr="00FB0B2F">
          <w:rPr>
            <w:rFonts w:ascii="Georgia" w:eastAsiaTheme="minorHAnsi" w:hAnsi="Georgia" w:cstheme="minorBidi"/>
            <w:color w:val="auto"/>
            <w:sz w:val="18"/>
            <w:szCs w:val="18"/>
            <w:rPrChange w:id="897" w:author="Ciaran Mc Donnell" w:date="2018-08-21T22:01:00Z">
              <w:rPr>
                <w:rFonts w:ascii="Georgia" w:eastAsiaTheme="minorHAnsi" w:hAnsi="Georgia" w:cstheme="minorBidi"/>
                <w:color w:val="auto"/>
                <w:sz w:val="22"/>
                <w:szCs w:val="22"/>
              </w:rPr>
            </w:rPrChange>
          </w:rPr>
          <w:t xml:space="preserve">. </w:t>
        </w:r>
      </w:ins>
    </w:p>
    <w:p w14:paraId="6FF9C5CF" w14:textId="5C26780E" w:rsidR="0078333C" w:rsidRPr="00FB0B2F" w:rsidRDefault="0078333C" w:rsidP="0078333C">
      <w:pPr>
        <w:rPr>
          <w:ins w:id="898" w:author="Ciaran Mc Donnell" w:date="2018-08-20T19:52:00Z"/>
          <w:rFonts w:ascii="Georgia" w:hAnsi="Georgia"/>
          <w:rPrChange w:id="899" w:author="Ciaran Mc Donnell" w:date="2018-08-21T22:01:00Z">
            <w:rPr>
              <w:ins w:id="900" w:author="Ciaran Mc Donnell" w:date="2018-08-20T19:52:00Z"/>
            </w:rPr>
          </w:rPrChange>
        </w:rPr>
      </w:pPr>
    </w:p>
    <w:p w14:paraId="26985FFB" w14:textId="22437E5C" w:rsidR="00E54DAE" w:rsidRPr="00FB0B2F" w:rsidRDefault="00F735A5" w:rsidP="00F735A5">
      <w:pPr>
        <w:ind w:left="714"/>
        <w:jc w:val="both"/>
        <w:rPr>
          <w:ins w:id="901" w:author="Ciaran Mc Donnell" w:date="2018-08-20T20:14:00Z"/>
          <w:rFonts w:ascii="Georgia" w:hAnsi="Georgia"/>
        </w:rPr>
      </w:pPr>
      <w:ins w:id="902" w:author="Ciaran Mc Donnell" w:date="2018-08-20T19:53:00Z">
        <w:r w:rsidRPr="00FB0B2F">
          <w:rPr>
            <w:rFonts w:ascii="Georgia" w:hAnsi="Georgia"/>
            <w:rPrChange w:id="903" w:author="Ciaran Mc Donnell" w:date="2018-08-21T22:01:00Z">
              <w:rPr/>
            </w:rPrChange>
          </w:rPr>
          <w:tab/>
          <w:t xml:space="preserve">Refer to </w:t>
        </w:r>
        <w:r w:rsidRPr="00FB0B2F">
          <w:rPr>
            <w:rFonts w:ascii="Georgia" w:hAnsi="Georgia"/>
            <w:b/>
            <w:rPrChange w:id="904" w:author="Ciaran Mc Donnell" w:date="2018-08-21T22:01:00Z">
              <w:rPr/>
            </w:rPrChange>
          </w:rPr>
          <w:t>Figure 1</w:t>
        </w:r>
        <w:r w:rsidRPr="00FB0B2F">
          <w:rPr>
            <w:rFonts w:ascii="Georgia" w:hAnsi="Georgia"/>
            <w:rPrChange w:id="905" w:author="Ciaran Mc Donnell" w:date="2018-08-21T22:01:00Z">
              <w:rPr/>
            </w:rPrChange>
          </w:rPr>
          <w:t xml:space="preserve"> for an overv</w:t>
        </w:r>
      </w:ins>
      <w:ins w:id="906" w:author="Ciaran Mc Donnell" w:date="2018-08-20T19:54:00Z">
        <w:r w:rsidRPr="00FB0B2F">
          <w:rPr>
            <w:rFonts w:ascii="Georgia" w:hAnsi="Georgia"/>
            <w:rPrChange w:id="907" w:author="Ciaran Mc Donnell" w:date="2018-08-21T22:01:00Z">
              <w:rPr/>
            </w:rPrChange>
          </w:rPr>
          <w:t>iew of the general design approach. The data is already in a csv file. It needs to be ingested into a programming environment (either Python or R) to be cleane</w:t>
        </w:r>
      </w:ins>
      <w:ins w:id="908" w:author="Ciaran Mc Donnell" w:date="2018-08-20T20:13:00Z">
        <w:r w:rsidR="00E54DAE" w:rsidRPr="00FB0B2F">
          <w:rPr>
            <w:rFonts w:ascii="Georgia" w:hAnsi="Georgia"/>
          </w:rPr>
          <w:t>d</w:t>
        </w:r>
      </w:ins>
      <w:ins w:id="909" w:author="Ciaran Mc Donnell" w:date="2018-08-20T19:54:00Z">
        <w:r w:rsidRPr="00FB0B2F">
          <w:rPr>
            <w:rFonts w:ascii="Georgia" w:hAnsi="Georgia"/>
            <w:rPrChange w:id="910" w:author="Ciaran Mc Donnell" w:date="2018-08-21T22:01:00Z">
              <w:rPr/>
            </w:rPrChange>
          </w:rPr>
          <w:t xml:space="preserve">, transformed and the required statistics carried out. The transformed data </w:t>
        </w:r>
      </w:ins>
      <w:ins w:id="911" w:author="Ciaran Mc Donnell" w:date="2018-08-20T19:55:00Z">
        <w:r w:rsidRPr="00FB0B2F">
          <w:rPr>
            <w:rFonts w:ascii="Georgia" w:hAnsi="Georgia"/>
            <w:rPrChange w:id="912" w:author="Ciaran Mc Donnell" w:date="2018-08-21T22:01:00Z">
              <w:rPr/>
            </w:rPrChange>
          </w:rPr>
          <w:t>needs to be visualiz</w:t>
        </w:r>
      </w:ins>
      <w:ins w:id="913" w:author="Ciaran Mc Donnell" w:date="2018-08-20T20:14:00Z">
        <w:r w:rsidR="00E54DAE" w:rsidRPr="00FB0B2F">
          <w:rPr>
            <w:rFonts w:ascii="Georgia" w:hAnsi="Georgia"/>
          </w:rPr>
          <w:t>ed and interactive plots created to enable self-service exploratory analysis.</w:t>
        </w:r>
      </w:ins>
    </w:p>
    <w:p w14:paraId="244B7068" w14:textId="77777777" w:rsidR="00E54DAE" w:rsidRPr="00FB0B2F" w:rsidRDefault="00E54DAE" w:rsidP="00F735A5">
      <w:pPr>
        <w:ind w:left="714"/>
        <w:jc w:val="both"/>
        <w:rPr>
          <w:ins w:id="914" w:author="Ciaran Mc Donnell" w:date="2018-08-20T20:14:00Z"/>
          <w:rFonts w:ascii="Georgia" w:hAnsi="Georgia"/>
          <w:b/>
        </w:rPr>
      </w:pPr>
    </w:p>
    <w:p w14:paraId="22C7929D" w14:textId="50352A06" w:rsidR="00E14353" w:rsidRPr="00FB0B2F" w:rsidRDefault="00C01F65" w:rsidP="0074109D">
      <w:pPr>
        <w:jc w:val="both"/>
        <w:rPr>
          <w:ins w:id="915" w:author="Ciaran Mc Donnell" w:date="2018-08-20T19:57:00Z"/>
          <w:rFonts w:ascii="Georgia" w:hAnsi="Georgia"/>
          <w:b/>
        </w:rPr>
        <w:pPrChange w:id="916" w:author="Ciaran Mc Donnell" w:date="2018-08-22T11:05:00Z">
          <w:pPr>
            <w:ind w:left="714"/>
            <w:jc w:val="both"/>
          </w:pPr>
        </w:pPrChange>
      </w:pPr>
      <w:ins w:id="917" w:author="Ciaran Mc Donnell" w:date="2018-08-21T18:09:00Z">
        <w:r w:rsidRPr="00FB0B2F">
          <w:rPr>
            <w:rFonts w:ascii="Georgia" w:hAnsi="Georgia"/>
            <w:b/>
          </w:rPr>
          <w:t>3</w:t>
        </w:r>
      </w:ins>
      <w:ins w:id="918" w:author="Ciaran Mc Donnell" w:date="2018-08-20T19:56:00Z">
        <w:r w:rsidR="005605A9" w:rsidRPr="00FB0B2F">
          <w:rPr>
            <w:rFonts w:ascii="Georgia" w:hAnsi="Georgia"/>
            <w:b/>
            <w:rPrChange w:id="919" w:author="Ciaran Mc Donnell" w:date="2018-08-21T22:01:00Z">
              <w:rPr>
                <w:rFonts w:ascii="Georgia" w:hAnsi="Georgia"/>
              </w:rPr>
            </w:rPrChange>
          </w:rPr>
          <w:t>. Implem</w:t>
        </w:r>
      </w:ins>
      <w:ins w:id="920" w:author="Ciaran Mc Donnell" w:date="2018-08-20T19:57:00Z">
        <w:r w:rsidR="005605A9" w:rsidRPr="00FB0B2F">
          <w:rPr>
            <w:rFonts w:ascii="Georgia" w:hAnsi="Georgia"/>
            <w:b/>
            <w:rPrChange w:id="921" w:author="Ciaran Mc Donnell" w:date="2018-08-21T22:01:00Z">
              <w:rPr>
                <w:rFonts w:ascii="Georgia" w:hAnsi="Georgia"/>
              </w:rPr>
            </w:rPrChange>
          </w:rPr>
          <w:t xml:space="preserve">entation </w:t>
        </w:r>
      </w:ins>
    </w:p>
    <w:p w14:paraId="3C9FB61D" w14:textId="07C27D36" w:rsidR="002150DD" w:rsidRPr="00FB0B2F" w:rsidRDefault="00C01F65">
      <w:pPr>
        <w:pStyle w:val="Heading2"/>
        <w:ind w:firstLine="714"/>
        <w:rPr>
          <w:ins w:id="922" w:author="Ciaran Mc Donnell" w:date="2018-08-20T19:57:00Z"/>
          <w:rFonts w:ascii="Georgia" w:eastAsiaTheme="minorHAnsi" w:hAnsi="Georgia" w:cstheme="minorBidi"/>
          <w:b/>
          <w:color w:val="auto"/>
          <w:sz w:val="22"/>
          <w:szCs w:val="22"/>
          <w:rPrChange w:id="923" w:author="Ciaran Mc Donnell" w:date="2018-08-21T22:01:00Z">
            <w:rPr>
              <w:ins w:id="924" w:author="Ciaran Mc Donnell" w:date="2018-08-20T19:57:00Z"/>
              <w:rFonts w:ascii="Georgia" w:hAnsi="Georgia"/>
            </w:rPr>
          </w:rPrChange>
        </w:rPr>
        <w:pPrChange w:id="925" w:author="Ciaran Mc Donnell" w:date="2018-08-20T19:57:00Z">
          <w:pPr>
            <w:pStyle w:val="Heading2"/>
          </w:pPr>
        </w:pPrChange>
      </w:pPr>
      <w:ins w:id="926" w:author="Ciaran Mc Donnell" w:date="2018-08-21T18:09:00Z">
        <w:r w:rsidRPr="00FB0B2F">
          <w:rPr>
            <w:rFonts w:ascii="Georgia" w:eastAsiaTheme="minorHAnsi" w:hAnsi="Georgia" w:cstheme="minorBidi"/>
            <w:b/>
            <w:color w:val="auto"/>
            <w:sz w:val="22"/>
            <w:szCs w:val="22"/>
          </w:rPr>
          <w:t>3</w:t>
        </w:r>
        <w:r w:rsidR="00C73C72" w:rsidRPr="00FB0B2F">
          <w:rPr>
            <w:rFonts w:ascii="Georgia" w:eastAsiaTheme="minorHAnsi" w:hAnsi="Georgia" w:cstheme="minorBidi"/>
            <w:b/>
            <w:color w:val="auto"/>
            <w:sz w:val="22"/>
            <w:szCs w:val="22"/>
          </w:rPr>
          <w:t xml:space="preserve">.1 </w:t>
        </w:r>
      </w:ins>
      <w:ins w:id="927" w:author="Ciaran Mc Donnell" w:date="2018-08-20T19:57:00Z">
        <w:r w:rsidR="002150DD" w:rsidRPr="00FB0B2F">
          <w:rPr>
            <w:rFonts w:ascii="Georgia" w:eastAsiaTheme="minorHAnsi" w:hAnsi="Georgia" w:cstheme="minorBidi"/>
            <w:b/>
            <w:color w:val="auto"/>
            <w:sz w:val="22"/>
            <w:szCs w:val="22"/>
            <w:rPrChange w:id="928" w:author="Ciaran Mc Donnell" w:date="2018-08-21T22:01:00Z">
              <w:rPr>
                <w:rFonts w:ascii="Georgia" w:hAnsi="Georgia"/>
              </w:rPr>
            </w:rPrChange>
          </w:rPr>
          <w:t>Software</w:t>
        </w:r>
      </w:ins>
    </w:p>
    <w:p w14:paraId="561A3BEB" w14:textId="77777777" w:rsidR="002150DD" w:rsidRPr="00FB0B2F" w:rsidRDefault="002150DD" w:rsidP="002150DD">
      <w:pPr>
        <w:rPr>
          <w:ins w:id="929" w:author="Ciaran Mc Donnell" w:date="2018-08-20T19:57:00Z"/>
          <w:rFonts w:ascii="Georgia" w:hAnsi="Georgia"/>
        </w:rPr>
      </w:pPr>
    </w:p>
    <w:p w14:paraId="477987DA" w14:textId="77777777" w:rsidR="002150DD" w:rsidRPr="00FB0B2F" w:rsidRDefault="002150DD" w:rsidP="002150DD">
      <w:pPr>
        <w:ind w:left="714"/>
        <w:rPr>
          <w:ins w:id="930" w:author="Ciaran Mc Donnell" w:date="2018-08-20T19:57:00Z"/>
          <w:rFonts w:ascii="Georgia" w:hAnsi="Georgia"/>
        </w:rPr>
      </w:pPr>
      <w:ins w:id="931" w:author="Ciaran Mc Donnell" w:date="2018-08-20T19:57:00Z">
        <w:r w:rsidRPr="00FB0B2F">
          <w:rPr>
            <w:rFonts w:ascii="Georgia" w:hAnsi="Georgia"/>
          </w:rPr>
          <w:t xml:space="preserve">Refer to </w:t>
        </w:r>
        <w:r w:rsidRPr="00FB0B2F">
          <w:rPr>
            <w:rFonts w:ascii="Georgia" w:hAnsi="Georgia"/>
            <w:b/>
          </w:rPr>
          <w:t>Table 1</w:t>
        </w:r>
        <w:r w:rsidRPr="00FB0B2F">
          <w:rPr>
            <w:rFonts w:ascii="Georgia" w:hAnsi="Georgia"/>
          </w:rPr>
          <w:t xml:space="preserve"> for the software used and the version. </w:t>
        </w:r>
      </w:ins>
    </w:p>
    <w:tbl>
      <w:tblPr>
        <w:tblStyle w:val="TableGrid"/>
        <w:tblpPr w:leftFromText="180" w:rightFromText="180" w:vertAnchor="text" w:horzAnchor="margin" w:tblpXSpec="center" w:tblpY="279"/>
        <w:tblW w:w="0" w:type="auto"/>
        <w:tblLook w:val="04A0" w:firstRow="1" w:lastRow="0" w:firstColumn="1" w:lastColumn="0" w:noHBand="0" w:noVBand="1"/>
      </w:tblPr>
      <w:tblGrid>
        <w:gridCol w:w="1549"/>
        <w:gridCol w:w="1565"/>
      </w:tblGrid>
      <w:tr w:rsidR="002150DD" w:rsidRPr="00FB0B2F" w14:paraId="2CA0E157" w14:textId="77777777" w:rsidTr="00F4194B">
        <w:trPr>
          <w:ins w:id="932" w:author="Ciaran Mc Donnell" w:date="2018-08-20T19:57:00Z"/>
        </w:trPr>
        <w:tc>
          <w:tcPr>
            <w:tcW w:w="1549" w:type="dxa"/>
          </w:tcPr>
          <w:p w14:paraId="1C5D9C1A" w14:textId="77777777" w:rsidR="002150DD" w:rsidRPr="00FB0B2F" w:rsidRDefault="002150DD" w:rsidP="00F4194B">
            <w:pPr>
              <w:rPr>
                <w:ins w:id="933" w:author="Ciaran Mc Donnell" w:date="2018-08-20T19:57:00Z"/>
                <w:rFonts w:ascii="Georgia" w:hAnsi="Georgia"/>
              </w:rPr>
            </w:pPr>
            <w:ins w:id="934" w:author="Ciaran Mc Donnell" w:date="2018-08-20T19:57:00Z">
              <w:r w:rsidRPr="00FB0B2F">
                <w:rPr>
                  <w:rFonts w:ascii="Georgia" w:hAnsi="Georgia"/>
                </w:rPr>
                <w:t>Software</w:t>
              </w:r>
            </w:ins>
          </w:p>
        </w:tc>
        <w:tc>
          <w:tcPr>
            <w:tcW w:w="1565" w:type="dxa"/>
          </w:tcPr>
          <w:p w14:paraId="4E3A461F" w14:textId="77777777" w:rsidR="002150DD" w:rsidRPr="00FB0B2F" w:rsidRDefault="002150DD" w:rsidP="00F4194B">
            <w:pPr>
              <w:rPr>
                <w:ins w:id="935" w:author="Ciaran Mc Donnell" w:date="2018-08-20T19:57:00Z"/>
                <w:rFonts w:ascii="Georgia" w:hAnsi="Georgia"/>
              </w:rPr>
            </w:pPr>
            <w:ins w:id="936" w:author="Ciaran Mc Donnell" w:date="2018-08-20T19:57:00Z">
              <w:r w:rsidRPr="00FB0B2F">
                <w:rPr>
                  <w:rFonts w:ascii="Georgia" w:hAnsi="Georgia"/>
                </w:rPr>
                <w:t>Version</w:t>
              </w:r>
            </w:ins>
          </w:p>
        </w:tc>
      </w:tr>
      <w:tr w:rsidR="002150DD" w:rsidRPr="00FB0B2F" w14:paraId="0D2EFD47" w14:textId="77777777" w:rsidTr="00F4194B">
        <w:trPr>
          <w:ins w:id="937" w:author="Ciaran Mc Donnell" w:date="2018-08-20T19:57:00Z"/>
        </w:trPr>
        <w:tc>
          <w:tcPr>
            <w:tcW w:w="1549" w:type="dxa"/>
          </w:tcPr>
          <w:p w14:paraId="32F1846C" w14:textId="77777777" w:rsidR="002150DD" w:rsidRPr="00FB0B2F" w:rsidRDefault="002150DD" w:rsidP="00F4194B">
            <w:pPr>
              <w:rPr>
                <w:ins w:id="938" w:author="Ciaran Mc Donnell" w:date="2018-08-20T19:57:00Z"/>
                <w:rFonts w:ascii="Georgia" w:hAnsi="Georgia"/>
              </w:rPr>
            </w:pPr>
            <w:ins w:id="939" w:author="Ciaran Mc Donnell" w:date="2018-08-20T19:57:00Z">
              <w:r w:rsidRPr="00FB0B2F">
                <w:rPr>
                  <w:rFonts w:ascii="Georgia" w:hAnsi="Georgia"/>
                </w:rPr>
                <w:t>Excel</w:t>
              </w:r>
            </w:ins>
          </w:p>
        </w:tc>
        <w:tc>
          <w:tcPr>
            <w:tcW w:w="1565" w:type="dxa"/>
          </w:tcPr>
          <w:p w14:paraId="7671F773" w14:textId="77777777" w:rsidR="002150DD" w:rsidRPr="00FB0B2F" w:rsidRDefault="002150DD" w:rsidP="00F4194B">
            <w:pPr>
              <w:rPr>
                <w:ins w:id="940" w:author="Ciaran Mc Donnell" w:date="2018-08-20T19:57:00Z"/>
                <w:rFonts w:ascii="Georgia" w:hAnsi="Georgia"/>
              </w:rPr>
            </w:pPr>
            <w:ins w:id="941" w:author="Ciaran Mc Donnell" w:date="2018-08-20T19:57:00Z">
              <w:r w:rsidRPr="00FB0B2F">
                <w:rPr>
                  <w:rFonts w:ascii="Georgia" w:hAnsi="Georgia"/>
                </w:rPr>
                <w:t>2016</w:t>
              </w:r>
            </w:ins>
          </w:p>
        </w:tc>
      </w:tr>
      <w:tr w:rsidR="002150DD" w:rsidRPr="00FB0B2F" w14:paraId="213DE16D" w14:textId="77777777" w:rsidTr="00F4194B">
        <w:trPr>
          <w:ins w:id="942" w:author="Ciaran Mc Donnell" w:date="2018-08-20T19:57:00Z"/>
        </w:trPr>
        <w:tc>
          <w:tcPr>
            <w:tcW w:w="1549" w:type="dxa"/>
          </w:tcPr>
          <w:p w14:paraId="5EB74211" w14:textId="77777777" w:rsidR="002150DD" w:rsidRPr="00FB0B2F" w:rsidRDefault="002150DD" w:rsidP="00F4194B">
            <w:pPr>
              <w:rPr>
                <w:ins w:id="943" w:author="Ciaran Mc Donnell" w:date="2018-08-20T19:57:00Z"/>
                <w:rFonts w:ascii="Georgia" w:hAnsi="Georgia"/>
              </w:rPr>
            </w:pPr>
            <w:ins w:id="944" w:author="Ciaran Mc Donnell" w:date="2018-08-20T19:57:00Z">
              <w:r w:rsidRPr="00FB0B2F">
                <w:rPr>
                  <w:rFonts w:ascii="Georgia" w:hAnsi="Georgia"/>
                </w:rPr>
                <w:t>Python</w:t>
              </w:r>
            </w:ins>
          </w:p>
        </w:tc>
        <w:tc>
          <w:tcPr>
            <w:tcW w:w="1565" w:type="dxa"/>
          </w:tcPr>
          <w:p w14:paraId="376E65A3" w14:textId="77777777" w:rsidR="002150DD" w:rsidRPr="00FB0B2F" w:rsidRDefault="002150DD" w:rsidP="00F4194B">
            <w:pPr>
              <w:rPr>
                <w:ins w:id="945" w:author="Ciaran Mc Donnell" w:date="2018-08-20T19:57:00Z"/>
                <w:rFonts w:ascii="Georgia" w:hAnsi="Georgia"/>
              </w:rPr>
            </w:pPr>
            <w:ins w:id="946" w:author="Ciaran Mc Donnell" w:date="2018-08-20T19:57:00Z">
              <w:r w:rsidRPr="00FB0B2F">
                <w:rPr>
                  <w:rFonts w:ascii="Georgia" w:hAnsi="Georgia"/>
                </w:rPr>
                <w:t>2.7</w:t>
              </w:r>
            </w:ins>
          </w:p>
        </w:tc>
      </w:tr>
      <w:tr w:rsidR="002150DD" w:rsidRPr="00FB0B2F" w14:paraId="1DB166A4" w14:textId="77777777" w:rsidTr="00F4194B">
        <w:trPr>
          <w:ins w:id="947" w:author="Ciaran Mc Donnell" w:date="2018-08-20T19:57:00Z"/>
        </w:trPr>
        <w:tc>
          <w:tcPr>
            <w:tcW w:w="1549" w:type="dxa"/>
          </w:tcPr>
          <w:p w14:paraId="5DFDE9D0" w14:textId="77777777" w:rsidR="002150DD" w:rsidRPr="00FB0B2F" w:rsidRDefault="002150DD" w:rsidP="00F4194B">
            <w:pPr>
              <w:rPr>
                <w:ins w:id="948" w:author="Ciaran Mc Donnell" w:date="2018-08-20T19:57:00Z"/>
                <w:rFonts w:ascii="Georgia" w:hAnsi="Georgia"/>
              </w:rPr>
            </w:pPr>
            <w:ins w:id="949" w:author="Ciaran Mc Donnell" w:date="2018-08-20T19:57:00Z">
              <w:r w:rsidRPr="00FB0B2F">
                <w:rPr>
                  <w:rFonts w:ascii="Georgia" w:hAnsi="Georgia"/>
                </w:rPr>
                <w:t>Minitab</w:t>
              </w:r>
            </w:ins>
          </w:p>
        </w:tc>
        <w:tc>
          <w:tcPr>
            <w:tcW w:w="1565" w:type="dxa"/>
          </w:tcPr>
          <w:p w14:paraId="70FFBAE2" w14:textId="77777777" w:rsidR="002150DD" w:rsidRPr="00FB0B2F" w:rsidRDefault="002150DD" w:rsidP="00F4194B">
            <w:pPr>
              <w:rPr>
                <w:ins w:id="950" w:author="Ciaran Mc Donnell" w:date="2018-08-20T19:57:00Z"/>
                <w:rFonts w:ascii="Georgia" w:hAnsi="Georgia"/>
              </w:rPr>
            </w:pPr>
            <w:ins w:id="951" w:author="Ciaran Mc Donnell" w:date="2018-08-20T19:57:00Z">
              <w:r w:rsidRPr="00FB0B2F">
                <w:rPr>
                  <w:rFonts w:ascii="Georgia" w:hAnsi="Georgia"/>
                </w:rPr>
                <w:t>Minitab 18</w:t>
              </w:r>
            </w:ins>
          </w:p>
        </w:tc>
      </w:tr>
      <w:tr w:rsidR="005532CA" w:rsidRPr="00FB0B2F" w14:paraId="7B1D1F45" w14:textId="77777777" w:rsidTr="00F4194B">
        <w:trPr>
          <w:ins w:id="952" w:author="Ciaran Mc Donnell" w:date="2018-08-22T11:08:00Z"/>
        </w:trPr>
        <w:tc>
          <w:tcPr>
            <w:tcW w:w="1549" w:type="dxa"/>
          </w:tcPr>
          <w:p w14:paraId="09F498AC" w14:textId="69341C95" w:rsidR="005532CA" w:rsidRDefault="005532CA" w:rsidP="00F4194B">
            <w:pPr>
              <w:rPr>
                <w:ins w:id="953" w:author="Ciaran Mc Donnell" w:date="2018-08-22T11:08:00Z"/>
                <w:rFonts w:ascii="Georgia" w:hAnsi="Georgia"/>
              </w:rPr>
            </w:pPr>
            <w:ins w:id="954" w:author="Ciaran Mc Donnell" w:date="2018-08-22T11:08:00Z">
              <w:r>
                <w:rPr>
                  <w:rFonts w:ascii="Georgia" w:hAnsi="Georgia"/>
                </w:rPr>
                <w:t>Anaconda Navigator</w:t>
              </w:r>
            </w:ins>
          </w:p>
        </w:tc>
        <w:tc>
          <w:tcPr>
            <w:tcW w:w="1565" w:type="dxa"/>
          </w:tcPr>
          <w:p w14:paraId="0791B017" w14:textId="57C14506" w:rsidR="005532CA" w:rsidRDefault="005532CA" w:rsidP="00F4194B">
            <w:pPr>
              <w:rPr>
                <w:ins w:id="955" w:author="Ciaran Mc Donnell" w:date="2018-08-22T11:08:00Z"/>
                <w:rFonts w:ascii="Georgia" w:hAnsi="Georgia"/>
              </w:rPr>
            </w:pPr>
            <w:ins w:id="956" w:author="Ciaran Mc Donnell" w:date="2018-08-22T11:08:00Z">
              <w:r>
                <w:rPr>
                  <w:rFonts w:ascii="Georgia" w:hAnsi="Georgia"/>
                </w:rPr>
                <w:t>1.5</w:t>
              </w:r>
            </w:ins>
          </w:p>
        </w:tc>
      </w:tr>
      <w:tr w:rsidR="00F91931" w:rsidRPr="00FB0B2F" w14:paraId="263AA8AB" w14:textId="77777777" w:rsidTr="00F4194B">
        <w:trPr>
          <w:ins w:id="957" w:author="Ciaran Mc Donnell" w:date="2018-08-22T11:06:00Z"/>
        </w:trPr>
        <w:tc>
          <w:tcPr>
            <w:tcW w:w="1549" w:type="dxa"/>
          </w:tcPr>
          <w:p w14:paraId="1138FC20" w14:textId="3B76BE30" w:rsidR="00F91931" w:rsidRPr="00FB0B2F" w:rsidRDefault="00F91931" w:rsidP="00F4194B">
            <w:pPr>
              <w:rPr>
                <w:ins w:id="958" w:author="Ciaran Mc Donnell" w:date="2018-08-22T11:06:00Z"/>
                <w:rFonts w:ascii="Georgia" w:hAnsi="Georgia"/>
              </w:rPr>
            </w:pPr>
            <w:ins w:id="959" w:author="Ciaran Mc Donnell" w:date="2018-08-22T11:06:00Z">
              <w:r>
                <w:rPr>
                  <w:rFonts w:ascii="Georgia" w:hAnsi="Georgia"/>
                </w:rPr>
                <w:t>Jupyter Notebook</w:t>
              </w:r>
            </w:ins>
          </w:p>
        </w:tc>
        <w:tc>
          <w:tcPr>
            <w:tcW w:w="1565" w:type="dxa"/>
          </w:tcPr>
          <w:p w14:paraId="522D12E4" w14:textId="72037527" w:rsidR="00F91931" w:rsidRPr="00FB0B2F" w:rsidRDefault="00F91931" w:rsidP="00F4194B">
            <w:pPr>
              <w:rPr>
                <w:ins w:id="960" w:author="Ciaran Mc Donnell" w:date="2018-08-22T11:06:00Z"/>
                <w:rFonts w:ascii="Georgia" w:hAnsi="Georgia"/>
              </w:rPr>
            </w:pPr>
            <w:ins w:id="961" w:author="Ciaran Mc Donnell" w:date="2018-08-22T11:06:00Z">
              <w:r>
                <w:rPr>
                  <w:rFonts w:ascii="Georgia" w:hAnsi="Georgia"/>
                </w:rPr>
                <w:t>4.3.1</w:t>
              </w:r>
            </w:ins>
          </w:p>
        </w:tc>
      </w:tr>
      <w:tr w:rsidR="002150DD" w:rsidRPr="00FB0B2F" w14:paraId="75C3C6BF" w14:textId="77777777" w:rsidTr="00F4194B">
        <w:trPr>
          <w:ins w:id="962" w:author="Ciaran Mc Donnell" w:date="2018-08-20T19:57:00Z"/>
        </w:trPr>
        <w:tc>
          <w:tcPr>
            <w:tcW w:w="1549" w:type="dxa"/>
          </w:tcPr>
          <w:p w14:paraId="39BB62D7" w14:textId="77777777" w:rsidR="002150DD" w:rsidRPr="00FB0B2F" w:rsidRDefault="002150DD" w:rsidP="00F4194B">
            <w:pPr>
              <w:rPr>
                <w:ins w:id="963" w:author="Ciaran Mc Donnell" w:date="2018-08-20T19:57:00Z"/>
                <w:rFonts w:ascii="Georgia" w:hAnsi="Georgia"/>
              </w:rPr>
            </w:pPr>
            <w:ins w:id="964" w:author="Ciaran Mc Donnell" w:date="2018-08-20T19:57:00Z">
              <w:r w:rsidRPr="00FB0B2F">
                <w:rPr>
                  <w:rFonts w:ascii="Georgia" w:hAnsi="Georgia"/>
                </w:rPr>
                <w:t>Tableau</w:t>
              </w:r>
            </w:ins>
          </w:p>
        </w:tc>
        <w:tc>
          <w:tcPr>
            <w:tcW w:w="1565" w:type="dxa"/>
          </w:tcPr>
          <w:p w14:paraId="64CBB3F6" w14:textId="77777777" w:rsidR="002150DD" w:rsidRPr="00FB0B2F" w:rsidRDefault="002150DD" w:rsidP="00F4194B">
            <w:pPr>
              <w:rPr>
                <w:ins w:id="965" w:author="Ciaran Mc Donnell" w:date="2018-08-20T19:57:00Z"/>
                <w:rFonts w:ascii="Georgia" w:hAnsi="Georgia"/>
              </w:rPr>
            </w:pPr>
            <w:ins w:id="966" w:author="Ciaran Mc Donnell" w:date="2018-08-20T19:57:00Z">
              <w:r w:rsidRPr="00FB0B2F">
                <w:rPr>
                  <w:rFonts w:ascii="Georgia" w:hAnsi="Georgia"/>
                </w:rPr>
                <w:t>2018.2</w:t>
              </w:r>
            </w:ins>
          </w:p>
        </w:tc>
      </w:tr>
    </w:tbl>
    <w:p w14:paraId="72AC7A2E" w14:textId="77777777" w:rsidR="002150DD" w:rsidRPr="00FB0B2F" w:rsidRDefault="002150DD" w:rsidP="002150DD">
      <w:pPr>
        <w:ind w:left="714"/>
        <w:rPr>
          <w:ins w:id="967" w:author="Ciaran Mc Donnell" w:date="2018-08-20T19:57:00Z"/>
          <w:rFonts w:ascii="Georgia" w:hAnsi="Georgia"/>
        </w:rPr>
      </w:pPr>
    </w:p>
    <w:p w14:paraId="5DD82D05" w14:textId="77777777" w:rsidR="002150DD" w:rsidRPr="00FB0B2F" w:rsidRDefault="002150DD" w:rsidP="002150DD">
      <w:pPr>
        <w:ind w:left="714"/>
        <w:rPr>
          <w:ins w:id="968" w:author="Ciaran Mc Donnell" w:date="2018-08-20T19:57:00Z"/>
          <w:rFonts w:ascii="Georgia" w:hAnsi="Georgia"/>
        </w:rPr>
      </w:pPr>
    </w:p>
    <w:p w14:paraId="494411D3" w14:textId="77777777" w:rsidR="002150DD" w:rsidRPr="00FB0B2F" w:rsidRDefault="002150DD" w:rsidP="002150DD">
      <w:pPr>
        <w:ind w:left="714"/>
        <w:rPr>
          <w:ins w:id="969" w:author="Ciaran Mc Donnell" w:date="2018-08-20T19:57:00Z"/>
          <w:rFonts w:ascii="Georgia" w:hAnsi="Georgia"/>
        </w:rPr>
      </w:pPr>
    </w:p>
    <w:p w14:paraId="536CB2E7" w14:textId="77777777" w:rsidR="002150DD" w:rsidRPr="00FB0B2F" w:rsidRDefault="002150DD" w:rsidP="002150DD">
      <w:pPr>
        <w:ind w:left="714"/>
        <w:rPr>
          <w:ins w:id="970" w:author="Ciaran Mc Donnell" w:date="2018-08-20T19:57:00Z"/>
          <w:rFonts w:ascii="Georgia" w:hAnsi="Georgia"/>
        </w:rPr>
      </w:pPr>
    </w:p>
    <w:p w14:paraId="7ABCE83F" w14:textId="77777777" w:rsidR="00F51408" w:rsidRDefault="00F51408" w:rsidP="002150DD">
      <w:pPr>
        <w:ind w:left="1434" w:firstLine="6"/>
        <w:rPr>
          <w:ins w:id="971" w:author="Ciaran Mc Donnell" w:date="2018-08-22T11:06:00Z"/>
          <w:rFonts w:ascii="Georgia" w:hAnsi="Georgia"/>
          <w:b/>
          <w:sz w:val="18"/>
          <w:szCs w:val="18"/>
        </w:rPr>
      </w:pPr>
    </w:p>
    <w:p w14:paraId="3307EB01" w14:textId="77777777" w:rsidR="00F51408" w:rsidRDefault="00F51408" w:rsidP="002150DD">
      <w:pPr>
        <w:ind w:left="1434" w:firstLine="6"/>
        <w:rPr>
          <w:ins w:id="972" w:author="Ciaran Mc Donnell" w:date="2018-08-22T11:06:00Z"/>
          <w:rFonts w:ascii="Georgia" w:hAnsi="Georgia"/>
          <w:b/>
          <w:sz w:val="18"/>
          <w:szCs w:val="18"/>
        </w:rPr>
      </w:pPr>
    </w:p>
    <w:p w14:paraId="3B316174" w14:textId="77777777" w:rsidR="005907A1" w:rsidRDefault="005907A1" w:rsidP="002150DD">
      <w:pPr>
        <w:ind w:left="1434" w:firstLine="6"/>
        <w:rPr>
          <w:ins w:id="973" w:author="Ciaran Mc Donnell" w:date="2018-08-22T11:09:00Z"/>
          <w:rFonts w:ascii="Georgia" w:hAnsi="Georgia"/>
          <w:b/>
          <w:sz w:val="18"/>
          <w:szCs w:val="18"/>
        </w:rPr>
      </w:pPr>
    </w:p>
    <w:p w14:paraId="0C182D4D" w14:textId="507BDF46" w:rsidR="002150DD" w:rsidRPr="00FB0B2F" w:rsidRDefault="002150DD" w:rsidP="002150DD">
      <w:pPr>
        <w:ind w:left="1434" w:firstLine="6"/>
        <w:rPr>
          <w:ins w:id="974" w:author="Ciaran Mc Donnell" w:date="2018-08-20T19:57:00Z"/>
          <w:rFonts w:ascii="Georgia" w:hAnsi="Georgia"/>
          <w:sz w:val="18"/>
          <w:szCs w:val="18"/>
        </w:rPr>
      </w:pPr>
      <w:ins w:id="975" w:author="Ciaran Mc Donnell" w:date="2018-08-20T19:57:00Z">
        <w:r w:rsidRPr="00FB0B2F">
          <w:rPr>
            <w:rFonts w:ascii="Georgia" w:hAnsi="Georgia"/>
            <w:b/>
            <w:sz w:val="18"/>
            <w:szCs w:val="18"/>
          </w:rPr>
          <w:t xml:space="preserve">Table 1 </w:t>
        </w:r>
        <w:r w:rsidRPr="00FB0B2F">
          <w:rPr>
            <w:rFonts w:ascii="Georgia" w:hAnsi="Georgia"/>
            <w:sz w:val="18"/>
            <w:szCs w:val="18"/>
          </w:rPr>
          <w:t xml:space="preserve">Software </w:t>
        </w:r>
      </w:ins>
    </w:p>
    <w:p w14:paraId="168E8D3C" w14:textId="6517B199" w:rsidR="002150DD" w:rsidRPr="00FB0B2F" w:rsidRDefault="00C01F65" w:rsidP="002150DD">
      <w:pPr>
        <w:pStyle w:val="Heading2"/>
        <w:ind w:firstLine="714"/>
        <w:rPr>
          <w:ins w:id="976" w:author="Ciaran Mc Donnell" w:date="2018-08-20T19:57:00Z"/>
          <w:rFonts w:ascii="Georgia" w:eastAsiaTheme="minorHAnsi" w:hAnsi="Georgia" w:cstheme="minorBidi"/>
          <w:b/>
          <w:color w:val="auto"/>
          <w:sz w:val="22"/>
          <w:szCs w:val="22"/>
          <w:rPrChange w:id="977" w:author="Ciaran Mc Donnell" w:date="2018-08-21T22:01:00Z">
            <w:rPr>
              <w:ins w:id="978" w:author="Ciaran Mc Donnell" w:date="2018-08-20T19:57:00Z"/>
              <w:rFonts w:ascii="Georgia" w:hAnsi="Georgia"/>
            </w:rPr>
          </w:rPrChange>
        </w:rPr>
      </w:pPr>
      <w:ins w:id="979" w:author="Ciaran Mc Donnell" w:date="2018-08-21T18:09:00Z">
        <w:r w:rsidRPr="00FB0B2F">
          <w:rPr>
            <w:rFonts w:ascii="Georgia" w:eastAsiaTheme="minorHAnsi" w:hAnsi="Georgia" w:cstheme="minorBidi"/>
            <w:b/>
            <w:color w:val="auto"/>
            <w:sz w:val="22"/>
            <w:szCs w:val="22"/>
          </w:rPr>
          <w:lastRenderedPageBreak/>
          <w:t xml:space="preserve">3.2 </w:t>
        </w:r>
      </w:ins>
      <w:ins w:id="980" w:author="Ciaran Mc Donnell" w:date="2018-08-20T19:57:00Z">
        <w:r w:rsidR="002150DD" w:rsidRPr="00FB0B2F">
          <w:rPr>
            <w:rFonts w:ascii="Georgia" w:eastAsiaTheme="minorHAnsi" w:hAnsi="Georgia" w:cstheme="minorBidi"/>
            <w:b/>
            <w:color w:val="auto"/>
            <w:sz w:val="22"/>
            <w:szCs w:val="22"/>
            <w:rPrChange w:id="981" w:author="Ciaran Mc Donnell" w:date="2018-08-21T22:01:00Z">
              <w:rPr>
                <w:rFonts w:ascii="Georgia" w:hAnsi="Georgia"/>
              </w:rPr>
            </w:rPrChange>
          </w:rPr>
          <w:t>Hardware</w:t>
        </w:r>
      </w:ins>
    </w:p>
    <w:p w14:paraId="75CCFB5A" w14:textId="77777777" w:rsidR="002150DD" w:rsidRPr="00FB0B2F" w:rsidRDefault="002150DD" w:rsidP="002150DD">
      <w:pPr>
        <w:ind w:left="714"/>
        <w:rPr>
          <w:ins w:id="982" w:author="Ciaran Mc Donnell" w:date="2018-08-20T19:57:00Z"/>
          <w:rFonts w:ascii="Georgia" w:hAnsi="Georgia"/>
        </w:rPr>
      </w:pPr>
    </w:p>
    <w:p w14:paraId="53D3B39D" w14:textId="77777777" w:rsidR="002150DD" w:rsidRPr="00FB0B2F" w:rsidRDefault="002150DD" w:rsidP="002150DD">
      <w:pPr>
        <w:ind w:left="714"/>
        <w:rPr>
          <w:ins w:id="983" w:author="Ciaran Mc Donnell" w:date="2018-08-20T19:57:00Z"/>
          <w:rFonts w:ascii="Georgia" w:hAnsi="Georgia"/>
        </w:rPr>
      </w:pPr>
      <w:ins w:id="984" w:author="Ciaran Mc Donnell" w:date="2018-08-20T19:57:00Z">
        <w:r w:rsidRPr="00FB0B2F">
          <w:rPr>
            <w:rFonts w:ascii="Georgia" w:hAnsi="Georgia"/>
          </w:rPr>
          <w:t>All work was completed using a Lenovo Yoga 710 with an Intel Core i7 (7</w:t>
        </w:r>
        <w:r w:rsidRPr="00FB0B2F">
          <w:rPr>
            <w:rFonts w:ascii="Georgia" w:hAnsi="Georgia"/>
            <w:vertAlign w:val="superscript"/>
          </w:rPr>
          <w:t>th</w:t>
        </w:r>
        <w:r w:rsidRPr="00FB0B2F">
          <w:rPr>
            <w:rFonts w:ascii="Georgia" w:hAnsi="Georgia"/>
          </w:rPr>
          <w:t xml:space="preserve"> Gen) processor. </w:t>
        </w:r>
      </w:ins>
    </w:p>
    <w:p w14:paraId="7B9E7B0D" w14:textId="77777777" w:rsidR="002150DD" w:rsidRPr="00FB0B2F" w:rsidRDefault="002150DD" w:rsidP="002150DD">
      <w:pPr>
        <w:ind w:left="714"/>
        <w:rPr>
          <w:ins w:id="985" w:author="Ciaran Mc Donnell" w:date="2018-08-20T19:57:00Z"/>
          <w:rFonts w:ascii="Georgia" w:hAnsi="Georgia"/>
        </w:rPr>
      </w:pPr>
    </w:p>
    <w:p w14:paraId="09E3ACF1" w14:textId="37BAD746" w:rsidR="002150DD" w:rsidRPr="00FB0B2F" w:rsidRDefault="0048718F" w:rsidP="002150DD">
      <w:pPr>
        <w:pStyle w:val="Heading2"/>
        <w:ind w:firstLine="714"/>
        <w:rPr>
          <w:ins w:id="986" w:author="Ciaran Mc Donnell" w:date="2018-08-20T19:59:00Z"/>
          <w:rFonts w:ascii="Georgia" w:eastAsiaTheme="minorHAnsi" w:hAnsi="Georgia" w:cstheme="minorBidi"/>
          <w:b/>
          <w:color w:val="auto"/>
          <w:sz w:val="22"/>
          <w:szCs w:val="22"/>
          <w:rPrChange w:id="987" w:author="Ciaran Mc Donnell" w:date="2018-08-21T22:01:00Z">
            <w:rPr>
              <w:ins w:id="988" w:author="Ciaran Mc Donnell" w:date="2018-08-20T19:59:00Z"/>
              <w:rFonts w:ascii="Georgia" w:hAnsi="Georgia"/>
            </w:rPr>
          </w:rPrChange>
        </w:rPr>
      </w:pPr>
      <w:ins w:id="989" w:author="Ciaran Mc Donnell" w:date="2018-08-21T18:09:00Z">
        <w:r w:rsidRPr="00FB0B2F">
          <w:rPr>
            <w:rFonts w:ascii="Georgia" w:eastAsiaTheme="minorHAnsi" w:hAnsi="Georgia" w:cstheme="minorBidi"/>
            <w:b/>
            <w:color w:val="auto"/>
            <w:sz w:val="22"/>
            <w:szCs w:val="22"/>
          </w:rPr>
          <w:t xml:space="preserve">3.3 </w:t>
        </w:r>
      </w:ins>
      <w:ins w:id="990" w:author="Ciaran Mc Donnell" w:date="2018-08-20T19:58:00Z">
        <w:r w:rsidR="0054101F" w:rsidRPr="00FB0B2F">
          <w:rPr>
            <w:rFonts w:ascii="Georgia" w:eastAsiaTheme="minorHAnsi" w:hAnsi="Georgia" w:cstheme="minorBidi"/>
            <w:b/>
            <w:color w:val="auto"/>
            <w:sz w:val="22"/>
            <w:szCs w:val="22"/>
            <w:rPrChange w:id="991" w:author="Ciaran Mc Donnell" w:date="2018-08-21T22:01:00Z">
              <w:rPr>
                <w:rFonts w:ascii="Georgia" w:hAnsi="Georgia"/>
              </w:rPr>
            </w:rPrChange>
          </w:rPr>
          <w:t>High L</w:t>
        </w:r>
      </w:ins>
      <w:ins w:id="992" w:author="Ciaran Mc Donnell" w:date="2018-08-20T19:59:00Z">
        <w:r w:rsidR="0054101F" w:rsidRPr="00FB0B2F">
          <w:rPr>
            <w:rFonts w:ascii="Georgia" w:eastAsiaTheme="minorHAnsi" w:hAnsi="Georgia" w:cstheme="minorBidi"/>
            <w:b/>
            <w:color w:val="auto"/>
            <w:sz w:val="22"/>
            <w:szCs w:val="22"/>
            <w:rPrChange w:id="993" w:author="Ciaran Mc Donnell" w:date="2018-08-21T22:01:00Z">
              <w:rPr>
                <w:rFonts w:ascii="Georgia" w:hAnsi="Georgia"/>
              </w:rPr>
            </w:rPrChange>
          </w:rPr>
          <w:t>evel Implementation Decisions</w:t>
        </w:r>
      </w:ins>
    </w:p>
    <w:p w14:paraId="6CFA27F0" w14:textId="0C91E49F" w:rsidR="0054101F" w:rsidRPr="00FB0B2F" w:rsidRDefault="0054101F">
      <w:pPr>
        <w:jc w:val="both"/>
        <w:rPr>
          <w:ins w:id="994" w:author="Ciaran Mc Donnell" w:date="2018-08-20T19:59:00Z"/>
          <w:rFonts w:ascii="Georgia" w:hAnsi="Georgia"/>
          <w:rPrChange w:id="995" w:author="Ciaran Mc Donnell" w:date="2018-08-21T22:01:00Z">
            <w:rPr>
              <w:ins w:id="996" w:author="Ciaran Mc Donnell" w:date="2018-08-20T19:59:00Z"/>
            </w:rPr>
          </w:rPrChange>
        </w:rPr>
        <w:pPrChange w:id="997" w:author="Ciaran Mc Donnell" w:date="2018-08-20T20:05:00Z">
          <w:pPr/>
        </w:pPrChange>
      </w:pPr>
      <w:ins w:id="998" w:author="Ciaran Mc Donnell" w:date="2018-08-20T19:59:00Z">
        <w:r w:rsidRPr="00FB0B2F">
          <w:rPr>
            <w:rFonts w:ascii="Georgia" w:hAnsi="Georgia"/>
            <w:rPrChange w:id="999" w:author="Ciaran Mc Donnell" w:date="2018-08-21T22:01:00Z">
              <w:rPr/>
            </w:rPrChange>
          </w:rPr>
          <w:tab/>
        </w:r>
      </w:ins>
    </w:p>
    <w:p w14:paraId="53FC66A0" w14:textId="6A132D3D" w:rsidR="000F564A" w:rsidRPr="00FB0B2F" w:rsidRDefault="000F564A">
      <w:pPr>
        <w:ind w:left="714"/>
        <w:jc w:val="both"/>
        <w:rPr>
          <w:ins w:id="1000" w:author="Ciaran Mc Donnell" w:date="2018-08-20T20:01:00Z"/>
          <w:rFonts w:ascii="Georgia" w:hAnsi="Georgia"/>
          <w:rPrChange w:id="1001" w:author="Ciaran Mc Donnell" w:date="2018-08-21T22:01:00Z">
            <w:rPr>
              <w:ins w:id="1002" w:author="Ciaran Mc Donnell" w:date="2018-08-20T20:01:00Z"/>
            </w:rPr>
          </w:rPrChange>
        </w:rPr>
        <w:pPrChange w:id="1003" w:author="Ciaran Mc Donnell" w:date="2018-08-20T20:05:00Z">
          <w:pPr/>
        </w:pPrChange>
      </w:pPr>
      <w:ins w:id="1004" w:author="Ciaran Mc Donnell" w:date="2018-08-20T19:59:00Z">
        <w:r w:rsidRPr="00FB0B2F">
          <w:rPr>
            <w:rFonts w:ascii="Georgia" w:hAnsi="Georgia"/>
            <w:rPrChange w:id="1005" w:author="Ciaran Mc Donnell" w:date="2018-08-21T22:01:00Z">
              <w:rPr/>
            </w:rPrChange>
          </w:rPr>
          <w:tab/>
        </w:r>
      </w:ins>
      <w:ins w:id="1006" w:author="Ciaran Mc Donnell" w:date="2018-08-20T20:01:00Z">
        <w:r w:rsidR="000F33A0" w:rsidRPr="00FB0B2F">
          <w:rPr>
            <w:rFonts w:ascii="Georgia" w:hAnsi="Georgia"/>
            <w:rPrChange w:id="1007" w:author="Ciaran Mc Donnell" w:date="2018-08-21T22:01:00Z">
              <w:rPr/>
            </w:rPrChange>
          </w:rPr>
          <w:t xml:space="preserve">The overall objective </w:t>
        </w:r>
      </w:ins>
      <w:ins w:id="1008" w:author="Ciaran Mc Donnell" w:date="2018-08-20T20:23:00Z">
        <w:r w:rsidR="00681A31" w:rsidRPr="00FB0B2F">
          <w:rPr>
            <w:rFonts w:ascii="Georgia" w:hAnsi="Georgia"/>
            <w:rPrChange w:id="1009" w:author="Ciaran Mc Donnell" w:date="2018-08-21T22:01:00Z">
              <w:rPr/>
            </w:rPrChange>
          </w:rPr>
          <w:t>of this project was to</w:t>
        </w:r>
      </w:ins>
      <w:ins w:id="1010" w:author="Ciaran Mc Donnell" w:date="2018-08-20T20:01:00Z">
        <w:r w:rsidR="000F33A0" w:rsidRPr="00FB0B2F">
          <w:rPr>
            <w:rFonts w:ascii="Georgia" w:hAnsi="Georgia"/>
            <w:rPrChange w:id="1011" w:author="Ciaran Mc Donnell" w:date="2018-08-21T22:01:00Z">
              <w:rPr/>
            </w:rPrChange>
          </w:rPr>
          <w:t xml:space="preserve"> produce a tool that meets the requirements set out above with as little input from the end user as is possible. </w:t>
        </w:r>
      </w:ins>
    </w:p>
    <w:p w14:paraId="2E577A71" w14:textId="0FACAB01" w:rsidR="006F7C87" w:rsidRPr="00FB0B2F" w:rsidRDefault="000F33A0" w:rsidP="000F33A0">
      <w:pPr>
        <w:ind w:left="714"/>
        <w:jc w:val="both"/>
        <w:rPr>
          <w:ins w:id="1012" w:author="Ciaran Mc Donnell" w:date="2018-08-20T20:18:00Z"/>
          <w:rFonts w:ascii="Georgia" w:hAnsi="Georgia"/>
          <w:rPrChange w:id="1013" w:author="Ciaran Mc Donnell" w:date="2018-08-21T22:01:00Z">
            <w:rPr>
              <w:ins w:id="1014" w:author="Ciaran Mc Donnell" w:date="2018-08-20T20:18:00Z"/>
            </w:rPr>
          </w:rPrChange>
        </w:rPr>
      </w:pPr>
      <w:ins w:id="1015" w:author="Ciaran Mc Donnell" w:date="2018-08-20T20:01:00Z">
        <w:r w:rsidRPr="00FB0B2F">
          <w:rPr>
            <w:rFonts w:ascii="Georgia" w:hAnsi="Georgia"/>
            <w:rPrChange w:id="1016" w:author="Ciaran Mc Donnell" w:date="2018-08-21T22:01:00Z">
              <w:rPr/>
            </w:rPrChange>
          </w:rPr>
          <w:t xml:space="preserve">The </w:t>
        </w:r>
      </w:ins>
      <w:ins w:id="1017" w:author="Ciaran Mc Donnell" w:date="2018-08-20T20:06:00Z">
        <w:r w:rsidR="000B65C5" w:rsidRPr="00FB0B2F">
          <w:rPr>
            <w:rFonts w:ascii="Georgia" w:hAnsi="Georgia"/>
            <w:rPrChange w:id="1018" w:author="Ciaran Mc Donnell" w:date="2018-08-21T22:01:00Z">
              <w:rPr/>
            </w:rPrChange>
          </w:rPr>
          <w:t>major</w:t>
        </w:r>
      </w:ins>
      <w:ins w:id="1019" w:author="Ciaran Mc Donnell" w:date="2018-08-20T20:01:00Z">
        <w:r w:rsidRPr="00FB0B2F">
          <w:rPr>
            <w:rFonts w:ascii="Georgia" w:hAnsi="Georgia"/>
            <w:rPrChange w:id="1020" w:author="Ciaran Mc Donnell" w:date="2018-08-21T22:01:00Z">
              <w:rPr/>
            </w:rPrChange>
          </w:rPr>
          <w:t xml:space="preserve"> </w:t>
        </w:r>
      </w:ins>
      <w:ins w:id="1021" w:author="Ciaran Mc Donnell" w:date="2018-08-20T20:17:00Z">
        <w:r w:rsidR="006F7C87" w:rsidRPr="00FB0B2F">
          <w:rPr>
            <w:rFonts w:ascii="Georgia" w:hAnsi="Georgia"/>
            <w:rPrChange w:id="1022" w:author="Ciaran Mc Donnell" w:date="2018-08-21T22:01:00Z">
              <w:rPr/>
            </w:rPrChange>
          </w:rPr>
          <w:t>high-level</w:t>
        </w:r>
      </w:ins>
      <w:ins w:id="1023" w:author="Ciaran Mc Donnell" w:date="2018-08-20T20:01:00Z">
        <w:r w:rsidRPr="00FB0B2F">
          <w:rPr>
            <w:rFonts w:ascii="Georgia" w:hAnsi="Georgia"/>
            <w:rPrChange w:id="1024" w:author="Ciaran Mc Donnell" w:date="2018-08-21T22:01:00Z">
              <w:rPr/>
            </w:rPrChange>
          </w:rPr>
          <w:t xml:space="preserve"> decision</w:t>
        </w:r>
      </w:ins>
      <w:ins w:id="1025" w:author="Ciaran Mc Donnell" w:date="2018-08-20T20:17:00Z">
        <w:r w:rsidR="006F7C87" w:rsidRPr="00FB0B2F">
          <w:rPr>
            <w:rFonts w:ascii="Georgia" w:hAnsi="Georgia"/>
            <w:rPrChange w:id="1026" w:author="Ciaran Mc Donnell" w:date="2018-08-21T22:01:00Z">
              <w:rPr/>
            </w:rPrChange>
          </w:rPr>
          <w:t xml:space="preserve">s were </w:t>
        </w:r>
      </w:ins>
      <w:ins w:id="1027" w:author="Ciaran Mc Donnell" w:date="2018-08-20T20:18:00Z">
        <w:r w:rsidR="006F7C87" w:rsidRPr="00FB0B2F">
          <w:rPr>
            <w:rFonts w:ascii="Georgia" w:hAnsi="Georgia"/>
            <w:rPrChange w:id="1028" w:author="Ciaran Mc Donnell" w:date="2018-08-21T22:01:00Z">
              <w:rPr/>
            </w:rPrChange>
          </w:rPr>
          <w:t>(</w:t>
        </w:r>
        <w:proofErr w:type="spellStart"/>
        <w:r w:rsidR="006F7C87" w:rsidRPr="00FB0B2F">
          <w:rPr>
            <w:rFonts w:ascii="Georgia" w:hAnsi="Georgia"/>
            <w:rPrChange w:id="1029" w:author="Ciaran Mc Donnell" w:date="2018-08-21T22:01:00Z">
              <w:rPr/>
            </w:rPrChange>
          </w:rPr>
          <w:t>i</w:t>
        </w:r>
        <w:proofErr w:type="spellEnd"/>
        <w:r w:rsidR="006F7C87" w:rsidRPr="00FB0B2F">
          <w:rPr>
            <w:rFonts w:ascii="Georgia" w:hAnsi="Georgia"/>
            <w:rPrChange w:id="1030" w:author="Ciaran Mc Donnell" w:date="2018-08-21T22:01:00Z">
              <w:rPr/>
            </w:rPrChange>
          </w:rPr>
          <w:t xml:space="preserve">) </w:t>
        </w:r>
      </w:ins>
      <w:ins w:id="1031" w:author="Ciaran Mc Donnell" w:date="2018-08-20T20:17:00Z">
        <w:r w:rsidR="006F7C87" w:rsidRPr="00FB0B2F">
          <w:rPr>
            <w:rFonts w:ascii="Georgia" w:hAnsi="Georgia"/>
            <w:rPrChange w:id="1032" w:author="Ciaran Mc Donnell" w:date="2018-08-21T22:01:00Z">
              <w:rPr/>
            </w:rPrChange>
          </w:rPr>
          <w:t xml:space="preserve">whether to use R or Python or a combination of both for the </w:t>
        </w:r>
      </w:ins>
      <w:ins w:id="1033" w:author="Ciaran Mc Donnell" w:date="2018-08-20T20:18:00Z">
        <w:r w:rsidR="006F7C87" w:rsidRPr="00FB0B2F">
          <w:rPr>
            <w:rFonts w:ascii="Georgia" w:hAnsi="Georgia"/>
            <w:rPrChange w:id="1034" w:author="Ciaran Mc Donnell" w:date="2018-08-21T22:01:00Z">
              <w:rPr/>
            </w:rPrChange>
          </w:rPr>
          <w:t xml:space="preserve">analysis section and (ii) whether to use R or Tableau for the visualizations. </w:t>
        </w:r>
      </w:ins>
    </w:p>
    <w:p w14:paraId="50C7E3EF" w14:textId="31D729DA" w:rsidR="00DB5403" w:rsidRPr="00FB0B2F" w:rsidRDefault="006F7C87" w:rsidP="000F33A0">
      <w:pPr>
        <w:ind w:left="714"/>
        <w:jc w:val="both"/>
        <w:rPr>
          <w:ins w:id="1035" w:author="Ciaran Mc Donnell" w:date="2018-08-20T20:22:00Z"/>
          <w:rFonts w:ascii="Georgia" w:hAnsi="Georgia"/>
          <w:rPrChange w:id="1036" w:author="Ciaran Mc Donnell" w:date="2018-08-21T22:01:00Z">
            <w:rPr>
              <w:ins w:id="1037" w:author="Ciaran Mc Donnell" w:date="2018-08-20T20:22:00Z"/>
            </w:rPr>
          </w:rPrChange>
        </w:rPr>
      </w:pPr>
      <w:ins w:id="1038" w:author="Ciaran Mc Donnell" w:date="2018-08-20T20:18:00Z">
        <w:r w:rsidRPr="00FB0B2F">
          <w:rPr>
            <w:rFonts w:ascii="Georgia" w:hAnsi="Georgia"/>
            <w:rPrChange w:id="1039" w:author="Ciaran Mc Donnell" w:date="2018-08-21T22:01:00Z">
              <w:rPr/>
            </w:rPrChange>
          </w:rPr>
          <w:t xml:space="preserve">There is a </w:t>
        </w:r>
      </w:ins>
      <w:ins w:id="1040" w:author="Ciaran Mc Donnell" w:date="2018-08-20T20:19:00Z">
        <w:r w:rsidRPr="00FB0B2F">
          <w:rPr>
            <w:rFonts w:ascii="Georgia" w:hAnsi="Georgia"/>
            <w:rPrChange w:id="1041" w:author="Ciaran Mc Donnell" w:date="2018-08-21T22:01:00Z">
              <w:rPr/>
            </w:rPrChange>
          </w:rPr>
          <w:t>package in R (</w:t>
        </w:r>
      </w:ins>
      <w:ins w:id="1042" w:author="Ciaran Mc Donnell" w:date="2018-08-20T20:20:00Z">
        <w:r w:rsidRPr="00FB0B2F">
          <w:rPr>
            <w:rFonts w:ascii="Georgia" w:hAnsi="Georgia"/>
            <w:rPrChange w:id="1043" w:author="Ciaran Mc Donnell" w:date="2018-08-21T22:01:00Z">
              <w:rPr/>
            </w:rPrChange>
          </w:rPr>
          <w:t>reticulate</w:t>
        </w:r>
      </w:ins>
      <w:ins w:id="1044" w:author="Ciaran Mc Donnell" w:date="2018-08-20T20:19:00Z">
        <w:r w:rsidRPr="00FB0B2F">
          <w:rPr>
            <w:rFonts w:ascii="Georgia" w:hAnsi="Georgia"/>
            <w:rPrChange w:id="1045" w:author="Ciaran Mc Donnell" w:date="2018-08-21T22:01:00Z">
              <w:rPr/>
            </w:rPrChange>
          </w:rPr>
          <w:t>), that allows a user to call and execute python script within R and returns the output into the R environment as</w:t>
        </w:r>
      </w:ins>
      <w:ins w:id="1046" w:author="Ciaran Mc Donnell" w:date="2018-08-20T20:21:00Z">
        <w:r w:rsidRPr="00FB0B2F">
          <w:rPr>
            <w:rFonts w:ascii="Georgia" w:hAnsi="Georgia"/>
            <w:rPrChange w:id="1047" w:author="Ciaran Mc Donnell" w:date="2018-08-21T22:01:00Z">
              <w:rPr/>
            </w:rPrChange>
          </w:rPr>
          <w:t xml:space="preserve"> the corresponding</w:t>
        </w:r>
      </w:ins>
      <w:ins w:id="1048" w:author="Ciaran Mc Donnell" w:date="2018-08-20T20:19:00Z">
        <w:r w:rsidRPr="00FB0B2F">
          <w:rPr>
            <w:rFonts w:ascii="Georgia" w:hAnsi="Georgia"/>
            <w:rPrChange w:id="1049" w:author="Ciaran Mc Donnell" w:date="2018-08-21T22:01:00Z">
              <w:rPr/>
            </w:rPrChange>
          </w:rPr>
          <w:t xml:space="preserve"> R objec</w:t>
        </w:r>
      </w:ins>
      <w:ins w:id="1050" w:author="Ciaran Mc Donnell" w:date="2018-08-20T20:20:00Z">
        <w:r w:rsidRPr="00FB0B2F">
          <w:rPr>
            <w:rFonts w:ascii="Georgia" w:hAnsi="Georgia"/>
            <w:rPrChange w:id="1051" w:author="Ciaran Mc Donnell" w:date="2018-08-21T22:01:00Z">
              <w:rPr/>
            </w:rPrChange>
          </w:rPr>
          <w:t xml:space="preserve">ts. This was trialled and worked but </w:t>
        </w:r>
      </w:ins>
      <w:ins w:id="1052" w:author="Ciaran Mc Donnell" w:date="2018-08-20T20:21:00Z">
        <w:r w:rsidRPr="00FB0B2F">
          <w:rPr>
            <w:rFonts w:ascii="Georgia" w:hAnsi="Georgia"/>
            <w:rPrChange w:id="1053" w:author="Ciaran Mc Donnell" w:date="2018-08-21T22:01:00Z">
              <w:rPr/>
            </w:rPrChange>
          </w:rPr>
          <w:t>ultimately,</w:t>
        </w:r>
      </w:ins>
      <w:ins w:id="1054" w:author="Ciaran Mc Donnell" w:date="2018-08-20T20:20:00Z">
        <w:r w:rsidRPr="00FB0B2F">
          <w:rPr>
            <w:rFonts w:ascii="Georgia" w:hAnsi="Georgia"/>
            <w:rPrChange w:id="1055" w:author="Ciaran Mc Donnell" w:date="2018-08-21T22:01:00Z">
              <w:rPr/>
            </w:rPrChange>
          </w:rPr>
          <w:t xml:space="preserve"> I decided to up skill and learn how to code the statistics in </w:t>
        </w:r>
      </w:ins>
      <w:ins w:id="1056" w:author="Ciaran Mc Donnell" w:date="2018-08-20T20:24:00Z">
        <w:r w:rsidR="00681A31" w:rsidRPr="00FB0B2F">
          <w:rPr>
            <w:rFonts w:ascii="Georgia" w:hAnsi="Georgia"/>
            <w:rPrChange w:id="1057" w:author="Ciaran Mc Donnell" w:date="2018-08-21T22:01:00Z">
              <w:rPr/>
            </w:rPrChange>
          </w:rPr>
          <w:t>P</w:t>
        </w:r>
      </w:ins>
      <w:ins w:id="1058" w:author="Ciaran Mc Donnell" w:date="2018-08-20T20:20:00Z">
        <w:r w:rsidRPr="00FB0B2F">
          <w:rPr>
            <w:rFonts w:ascii="Georgia" w:hAnsi="Georgia"/>
            <w:rPrChange w:id="1059" w:author="Ciaran Mc Donnell" w:date="2018-08-21T22:01:00Z">
              <w:rPr/>
            </w:rPrChange>
          </w:rPr>
          <w:t xml:space="preserve">ython </w:t>
        </w:r>
      </w:ins>
      <w:ins w:id="1060" w:author="Ciaran Mc Donnell" w:date="2018-08-20T20:21:00Z">
        <w:r w:rsidRPr="00FB0B2F">
          <w:rPr>
            <w:rFonts w:ascii="Georgia" w:hAnsi="Georgia"/>
            <w:rPrChange w:id="1061" w:author="Ciaran Mc Donnell" w:date="2018-08-21T22:01:00Z">
              <w:rPr/>
            </w:rPrChange>
          </w:rPr>
          <w:t xml:space="preserve">as this simplified the process and provided a good learning opportunity for me. </w:t>
        </w:r>
      </w:ins>
    </w:p>
    <w:p w14:paraId="6E28F7DD" w14:textId="291BFBF2" w:rsidR="006F7C87" w:rsidRDefault="00DB5403" w:rsidP="000F33A0">
      <w:pPr>
        <w:ind w:left="714"/>
        <w:jc w:val="both"/>
        <w:rPr>
          <w:ins w:id="1062" w:author="Ciaran Mc Donnell" w:date="2018-08-22T11:49:00Z"/>
          <w:rFonts w:ascii="Georgia" w:hAnsi="Georgia"/>
        </w:rPr>
      </w:pPr>
      <w:ins w:id="1063" w:author="Ciaran Mc Donnell" w:date="2018-08-20T20:22:00Z">
        <w:r w:rsidRPr="00FB0B2F">
          <w:rPr>
            <w:rFonts w:ascii="Georgia" w:hAnsi="Georgia"/>
            <w:rPrChange w:id="1064" w:author="Ciaran Mc Donnell" w:date="2018-08-21T22:01:00Z">
              <w:rPr/>
            </w:rPrChange>
          </w:rPr>
          <w:t>I decided to use Tableau for the visualization</w:t>
        </w:r>
      </w:ins>
      <w:ins w:id="1065" w:author="Ciaran Mc Donnell" w:date="2018-08-20T20:25:00Z">
        <w:r w:rsidR="006572B7" w:rsidRPr="00FB0B2F">
          <w:rPr>
            <w:rFonts w:ascii="Georgia" w:hAnsi="Georgia"/>
            <w:rPrChange w:id="1066" w:author="Ciaran Mc Donnell" w:date="2018-08-21T22:01:00Z">
              <w:rPr/>
            </w:rPrChange>
          </w:rPr>
          <w:t>s</w:t>
        </w:r>
      </w:ins>
      <w:ins w:id="1067" w:author="Ciaran Mc Donnell" w:date="2018-08-20T20:22:00Z">
        <w:r w:rsidRPr="00FB0B2F">
          <w:rPr>
            <w:rFonts w:ascii="Georgia" w:hAnsi="Georgia"/>
            <w:rPrChange w:id="1068" w:author="Ciaran Mc Donnell" w:date="2018-08-21T22:01:00Z">
              <w:rPr/>
            </w:rPrChange>
          </w:rPr>
          <w:t xml:space="preserve"> </w:t>
        </w:r>
      </w:ins>
      <w:ins w:id="1069" w:author="Ciaran Mc Donnell" w:date="2018-08-20T20:25:00Z">
        <w:r w:rsidR="00B07105" w:rsidRPr="00FB0B2F">
          <w:rPr>
            <w:rFonts w:ascii="Georgia" w:hAnsi="Georgia"/>
            <w:rPrChange w:id="1070" w:author="Ciaran Mc Donnell" w:date="2018-08-21T22:01:00Z">
              <w:rPr/>
            </w:rPrChange>
          </w:rPr>
          <w:t>due to the</w:t>
        </w:r>
      </w:ins>
      <w:ins w:id="1071" w:author="Ciaran Mc Donnell" w:date="2018-08-20T20:24:00Z">
        <w:r w:rsidR="0009754E" w:rsidRPr="00FB0B2F">
          <w:rPr>
            <w:rFonts w:ascii="Georgia" w:hAnsi="Georgia"/>
            <w:rPrChange w:id="1072" w:author="Ciaran Mc Donnell" w:date="2018-08-21T22:01:00Z">
              <w:rPr/>
            </w:rPrChange>
          </w:rPr>
          <w:t xml:space="preserve"> user</w:t>
        </w:r>
      </w:ins>
      <w:ins w:id="1073" w:author="Ciaran Mc Donnell" w:date="2018-08-20T20:25:00Z">
        <w:r w:rsidR="00F02639" w:rsidRPr="00FB0B2F">
          <w:rPr>
            <w:rFonts w:ascii="Georgia" w:hAnsi="Georgia"/>
            <w:rPrChange w:id="1074" w:author="Ciaran Mc Donnell" w:date="2018-08-21T22:01:00Z">
              <w:rPr/>
            </w:rPrChange>
          </w:rPr>
          <w:t>-</w:t>
        </w:r>
      </w:ins>
      <w:ins w:id="1075" w:author="Ciaran Mc Donnell" w:date="2018-08-20T20:23:00Z">
        <w:r w:rsidRPr="00FB0B2F">
          <w:rPr>
            <w:rFonts w:ascii="Georgia" w:hAnsi="Georgia"/>
            <w:rPrChange w:id="1076" w:author="Ciaran Mc Donnell" w:date="2018-08-21T22:01:00Z">
              <w:rPr/>
            </w:rPrChange>
          </w:rPr>
          <w:t>friendly</w:t>
        </w:r>
      </w:ins>
      <w:ins w:id="1077" w:author="Ciaran Mc Donnell" w:date="2018-08-20T20:24:00Z">
        <w:r w:rsidR="0009754E" w:rsidRPr="00FB0B2F">
          <w:rPr>
            <w:rFonts w:ascii="Georgia" w:hAnsi="Georgia"/>
            <w:rPrChange w:id="1078" w:author="Ciaran Mc Donnell" w:date="2018-08-21T22:01:00Z">
              <w:rPr/>
            </w:rPrChange>
          </w:rPr>
          <w:t xml:space="preserve"> environment</w:t>
        </w:r>
      </w:ins>
      <w:ins w:id="1079" w:author="Ciaran Mc Donnell" w:date="2018-08-20T20:23:00Z">
        <w:r w:rsidR="00681A31" w:rsidRPr="00FB0B2F">
          <w:rPr>
            <w:rFonts w:ascii="Georgia" w:hAnsi="Georgia"/>
            <w:rPrChange w:id="1080" w:author="Ciaran Mc Donnell" w:date="2018-08-21T22:01:00Z">
              <w:rPr/>
            </w:rPrChange>
          </w:rPr>
          <w:t xml:space="preserve"> </w:t>
        </w:r>
      </w:ins>
      <w:ins w:id="1081" w:author="Ciaran Mc Donnell" w:date="2018-08-20T20:22:00Z">
        <w:r w:rsidRPr="00FB0B2F">
          <w:rPr>
            <w:rFonts w:ascii="Georgia" w:hAnsi="Georgia"/>
            <w:rPrChange w:id="1082" w:author="Ciaran Mc Donnell" w:date="2018-08-21T22:01:00Z">
              <w:rPr/>
            </w:rPrChange>
          </w:rPr>
          <w:t>for self</w:t>
        </w:r>
      </w:ins>
      <w:ins w:id="1083" w:author="Ciaran Mc Donnell" w:date="2018-08-20T20:23:00Z">
        <w:r w:rsidR="00681A31" w:rsidRPr="00FB0B2F">
          <w:rPr>
            <w:rFonts w:ascii="Georgia" w:hAnsi="Georgia"/>
            <w:rPrChange w:id="1084" w:author="Ciaran Mc Donnell" w:date="2018-08-21T22:01:00Z">
              <w:rPr/>
            </w:rPrChange>
          </w:rPr>
          <w:t>-</w:t>
        </w:r>
        <w:r w:rsidRPr="00FB0B2F">
          <w:rPr>
            <w:rFonts w:ascii="Georgia" w:hAnsi="Georgia"/>
            <w:rPrChange w:id="1085" w:author="Ciaran Mc Donnell" w:date="2018-08-21T22:01:00Z">
              <w:rPr/>
            </w:rPrChange>
          </w:rPr>
          <w:t>serv</w:t>
        </w:r>
        <w:r w:rsidR="00681A31" w:rsidRPr="00FB0B2F">
          <w:rPr>
            <w:rFonts w:ascii="Georgia" w:hAnsi="Georgia"/>
            <w:rPrChange w:id="1086" w:author="Ciaran Mc Donnell" w:date="2018-08-21T22:01:00Z">
              <w:rPr/>
            </w:rPrChange>
          </w:rPr>
          <w:t>ice</w:t>
        </w:r>
      </w:ins>
      <w:ins w:id="1087" w:author="Ciaran Mc Donnell" w:date="2018-08-20T20:22:00Z">
        <w:r w:rsidRPr="00FB0B2F">
          <w:rPr>
            <w:rFonts w:ascii="Georgia" w:hAnsi="Georgia"/>
            <w:rPrChange w:id="1088" w:author="Ciaran Mc Donnell" w:date="2018-08-21T22:01:00Z">
              <w:rPr/>
            </w:rPrChange>
          </w:rPr>
          <w:t xml:space="preserve"> data exploration</w:t>
        </w:r>
      </w:ins>
      <w:ins w:id="1089" w:author="Ciaran Mc Donnell" w:date="2018-08-22T11:09:00Z">
        <w:r w:rsidR="009851C5">
          <w:rPr>
            <w:rFonts w:ascii="Georgia" w:hAnsi="Georgia"/>
          </w:rPr>
          <w:t xml:space="preserve"> and</w:t>
        </w:r>
        <w:r w:rsidR="006A4B2F">
          <w:rPr>
            <w:rFonts w:ascii="Georgia" w:hAnsi="Georgia"/>
          </w:rPr>
          <w:t xml:space="preserve"> the time</w:t>
        </w:r>
      </w:ins>
      <w:ins w:id="1090" w:author="Ciaran Mc Donnell" w:date="2018-08-22T11:10:00Z">
        <w:r w:rsidR="006A4B2F">
          <w:rPr>
            <w:rFonts w:ascii="Georgia" w:hAnsi="Georgia"/>
          </w:rPr>
          <w:t xml:space="preserve"> required to teach myself how to do it using Python or R. </w:t>
        </w:r>
      </w:ins>
    </w:p>
    <w:p w14:paraId="319D37C6" w14:textId="77777777" w:rsidR="00E03E92" w:rsidRPr="00FB0B2F" w:rsidRDefault="00E03E92" w:rsidP="000F33A0">
      <w:pPr>
        <w:ind w:left="714"/>
        <w:jc w:val="both"/>
        <w:rPr>
          <w:ins w:id="1091" w:author="Ciaran Mc Donnell" w:date="2018-08-20T20:26:00Z"/>
          <w:rFonts w:ascii="Georgia" w:hAnsi="Georgia"/>
          <w:rPrChange w:id="1092" w:author="Ciaran Mc Donnell" w:date="2018-08-21T22:01:00Z">
            <w:rPr>
              <w:ins w:id="1093" w:author="Ciaran Mc Donnell" w:date="2018-08-20T20:26:00Z"/>
            </w:rPr>
          </w:rPrChange>
        </w:rPr>
      </w:pPr>
    </w:p>
    <w:p w14:paraId="1F28A7BE" w14:textId="460AF135" w:rsidR="00B65E1F" w:rsidRPr="00FB0B2F" w:rsidRDefault="001361C8" w:rsidP="000F33A0">
      <w:pPr>
        <w:ind w:left="714"/>
        <w:jc w:val="both"/>
        <w:rPr>
          <w:ins w:id="1094" w:author="Ciaran Mc Donnell" w:date="2018-08-20T20:27:00Z"/>
          <w:rFonts w:ascii="Georgia" w:hAnsi="Georgia"/>
          <w:b/>
        </w:rPr>
      </w:pPr>
      <w:ins w:id="1095" w:author="Ciaran Mc Donnell" w:date="2018-08-21T18:10:00Z">
        <w:r w:rsidRPr="00FB0B2F">
          <w:rPr>
            <w:rFonts w:ascii="Georgia" w:hAnsi="Georgia"/>
            <w:b/>
          </w:rPr>
          <w:t xml:space="preserve">3.4 </w:t>
        </w:r>
      </w:ins>
      <w:ins w:id="1096" w:author="Ciaran Mc Donnell" w:date="2018-08-20T20:26:00Z">
        <w:r w:rsidR="00B65E1F" w:rsidRPr="00FB0B2F">
          <w:rPr>
            <w:rFonts w:ascii="Georgia" w:hAnsi="Georgia"/>
            <w:b/>
            <w:rPrChange w:id="1097" w:author="Ciaran Mc Donnell" w:date="2018-08-21T22:01:00Z">
              <w:rPr/>
            </w:rPrChange>
          </w:rPr>
          <w:t>Implementation of the Requirements</w:t>
        </w:r>
      </w:ins>
    </w:p>
    <w:p w14:paraId="085DE507" w14:textId="486CBB66" w:rsidR="003736AC" w:rsidRDefault="003736AC" w:rsidP="000F33A0">
      <w:pPr>
        <w:ind w:left="714"/>
        <w:jc w:val="both"/>
        <w:rPr>
          <w:ins w:id="1098" w:author="Ciaran Mc Donnell" w:date="2018-08-22T11:13:00Z"/>
          <w:rFonts w:ascii="Georgia" w:hAnsi="Georgia"/>
          <w:b/>
        </w:rPr>
      </w:pPr>
      <w:ins w:id="1099" w:author="Ciaran Mc Donnell" w:date="2018-08-20T20:27:00Z">
        <w:r w:rsidRPr="00FB0B2F">
          <w:rPr>
            <w:rFonts w:ascii="Georgia" w:hAnsi="Georgia"/>
            <w:b/>
          </w:rPr>
          <w:t>3.</w:t>
        </w:r>
      </w:ins>
      <w:ins w:id="1100" w:author="Ciaran Mc Donnell" w:date="2018-08-21T18:10:00Z">
        <w:r w:rsidR="00226B78" w:rsidRPr="00FB0B2F">
          <w:rPr>
            <w:rFonts w:ascii="Georgia" w:hAnsi="Georgia"/>
            <w:b/>
          </w:rPr>
          <w:t>4</w:t>
        </w:r>
      </w:ins>
      <w:ins w:id="1101" w:author="Ciaran Mc Donnell" w:date="2018-08-20T20:27:00Z">
        <w:r w:rsidRPr="00FB0B2F">
          <w:rPr>
            <w:rFonts w:ascii="Georgia" w:hAnsi="Georgia"/>
            <w:b/>
          </w:rPr>
          <w:t>.1 Clean the Data</w:t>
        </w:r>
      </w:ins>
    </w:p>
    <w:p w14:paraId="0E5E0A2E" w14:textId="6D81A01B" w:rsidR="00A52125" w:rsidRPr="00FB0B2F" w:rsidRDefault="00A52125" w:rsidP="000F33A0">
      <w:pPr>
        <w:ind w:left="714"/>
        <w:jc w:val="both"/>
        <w:rPr>
          <w:ins w:id="1102" w:author="Ciaran Mc Donnell" w:date="2018-08-20T20:27:00Z"/>
          <w:rFonts w:ascii="Georgia" w:hAnsi="Georgia"/>
          <w:b/>
        </w:rPr>
      </w:pPr>
      <w:ins w:id="1103" w:author="Ciaran Mc Donnell" w:date="2018-08-22T11:13:00Z">
        <w:r>
          <w:rPr>
            <w:rFonts w:ascii="Georgia" w:hAnsi="Georgia"/>
            <w:b/>
          </w:rPr>
          <w:t xml:space="preserve">3.4.1.1 </w:t>
        </w:r>
      </w:ins>
      <w:ins w:id="1104" w:author="Ciaran Mc Donnell" w:date="2018-08-22T11:14:00Z">
        <w:r>
          <w:rPr>
            <w:rFonts w:ascii="Georgia" w:hAnsi="Georgia"/>
            <w:b/>
          </w:rPr>
          <w:t>Overview of the Data</w:t>
        </w:r>
      </w:ins>
    </w:p>
    <w:bookmarkEnd w:id="887"/>
    <w:p w14:paraId="575002C9" w14:textId="106B7973" w:rsidR="00731F0B" w:rsidRPr="00FB0B2F" w:rsidRDefault="00A3350F">
      <w:pPr>
        <w:ind w:left="714"/>
        <w:jc w:val="both"/>
        <w:rPr>
          <w:ins w:id="1105" w:author="Ciaran Mc Donnell" w:date="2018-07-04T13:53:00Z"/>
          <w:rFonts w:ascii="Georgia" w:hAnsi="Georgia"/>
          <w:rPrChange w:id="1106" w:author="Ciaran Mc Donnell" w:date="2018-08-21T22:01:00Z">
            <w:rPr>
              <w:ins w:id="1107" w:author="Ciaran Mc Donnell" w:date="2018-07-04T13:53:00Z"/>
            </w:rPr>
          </w:rPrChange>
        </w:rPr>
        <w:pPrChange w:id="1108" w:author="Ciaran Mc Donnell" w:date="2018-07-06T17:14:00Z">
          <w:pPr>
            <w:ind w:left="357"/>
            <w:jc w:val="both"/>
          </w:pPr>
        </w:pPrChange>
      </w:pPr>
      <w:ins w:id="1109" w:author="Ciaran Mc Donnell" w:date="2018-07-04T13:51:00Z">
        <w:r w:rsidRPr="00FB0B2F">
          <w:rPr>
            <w:rFonts w:ascii="Georgia" w:hAnsi="Georgia"/>
            <w:rPrChange w:id="1110" w:author="Ciaran Mc Donnell" w:date="2018-08-21T22:01:00Z">
              <w:rPr/>
            </w:rPrChange>
          </w:rPr>
          <w:t>Data was originally capture</w:t>
        </w:r>
      </w:ins>
      <w:ins w:id="1111" w:author="Ciaran Mc Donnell" w:date="2018-07-04T13:58:00Z">
        <w:r w:rsidR="00B0772C" w:rsidRPr="00FB0B2F">
          <w:rPr>
            <w:rFonts w:ascii="Georgia" w:hAnsi="Georgia"/>
            <w:rPrChange w:id="1112" w:author="Ciaran Mc Donnell" w:date="2018-08-21T22:01:00Z">
              <w:rPr/>
            </w:rPrChange>
          </w:rPr>
          <w:t>d</w:t>
        </w:r>
      </w:ins>
      <w:ins w:id="1113" w:author="Ciaran Mc Donnell" w:date="2018-07-04T13:51:00Z">
        <w:r w:rsidRPr="00FB0B2F">
          <w:rPr>
            <w:rFonts w:ascii="Georgia" w:hAnsi="Georgia"/>
            <w:rPrChange w:id="1114" w:author="Ciaran Mc Donnell" w:date="2018-08-21T22:01:00Z">
              <w:rPr/>
            </w:rPrChange>
          </w:rPr>
          <w:t xml:space="preserve"> using ex</w:t>
        </w:r>
      </w:ins>
      <w:ins w:id="1115" w:author="Ciaran Mc Donnell" w:date="2018-07-04T13:52:00Z">
        <w:r w:rsidRPr="00FB0B2F">
          <w:rPr>
            <w:rFonts w:ascii="Georgia" w:hAnsi="Georgia"/>
            <w:rPrChange w:id="1116" w:author="Ciaran Mc Donnell" w:date="2018-08-21T22:01:00Z">
              <w:rPr/>
            </w:rPrChange>
          </w:rPr>
          <w:t>cel templates with a new file generated for each day of the study (sometimes more than one). The template exerted a certain amount of control over data entry (</w:t>
        </w:r>
        <w:proofErr w:type="spellStart"/>
        <w:r w:rsidRPr="00FB0B2F">
          <w:rPr>
            <w:rFonts w:ascii="Georgia" w:hAnsi="Georgia"/>
            <w:rPrChange w:id="1117" w:author="Ciaran Mc Donnell" w:date="2018-08-21T22:01:00Z">
              <w:rPr/>
            </w:rPrChange>
          </w:rPr>
          <w:t>eg</w:t>
        </w:r>
        <w:proofErr w:type="spellEnd"/>
        <w:r w:rsidRPr="00FB0B2F">
          <w:rPr>
            <w:rFonts w:ascii="Georgia" w:hAnsi="Georgia"/>
            <w:rPrChange w:id="1118" w:author="Ciaran Mc Donnell" w:date="2018-08-21T22:01:00Z">
              <w:rPr/>
            </w:rPrChange>
          </w:rPr>
          <w:t xml:space="preserve"> </w:t>
        </w:r>
      </w:ins>
      <w:ins w:id="1119" w:author="Ciaran Mc Donnell" w:date="2018-08-20T20:39:00Z">
        <w:r w:rsidR="001A701E" w:rsidRPr="00FB0B2F">
          <w:rPr>
            <w:rFonts w:ascii="Georgia" w:hAnsi="Georgia"/>
          </w:rPr>
          <w:t>drop down lists for the behaviour</w:t>
        </w:r>
      </w:ins>
      <w:ins w:id="1120" w:author="Ciaran Mc Donnell" w:date="2018-07-04T13:53:00Z">
        <w:r w:rsidRPr="00FB0B2F">
          <w:rPr>
            <w:rFonts w:ascii="Georgia" w:hAnsi="Georgia"/>
            <w:rPrChange w:id="1121" w:author="Ciaran Mc Donnell" w:date="2018-08-21T22:01:00Z">
              <w:rPr/>
            </w:rPrChange>
          </w:rPr>
          <w:t xml:space="preserve">) but </w:t>
        </w:r>
        <w:proofErr w:type="gramStart"/>
        <w:r w:rsidRPr="00FB0B2F">
          <w:rPr>
            <w:rFonts w:ascii="Georgia" w:hAnsi="Georgia"/>
            <w:rPrChange w:id="1122" w:author="Ciaran Mc Donnell" w:date="2018-08-21T22:01:00Z">
              <w:rPr/>
            </w:rPrChange>
          </w:rPr>
          <w:t>a number of</w:t>
        </w:r>
        <w:proofErr w:type="gramEnd"/>
        <w:r w:rsidRPr="00FB0B2F">
          <w:rPr>
            <w:rFonts w:ascii="Georgia" w:hAnsi="Georgia"/>
            <w:rPrChange w:id="1123" w:author="Ciaran Mc Donnell" w:date="2018-08-21T22:01:00Z">
              <w:rPr/>
            </w:rPrChange>
          </w:rPr>
          <w:t xml:space="preserve"> different versions of the template were used and data </w:t>
        </w:r>
      </w:ins>
      <w:ins w:id="1124" w:author="Ciaran Mc Donnell" w:date="2018-07-04T13:59:00Z">
        <w:r w:rsidR="00B0772C" w:rsidRPr="00FB0B2F">
          <w:rPr>
            <w:rFonts w:ascii="Georgia" w:hAnsi="Georgia"/>
            <w:rPrChange w:id="1125" w:author="Ciaran Mc Donnell" w:date="2018-08-21T22:01:00Z">
              <w:rPr/>
            </w:rPrChange>
          </w:rPr>
          <w:t>was entered</w:t>
        </w:r>
      </w:ins>
      <w:ins w:id="1126" w:author="Ciaran Mc Donnell" w:date="2018-07-04T13:53:00Z">
        <w:r w:rsidRPr="00FB0B2F">
          <w:rPr>
            <w:rFonts w:ascii="Georgia" w:hAnsi="Georgia"/>
            <w:rPrChange w:id="1127" w:author="Ciaran Mc Donnell" w:date="2018-08-21T22:01:00Z">
              <w:rPr/>
            </w:rPrChange>
          </w:rPr>
          <w:t xml:space="preserve"> by circa 20 students. </w:t>
        </w:r>
      </w:ins>
    </w:p>
    <w:p w14:paraId="1DA20AC7" w14:textId="3067EEFF" w:rsidR="00DC4CFC" w:rsidRPr="00FB0B2F" w:rsidRDefault="00DC4CFC">
      <w:pPr>
        <w:ind w:left="714"/>
        <w:jc w:val="both"/>
        <w:rPr>
          <w:ins w:id="1128" w:author="Ciaran Mc Donnell" w:date="2018-07-06T11:15:00Z"/>
          <w:rFonts w:ascii="Georgia" w:hAnsi="Georgia"/>
          <w:rPrChange w:id="1129" w:author="Ciaran Mc Donnell" w:date="2018-08-21T22:01:00Z">
            <w:rPr>
              <w:ins w:id="1130" w:author="Ciaran Mc Donnell" w:date="2018-07-06T11:15:00Z"/>
            </w:rPr>
          </w:rPrChange>
        </w:rPr>
        <w:pPrChange w:id="1131" w:author="Ciaran Mc Donnell" w:date="2018-07-06T17:14:00Z">
          <w:pPr>
            <w:ind w:left="357"/>
            <w:jc w:val="both"/>
          </w:pPr>
        </w:pPrChange>
      </w:pPr>
      <w:ins w:id="1132" w:author="Ciaran Mc Donnell" w:date="2018-07-04T13:53:00Z">
        <w:r w:rsidRPr="00FB0B2F">
          <w:rPr>
            <w:rFonts w:ascii="Georgia" w:hAnsi="Georgia"/>
            <w:rPrChange w:id="1133" w:author="Ciaran Mc Donnell" w:date="2018-08-21T22:01:00Z">
              <w:rPr/>
            </w:rPrChange>
          </w:rPr>
          <w:t>At the start of this study, the individual files had already been comp</w:t>
        </w:r>
      </w:ins>
      <w:ins w:id="1134" w:author="Ciaran Mc Donnell" w:date="2018-07-04T13:54:00Z">
        <w:r w:rsidRPr="00FB0B2F">
          <w:rPr>
            <w:rFonts w:ascii="Georgia" w:hAnsi="Georgia"/>
            <w:rPrChange w:id="1135" w:author="Ciaran Mc Donnell" w:date="2018-08-21T22:01:00Z">
              <w:rPr/>
            </w:rPrChange>
          </w:rPr>
          <w:t>iled into a master data csv</w:t>
        </w:r>
        <w:r w:rsidR="007E6C0F" w:rsidRPr="00FB0B2F">
          <w:rPr>
            <w:rFonts w:ascii="Georgia" w:hAnsi="Georgia"/>
            <w:rPrChange w:id="1136" w:author="Ciaran Mc Donnell" w:date="2018-08-21T22:01:00Z">
              <w:rPr/>
            </w:rPrChange>
          </w:rPr>
          <w:t xml:space="preserve"> and </w:t>
        </w:r>
      </w:ins>
      <w:ins w:id="1137" w:author="Ciaran Mc Donnell" w:date="2018-08-22T11:11:00Z">
        <w:r w:rsidR="003A0036">
          <w:rPr>
            <w:rFonts w:ascii="Georgia" w:hAnsi="Georgia"/>
          </w:rPr>
          <w:t xml:space="preserve">had been </w:t>
        </w:r>
      </w:ins>
      <w:ins w:id="1138" w:author="Ciaran Mc Donnell" w:date="2018-08-22T11:10:00Z">
        <w:r w:rsidR="003A0036">
          <w:rPr>
            <w:rFonts w:ascii="Georgia" w:hAnsi="Georgia"/>
          </w:rPr>
          <w:t xml:space="preserve">inspected </w:t>
        </w:r>
      </w:ins>
      <w:ins w:id="1139" w:author="Ciaran Mc Donnell" w:date="2018-08-20T20:40:00Z">
        <w:r w:rsidR="001A701E" w:rsidRPr="00FB0B2F">
          <w:rPr>
            <w:rFonts w:ascii="Georgia" w:hAnsi="Georgia"/>
          </w:rPr>
          <w:t>manually for</w:t>
        </w:r>
      </w:ins>
      <w:ins w:id="1140" w:author="Ciaran Mc Donnell" w:date="2018-07-04T13:54:00Z">
        <w:r w:rsidR="007E6C0F" w:rsidRPr="00FB0B2F">
          <w:rPr>
            <w:rFonts w:ascii="Georgia" w:hAnsi="Georgia"/>
            <w:rPrChange w:id="1141" w:author="Ciaran Mc Donnell" w:date="2018-08-21T22:01:00Z">
              <w:rPr/>
            </w:rPrChange>
          </w:rPr>
          <w:t xml:space="preserve"> impossible </w:t>
        </w:r>
      </w:ins>
      <w:ins w:id="1142" w:author="Ciaran Mc Donnell" w:date="2018-07-04T13:55:00Z">
        <w:r w:rsidR="007E6C0F" w:rsidRPr="00FB0B2F">
          <w:rPr>
            <w:rFonts w:ascii="Georgia" w:hAnsi="Georgia"/>
            <w:rPrChange w:id="1143" w:author="Ciaran Mc Donnell" w:date="2018-08-21T22:01:00Z">
              <w:rPr/>
            </w:rPrChange>
          </w:rPr>
          <w:t xml:space="preserve">and/or typographical entries. </w:t>
        </w:r>
        <w:r w:rsidR="00353F14" w:rsidRPr="00FB0B2F">
          <w:rPr>
            <w:rFonts w:ascii="Georgia" w:hAnsi="Georgia"/>
            <w:rPrChange w:id="1144" w:author="Ciaran Mc Donnell" w:date="2018-08-21T22:01:00Z">
              <w:rPr/>
            </w:rPrChange>
          </w:rPr>
          <w:t>There</w:t>
        </w:r>
      </w:ins>
      <w:ins w:id="1145" w:author="Ciaran Mc Donnell" w:date="2018-07-06T11:12:00Z">
        <w:r w:rsidR="00BA4193" w:rsidRPr="00FB0B2F">
          <w:rPr>
            <w:rFonts w:ascii="Georgia" w:hAnsi="Georgia"/>
            <w:rPrChange w:id="1146" w:author="Ciaran Mc Donnell" w:date="2018-08-21T22:01:00Z">
              <w:rPr/>
            </w:rPrChange>
          </w:rPr>
          <w:t xml:space="preserve"> are</w:t>
        </w:r>
      </w:ins>
      <w:ins w:id="1147" w:author="Ciaran Mc Donnell" w:date="2018-07-04T13:55:00Z">
        <w:r w:rsidR="00353F14" w:rsidRPr="00FB0B2F">
          <w:rPr>
            <w:rFonts w:ascii="Georgia" w:hAnsi="Georgia"/>
            <w:rPrChange w:id="1148" w:author="Ciaran Mc Donnell" w:date="2018-08-21T22:01:00Z">
              <w:rPr/>
            </w:rPrChange>
          </w:rPr>
          <w:t xml:space="preserve"> </w:t>
        </w:r>
      </w:ins>
      <w:ins w:id="1149" w:author="Ciaran Mc Donnell" w:date="2018-07-06T11:14:00Z">
        <w:r w:rsidR="00BA4193" w:rsidRPr="00FB0B2F">
          <w:rPr>
            <w:rFonts w:ascii="Georgia" w:hAnsi="Georgia"/>
            <w:rPrChange w:id="1150" w:author="Ciaran Mc Donnell" w:date="2018-08-21T22:01:00Z">
              <w:rPr/>
            </w:rPrChange>
          </w:rPr>
          <w:t>11</w:t>
        </w:r>
      </w:ins>
      <w:ins w:id="1151" w:author="Ciaran Mc Donnell" w:date="2018-07-04T13:55:00Z">
        <w:r w:rsidR="00F83AE5" w:rsidRPr="00FB0B2F">
          <w:rPr>
            <w:rFonts w:ascii="Georgia" w:hAnsi="Georgia"/>
            <w:rPrChange w:id="1152" w:author="Ciaran Mc Donnell" w:date="2018-08-21T22:01:00Z">
              <w:rPr/>
            </w:rPrChange>
          </w:rPr>
          <w:t xml:space="preserve"> variables with </w:t>
        </w:r>
        <w:r w:rsidR="00353F14" w:rsidRPr="00FB0B2F">
          <w:rPr>
            <w:rFonts w:ascii="Georgia" w:hAnsi="Georgia"/>
            <w:rPrChange w:id="1153" w:author="Ciaran Mc Donnell" w:date="2018-08-21T22:01:00Z">
              <w:rPr/>
            </w:rPrChange>
          </w:rPr>
          <w:t xml:space="preserve">7529 observations </w:t>
        </w:r>
        <w:r w:rsidR="00F83AE5" w:rsidRPr="00FB0B2F">
          <w:rPr>
            <w:rFonts w:ascii="Georgia" w:hAnsi="Georgia"/>
            <w:rPrChange w:id="1154" w:author="Ciaran Mc Donnell" w:date="2018-08-21T22:01:00Z">
              <w:rPr/>
            </w:rPrChange>
          </w:rPr>
          <w:t xml:space="preserve">in </w:t>
        </w:r>
      </w:ins>
      <w:ins w:id="1155" w:author="Ciaran Mc Donnell" w:date="2018-07-04T13:59:00Z">
        <w:r w:rsidR="00B0772C" w:rsidRPr="00FB0B2F">
          <w:rPr>
            <w:rFonts w:ascii="Georgia" w:hAnsi="Georgia"/>
            <w:rPrChange w:id="1156" w:author="Ciaran Mc Donnell" w:date="2018-08-21T22:01:00Z">
              <w:rPr/>
            </w:rPrChange>
          </w:rPr>
          <w:t>total</w:t>
        </w:r>
      </w:ins>
      <w:ins w:id="1157" w:author="Ciaran Mc Donnell" w:date="2018-07-04T13:55:00Z">
        <w:r w:rsidR="00F83AE5" w:rsidRPr="00FB0B2F">
          <w:rPr>
            <w:rFonts w:ascii="Georgia" w:hAnsi="Georgia"/>
            <w:rPrChange w:id="1158" w:author="Ciaran Mc Donnell" w:date="2018-08-21T22:01:00Z">
              <w:rPr/>
            </w:rPrChange>
          </w:rPr>
          <w:t xml:space="preserve">. Refer to </w:t>
        </w:r>
      </w:ins>
      <w:ins w:id="1159" w:author="Ciaran Mc Donnell" w:date="2018-07-06T11:15:00Z">
        <w:r w:rsidR="00BA4193" w:rsidRPr="00FB0B2F">
          <w:rPr>
            <w:rFonts w:ascii="Georgia" w:hAnsi="Georgia"/>
            <w:b/>
            <w:rPrChange w:id="1160" w:author="Ciaran Mc Donnell" w:date="2018-08-21T22:01:00Z">
              <w:rPr/>
            </w:rPrChange>
          </w:rPr>
          <w:t xml:space="preserve">Snip </w:t>
        </w:r>
      </w:ins>
      <w:ins w:id="1161" w:author="Ciaran Mc Donnell" w:date="2018-07-09T22:29:00Z">
        <w:r w:rsidR="006F519E" w:rsidRPr="00FB0B2F">
          <w:rPr>
            <w:rFonts w:ascii="Georgia" w:hAnsi="Georgia"/>
            <w:b/>
            <w:rPrChange w:id="1162" w:author="Ciaran Mc Donnell" w:date="2018-08-21T22:01:00Z">
              <w:rPr/>
            </w:rPrChange>
          </w:rPr>
          <w:t>1</w:t>
        </w:r>
      </w:ins>
      <w:ins w:id="1163" w:author="Ciaran Mc Donnell" w:date="2018-07-04T13:56:00Z">
        <w:r w:rsidR="00F83AE5" w:rsidRPr="00FB0B2F">
          <w:rPr>
            <w:rFonts w:ascii="Georgia" w:hAnsi="Georgia"/>
            <w:rPrChange w:id="1164" w:author="Ciaran Mc Donnell" w:date="2018-08-21T22:01:00Z">
              <w:rPr/>
            </w:rPrChange>
          </w:rPr>
          <w:t xml:space="preserve">. </w:t>
        </w:r>
      </w:ins>
      <w:ins w:id="1165" w:author="Ciaran Mc Donnell" w:date="2018-07-06T11:17:00Z">
        <w:r w:rsidR="00AE0DF8" w:rsidRPr="00FB0B2F">
          <w:rPr>
            <w:rFonts w:ascii="Georgia" w:hAnsi="Georgia"/>
            <w:rPrChange w:id="1166" w:author="Ciaran Mc Donnell" w:date="2018-08-21T22:01:00Z">
              <w:rPr/>
            </w:rPrChange>
          </w:rPr>
          <w:t xml:space="preserve">Refer to </w:t>
        </w:r>
      </w:ins>
      <w:ins w:id="1167" w:author="Ciaran Mc Donnell" w:date="2018-07-09T22:39:00Z">
        <w:r w:rsidR="00C6524D" w:rsidRPr="00FB0B2F">
          <w:rPr>
            <w:rFonts w:ascii="Georgia" w:hAnsi="Georgia"/>
            <w:b/>
            <w:rPrChange w:id="1168" w:author="Ciaran Mc Donnell" w:date="2018-08-21T22:01:00Z">
              <w:rPr/>
            </w:rPrChange>
          </w:rPr>
          <w:t xml:space="preserve">Table </w:t>
        </w:r>
      </w:ins>
      <w:ins w:id="1169" w:author="Ciaran Mc Donnell" w:date="2018-07-09T23:46:00Z">
        <w:r w:rsidR="000E322D" w:rsidRPr="00FB0B2F">
          <w:rPr>
            <w:rFonts w:ascii="Georgia" w:hAnsi="Georgia"/>
            <w:b/>
            <w:rPrChange w:id="1170" w:author="Ciaran Mc Donnell" w:date="2018-08-21T22:01:00Z">
              <w:rPr>
                <w:b/>
              </w:rPr>
            </w:rPrChange>
          </w:rPr>
          <w:t>2</w:t>
        </w:r>
      </w:ins>
      <w:ins w:id="1171" w:author="Ciaran Mc Donnell" w:date="2018-07-06T11:17:00Z">
        <w:r w:rsidR="00AE0DF8" w:rsidRPr="00FB0B2F">
          <w:rPr>
            <w:rFonts w:ascii="Georgia" w:hAnsi="Georgia"/>
            <w:rPrChange w:id="1172" w:author="Ciaran Mc Donnell" w:date="2018-08-21T22:01:00Z">
              <w:rPr/>
            </w:rPrChange>
          </w:rPr>
          <w:t xml:space="preserve"> for a description of the variables. </w:t>
        </w:r>
      </w:ins>
    </w:p>
    <w:p w14:paraId="65A60EB0" w14:textId="1AB2027C" w:rsidR="00BA4193" w:rsidRPr="00FB0B2F" w:rsidRDefault="00BA4193">
      <w:pPr>
        <w:ind w:left="714"/>
        <w:jc w:val="both"/>
        <w:rPr>
          <w:ins w:id="1173" w:author="Ciaran Mc Donnell" w:date="2018-07-04T13:50:00Z"/>
          <w:rFonts w:ascii="Georgia" w:hAnsi="Georgia"/>
          <w:rPrChange w:id="1174" w:author="Ciaran Mc Donnell" w:date="2018-08-21T22:01:00Z">
            <w:rPr>
              <w:ins w:id="1175" w:author="Ciaran Mc Donnell" w:date="2018-07-04T13:50:00Z"/>
            </w:rPr>
          </w:rPrChange>
        </w:rPr>
        <w:pPrChange w:id="1176" w:author="Ciaran Mc Donnell" w:date="2018-07-06T17:14:00Z">
          <w:pPr>
            <w:ind w:left="357"/>
            <w:jc w:val="both"/>
          </w:pPr>
        </w:pPrChange>
      </w:pPr>
      <w:ins w:id="1177" w:author="Ciaran Mc Donnell" w:date="2018-07-06T11:15:00Z">
        <w:r w:rsidRPr="00FB0B2F">
          <w:rPr>
            <w:rFonts w:ascii="Georgia" w:hAnsi="Georgia"/>
            <w:noProof/>
            <w:rPrChange w:id="1178" w:author="Ciaran Mc Donnell" w:date="2018-08-21T22:01:00Z">
              <w:rPr>
                <w:noProof/>
              </w:rPr>
            </w:rPrChange>
          </w:rPr>
          <w:drawing>
            <wp:inline distT="0" distB="0" distL="0" distR="0" wp14:anchorId="3A161EB2" wp14:editId="474F7AB6">
              <wp:extent cx="5731510" cy="1226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26820"/>
                      </a:xfrm>
                      <a:prstGeom prst="rect">
                        <a:avLst/>
                      </a:prstGeom>
                    </pic:spPr>
                  </pic:pic>
                </a:graphicData>
              </a:graphic>
            </wp:inline>
          </w:drawing>
        </w:r>
      </w:ins>
    </w:p>
    <w:p w14:paraId="06EB8ED6" w14:textId="6AA57B40" w:rsidR="00A3350F" w:rsidRDefault="0042486B">
      <w:pPr>
        <w:ind w:left="714"/>
        <w:jc w:val="both"/>
        <w:rPr>
          <w:ins w:id="1179" w:author="Ciaran Mc Donnell" w:date="2018-08-22T11:30:00Z"/>
          <w:rFonts w:ascii="Georgia" w:hAnsi="Georgia"/>
          <w:sz w:val="18"/>
          <w:szCs w:val="18"/>
        </w:rPr>
      </w:pPr>
      <w:ins w:id="1180" w:author="Ciaran Mc Donnell" w:date="2018-07-06T11:16:00Z">
        <w:r w:rsidRPr="00FB0B2F">
          <w:rPr>
            <w:rFonts w:ascii="Georgia" w:hAnsi="Georgia"/>
            <w:b/>
            <w:sz w:val="18"/>
            <w:szCs w:val="18"/>
            <w:rPrChange w:id="1181" w:author="Ciaran Mc Donnell" w:date="2018-08-21T22:01:00Z">
              <w:rPr/>
            </w:rPrChange>
          </w:rPr>
          <w:t xml:space="preserve">Snip </w:t>
        </w:r>
      </w:ins>
      <w:ins w:id="1182" w:author="Ciaran Mc Donnell" w:date="2018-07-09T22:29:00Z">
        <w:r w:rsidR="006F519E" w:rsidRPr="00FB0B2F">
          <w:rPr>
            <w:rFonts w:ascii="Georgia" w:hAnsi="Georgia"/>
            <w:b/>
            <w:sz w:val="18"/>
            <w:szCs w:val="18"/>
            <w:rPrChange w:id="1183" w:author="Ciaran Mc Donnell" w:date="2018-08-21T22:01:00Z">
              <w:rPr>
                <w:b/>
                <w:sz w:val="18"/>
                <w:szCs w:val="18"/>
              </w:rPr>
            </w:rPrChange>
          </w:rPr>
          <w:t>1</w:t>
        </w:r>
      </w:ins>
      <w:ins w:id="1184" w:author="Ciaran Mc Donnell" w:date="2018-07-06T11:16:00Z">
        <w:r w:rsidRPr="00FB0B2F">
          <w:rPr>
            <w:rFonts w:ascii="Georgia" w:hAnsi="Georgia"/>
            <w:sz w:val="18"/>
            <w:szCs w:val="18"/>
            <w:rPrChange w:id="1185" w:author="Ciaran Mc Donnell" w:date="2018-08-21T22:01:00Z">
              <w:rPr/>
            </w:rPrChange>
          </w:rPr>
          <w:t xml:space="preserve"> </w:t>
        </w:r>
      </w:ins>
      <w:ins w:id="1186" w:author="Ciaran Mc Donnell" w:date="2018-07-09T22:29:00Z">
        <w:r w:rsidR="006F519E" w:rsidRPr="00FB0B2F">
          <w:rPr>
            <w:rFonts w:ascii="Georgia" w:hAnsi="Georgia"/>
            <w:sz w:val="18"/>
            <w:szCs w:val="18"/>
            <w:rPrChange w:id="1187" w:author="Ciaran Mc Donnell" w:date="2018-08-21T22:01:00Z">
              <w:rPr>
                <w:sz w:val="18"/>
                <w:szCs w:val="18"/>
              </w:rPr>
            </w:rPrChange>
          </w:rPr>
          <w:t>Screen shot of the master csv file</w:t>
        </w:r>
      </w:ins>
    </w:p>
    <w:p w14:paraId="69763764" w14:textId="77777777" w:rsidR="00852D78" w:rsidRPr="00FB0B2F" w:rsidRDefault="00852D78">
      <w:pPr>
        <w:ind w:left="714"/>
        <w:jc w:val="both"/>
        <w:rPr>
          <w:ins w:id="1188" w:author="Ciaran Mc Donnell" w:date="2018-07-09T22:40:00Z"/>
          <w:rFonts w:ascii="Georgia" w:hAnsi="Georgia"/>
          <w:sz w:val="18"/>
          <w:szCs w:val="18"/>
          <w:rPrChange w:id="1189" w:author="Ciaran Mc Donnell" w:date="2018-08-21T22:01:00Z">
            <w:rPr>
              <w:ins w:id="1190" w:author="Ciaran Mc Donnell" w:date="2018-07-09T22:40:00Z"/>
              <w:sz w:val="18"/>
              <w:szCs w:val="18"/>
            </w:rPr>
          </w:rPrChange>
        </w:rPr>
      </w:pPr>
    </w:p>
    <w:p w14:paraId="056769E6" w14:textId="77777777" w:rsidR="009318E5" w:rsidRPr="00FB0B2F" w:rsidRDefault="009318E5">
      <w:pPr>
        <w:ind w:left="714"/>
        <w:jc w:val="both"/>
        <w:rPr>
          <w:ins w:id="1191" w:author="Ciaran Mc Donnell" w:date="2018-07-04T13:50:00Z"/>
          <w:rFonts w:ascii="Georgia" w:hAnsi="Georgia"/>
          <w:sz w:val="18"/>
          <w:szCs w:val="18"/>
          <w:rPrChange w:id="1192" w:author="Ciaran Mc Donnell" w:date="2018-08-21T22:01:00Z">
            <w:rPr>
              <w:ins w:id="1193" w:author="Ciaran Mc Donnell" w:date="2018-07-04T13:50:00Z"/>
            </w:rPr>
          </w:rPrChange>
        </w:rPr>
        <w:pPrChange w:id="1194" w:author="Ciaran Mc Donnell" w:date="2018-07-06T17:14:00Z">
          <w:pPr>
            <w:ind w:left="357"/>
            <w:jc w:val="both"/>
          </w:pPr>
        </w:pPrChange>
      </w:pPr>
    </w:p>
    <w:p w14:paraId="108BA83F" w14:textId="77777777" w:rsidR="00B17800" w:rsidRDefault="00B17800">
      <w:pPr>
        <w:ind w:left="714"/>
        <w:jc w:val="both"/>
        <w:rPr>
          <w:ins w:id="1195" w:author="Ciaran Mc Donnell" w:date="2018-08-22T11:27:00Z"/>
          <w:rFonts w:ascii="Georgia" w:hAnsi="Georgia"/>
        </w:rPr>
      </w:pPr>
    </w:p>
    <w:tbl>
      <w:tblPr>
        <w:tblStyle w:val="TableGrid"/>
        <w:tblW w:w="0" w:type="auto"/>
        <w:jc w:val="center"/>
        <w:tblLook w:val="04A0" w:firstRow="1" w:lastRow="0" w:firstColumn="1" w:lastColumn="0" w:noHBand="0" w:noVBand="1"/>
        <w:tblPrChange w:id="1196" w:author="Ciaran Mc Donnell" w:date="2018-08-22T11:27:00Z">
          <w:tblPr>
            <w:tblStyle w:val="TableGrid"/>
            <w:tblpPr w:leftFromText="180" w:rightFromText="180" w:vertAnchor="text" w:horzAnchor="margin" w:tblpXSpec="center" w:tblpY="-155"/>
            <w:tblW w:w="0" w:type="auto"/>
            <w:tblLook w:val="04A0" w:firstRow="1" w:lastRow="0" w:firstColumn="1" w:lastColumn="0" w:noHBand="0" w:noVBand="1"/>
          </w:tblPr>
        </w:tblPrChange>
      </w:tblPr>
      <w:tblGrid>
        <w:gridCol w:w="2536"/>
        <w:gridCol w:w="5760"/>
        <w:tblGridChange w:id="1197">
          <w:tblGrid>
            <w:gridCol w:w="2536"/>
            <w:gridCol w:w="5760"/>
          </w:tblGrid>
        </w:tblGridChange>
      </w:tblGrid>
      <w:tr w:rsidR="00B17800" w:rsidRPr="00FB0B2F" w14:paraId="767D82A2" w14:textId="77777777" w:rsidTr="00B17800">
        <w:trPr>
          <w:jc w:val="center"/>
          <w:ins w:id="1198" w:author="Ciaran Mc Donnell" w:date="2018-08-22T11:27:00Z"/>
        </w:trPr>
        <w:tc>
          <w:tcPr>
            <w:tcW w:w="2536" w:type="dxa"/>
            <w:shd w:val="clear" w:color="auto" w:fill="BFBFBF" w:themeFill="background1" w:themeFillShade="BF"/>
            <w:tcPrChange w:id="1199" w:author="Ciaran Mc Donnell" w:date="2018-08-22T11:27:00Z">
              <w:tcPr>
                <w:tcW w:w="2536" w:type="dxa"/>
                <w:shd w:val="clear" w:color="auto" w:fill="BFBFBF" w:themeFill="background1" w:themeFillShade="BF"/>
              </w:tcPr>
            </w:tcPrChange>
          </w:tcPr>
          <w:p w14:paraId="5B2BE739" w14:textId="77777777" w:rsidR="00B17800" w:rsidRPr="00FB0B2F" w:rsidRDefault="00B17800" w:rsidP="00B17800">
            <w:pPr>
              <w:pStyle w:val="ListParagraph"/>
              <w:ind w:left="0"/>
              <w:jc w:val="center"/>
              <w:rPr>
                <w:ins w:id="1200" w:author="Ciaran Mc Donnell" w:date="2018-08-22T11:27:00Z"/>
                <w:rFonts w:ascii="Georgia" w:hAnsi="Georgia"/>
                <w:b/>
              </w:rPr>
            </w:pPr>
            <w:ins w:id="1201" w:author="Ciaran Mc Donnell" w:date="2018-08-22T11:27:00Z">
              <w:r w:rsidRPr="00FB0B2F">
                <w:rPr>
                  <w:rFonts w:ascii="Georgia" w:hAnsi="Georgia"/>
                  <w:b/>
                </w:rPr>
                <w:t>Variable Name</w:t>
              </w:r>
            </w:ins>
          </w:p>
        </w:tc>
        <w:tc>
          <w:tcPr>
            <w:tcW w:w="5760" w:type="dxa"/>
            <w:shd w:val="clear" w:color="auto" w:fill="BFBFBF" w:themeFill="background1" w:themeFillShade="BF"/>
            <w:tcPrChange w:id="1202" w:author="Ciaran Mc Donnell" w:date="2018-08-22T11:27:00Z">
              <w:tcPr>
                <w:tcW w:w="5760" w:type="dxa"/>
                <w:shd w:val="clear" w:color="auto" w:fill="BFBFBF" w:themeFill="background1" w:themeFillShade="BF"/>
              </w:tcPr>
            </w:tcPrChange>
          </w:tcPr>
          <w:p w14:paraId="3E524DC0" w14:textId="77777777" w:rsidR="00B17800" w:rsidRPr="00FB0B2F" w:rsidRDefault="00B17800" w:rsidP="00B17800">
            <w:pPr>
              <w:pStyle w:val="ListParagraph"/>
              <w:ind w:left="0"/>
              <w:jc w:val="center"/>
              <w:rPr>
                <w:ins w:id="1203" w:author="Ciaran Mc Donnell" w:date="2018-08-22T11:27:00Z"/>
                <w:rFonts w:ascii="Georgia" w:hAnsi="Georgia"/>
                <w:b/>
              </w:rPr>
            </w:pPr>
            <w:ins w:id="1204" w:author="Ciaran Mc Donnell" w:date="2018-08-22T11:27:00Z">
              <w:r w:rsidRPr="00FB0B2F">
                <w:rPr>
                  <w:rFonts w:ascii="Georgia" w:hAnsi="Georgia"/>
                  <w:b/>
                </w:rPr>
                <w:t>Description</w:t>
              </w:r>
            </w:ins>
          </w:p>
        </w:tc>
      </w:tr>
      <w:tr w:rsidR="00B17800" w:rsidRPr="00FB0B2F" w14:paraId="57F74302" w14:textId="77777777" w:rsidTr="00B17800">
        <w:trPr>
          <w:jc w:val="center"/>
          <w:ins w:id="1205" w:author="Ciaran Mc Donnell" w:date="2018-08-22T11:27:00Z"/>
        </w:trPr>
        <w:tc>
          <w:tcPr>
            <w:tcW w:w="2536" w:type="dxa"/>
            <w:tcPrChange w:id="1206" w:author="Ciaran Mc Donnell" w:date="2018-08-22T11:27:00Z">
              <w:tcPr>
                <w:tcW w:w="2536" w:type="dxa"/>
              </w:tcPr>
            </w:tcPrChange>
          </w:tcPr>
          <w:p w14:paraId="4809706B" w14:textId="77777777" w:rsidR="00B17800" w:rsidRPr="00FB0B2F" w:rsidRDefault="00B17800" w:rsidP="00B17800">
            <w:pPr>
              <w:pStyle w:val="ListParagraph"/>
              <w:ind w:left="0"/>
              <w:jc w:val="center"/>
              <w:rPr>
                <w:ins w:id="1207" w:author="Ciaran Mc Donnell" w:date="2018-08-22T11:27:00Z"/>
                <w:rFonts w:ascii="Georgia" w:hAnsi="Georgia"/>
              </w:rPr>
            </w:pPr>
            <w:ins w:id="1208" w:author="Ciaran Mc Donnell" w:date="2018-08-22T11:27:00Z">
              <w:r w:rsidRPr="00FB0B2F">
                <w:rPr>
                  <w:rFonts w:ascii="Georgia" w:hAnsi="Georgia"/>
                </w:rPr>
                <w:t>DayNo</w:t>
              </w:r>
            </w:ins>
          </w:p>
        </w:tc>
        <w:tc>
          <w:tcPr>
            <w:tcW w:w="5760" w:type="dxa"/>
            <w:tcPrChange w:id="1209" w:author="Ciaran Mc Donnell" w:date="2018-08-22T11:27:00Z">
              <w:tcPr>
                <w:tcW w:w="5760" w:type="dxa"/>
              </w:tcPr>
            </w:tcPrChange>
          </w:tcPr>
          <w:p w14:paraId="2D2AA48B" w14:textId="77777777" w:rsidR="00B17800" w:rsidRPr="00FB0B2F" w:rsidRDefault="00B17800" w:rsidP="00B17800">
            <w:pPr>
              <w:pStyle w:val="ListParagraph"/>
              <w:ind w:left="0"/>
              <w:jc w:val="both"/>
              <w:rPr>
                <w:ins w:id="1210" w:author="Ciaran Mc Donnell" w:date="2018-08-22T11:27:00Z"/>
                <w:rFonts w:ascii="Georgia" w:hAnsi="Georgia"/>
              </w:rPr>
            </w:pPr>
            <w:ins w:id="1211" w:author="Ciaran Mc Donnell" w:date="2018-08-22T11:27:00Z">
              <w:r w:rsidRPr="00FB0B2F">
                <w:rPr>
                  <w:rFonts w:ascii="Georgia" w:hAnsi="Georgia"/>
                </w:rPr>
                <w:t>Study day number. Integers starting from 1</w:t>
              </w:r>
            </w:ins>
          </w:p>
        </w:tc>
      </w:tr>
      <w:tr w:rsidR="00B17800" w:rsidRPr="00FB0B2F" w14:paraId="0C65891C" w14:textId="77777777" w:rsidTr="00B17800">
        <w:trPr>
          <w:jc w:val="center"/>
          <w:ins w:id="1212" w:author="Ciaran Mc Donnell" w:date="2018-08-22T11:27:00Z"/>
        </w:trPr>
        <w:tc>
          <w:tcPr>
            <w:tcW w:w="2536" w:type="dxa"/>
            <w:tcPrChange w:id="1213" w:author="Ciaran Mc Donnell" w:date="2018-08-22T11:27:00Z">
              <w:tcPr>
                <w:tcW w:w="2536" w:type="dxa"/>
              </w:tcPr>
            </w:tcPrChange>
          </w:tcPr>
          <w:p w14:paraId="43D28DC0" w14:textId="77777777" w:rsidR="00B17800" w:rsidRPr="00FB0B2F" w:rsidRDefault="00B17800" w:rsidP="00B17800">
            <w:pPr>
              <w:pStyle w:val="ListParagraph"/>
              <w:ind w:left="0"/>
              <w:jc w:val="center"/>
              <w:rPr>
                <w:ins w:id="1214" w:author="Ciaran Mc Donnell" w:date="2018-08-22T11:27:00Z"/>
                <w:rFonts w:ascii="Georgia" w:hAnsi="Georgia"/>
              </w:rPr>
            </w:pPr>
            <w:ins w:id="1215" w:author="Ciaran Mc Donnell" w:date="2018-08-22T11:27:00Z">
              <w:r w:rsidRPr="00FB0B2F">
                <w:rPr>
                  <w:rFonts w:ascii="Georgia" w:hAnsi="Georgia"/>
                </w:rPr>
                <w:t>Date</w:t>
              </w:r>
            </w:ins>
          </w:p>
        </w:tc>
        <w:tc>
          <w:tcPr>
            <w:tcW w:w="5760" w:type="dxa"/>
            <w:tcPrChange w:id="1216" w:author="Ciaran Mc Donnell" w:date="2018-08-22T11:27:00Z">
              <w:tcPr>
                <w:tcW w:w="5760" w:type="dxa"/>
              </w:tcPr>
            </w:tcPrChange>
          </w:tcPr>
          <w:p w14:paraId="7F94D969" w14:textId="77777777" w:rsidR="00B17800" w:rsidRPr="00FB0B2F" w:rsidRDefault="00B17800" w:rsidP="00B17800">
            <w:pPr>
              <w:pStyle w:val="ListParagraph"/>
              <w:ind w:left="0"/>
              <w:jc w:val="both"/>
              <w:rPr>
                <w:ins w:id="1217" w:author="Ciaran Mc Donnell" w:date="2018-08-22T11:27:00Z"/>
                <w:rFonts w:ascii="Georgia" w:hAnsi="Georgia"/>
              </w:rPr>
            </w:pPr>
            <w:ins w:id="1218" w:author="Ciaran Mc Donnell" w:date="2018-08-22T11:27:00Z">
              <w:r w:rsidRPr="00FB0B2F">
                <w:rPr>
                  <w:rFonts w:ascii="Georgia" w:hAnsi="Georgia"/>
                </w:rPr>
                <w:t xml:space="preserve">The calendar date ‘dd Month </w:t>
              </w:r>
              <w:proofErr w:type="spellStart"/>
              <w:r w:rsidRPr="00FB0B2F">
                <w:rPr>
                  <w:rFonts w:ascii="Georgia" w:hAnsi="Georgia"/>
                </w:rPr>
                <w:t>yyyy</w:t>
              </w:r>
              <w:proofErr w:type="spellEnd"/>
              <w:r w:rsidRPr="00FB0B2F">
                <w:rPr>
                  <w:rFonts w:ascii="Georgia" w:hAnsi="Georgia"/>
                </w:rPr>
                <w:t>’</w:t>
              </w:r>
            </w:ins>
          </w:p>
        </w:tc>
      </w:tr>
      <w:tr w:rsidR="00B17800" w:rsidRPr="00FB0B2F" w14:paraId="698D8DEC" w14:textId="77777777" w:rsidTr="00B17800">
        <w:trPr>
          <w:jc w:val="center"/>
          <w:ins w:id="1219" w:author="Ciaran Mc Donnell" w:date="2018-08-22T11:27:00Z"/>
        </w:trPr>
        <w:tc>
          <w:tcPr>
            <w:tcW w:w="2536" w:type="dxa"/>
            <w:tcPrChange w:id="1220" w:author="Ciaran Mc Donnell" w:date="2018-08-22T11:27:00Z">
              <w:tcPr>
                <w:tcW w:w="2536" w:type="dxa"/>
              </w:tcPr>
            </w:tcPrChange>
          </w:tcPr>
          <w:p w14:paraId="2E49A34E" w14:textId="77777777" w:rsidR="00B17800" w:rsidRPr="00FB0B2F" w:rsidRDefault="00B17800" w:rsidP="00B17800">
            <w:pPr>
              <w:pStyle w:val="ListParagraph"/>
              <w:ind w:left="0"/>
              <w:jc w:val="center"/>
              <w:rPr>
                <w:ins w:id="1221" w:author="Ciaran Mc Donnell" w:date="2018-08-22T11:27:00Z"/>
                <w:rFonts w:ascii="Georgia" w:hAnsi="Georgia"/>
              </w:rPr>
            </w:pPr>
            <w:ins w:id="1222" w:author="Ciaran Mc Donnell" w:date="2018-08-22T11:27:00Z">
              <w:r w:rsidRPr="00FB0B2F">
                <w:rPr>
                  <w:rFonts w:ascii="Georgia" w:hAnsi="Georgia"/>
                </w:rPr>
                <w:t>Browse?</w:t>
              </w:r>
            </w:ins>
          </w:p>
        </w:tc>
        <w:tc>
          <w:tcPr>
            <w:tcW w:w="5760" w:type="dxa"/>
            <w:tcPrChange w:id="1223" w:author="Ciaran Mc Donnell" w:date="2018-08-22T11:27:00Z">
              <w:tcPr>
                <w:tcW w:w="5760" w:type="dxa"/>
              </w:tcPr>
            </w:tcPrChange>
          </w:tcPr>
          <w:p w14:paraId="5A0AC0A6" w14:textId="77777777" w:rsidR="00B17800" w:rsidRPr="00FB0B2F" w:rsidRDefault="00B17800" w:rsidP="00B17800">
            <w:pPr>
              <w:pStyle w:val="ListParagraph"/>
              <w:ind w:left="0"/>
              <w:jc w:val="both"/>
              <w:rPr>
                <w:ins w:id="1224" w:author="Ciaran Mc Donnell" w:date="2018-08-22T11:27:00Z"/>
                <w:rFonts w:ascii="Georgia" w:hAnsi="Georgia"/>
              </w:rPr>
            </w:pPr>
            <w:ins w:id="1225" w:author="Ciaran Mc Donnell" w:date="2018-08-22T11:27:00Z">
              <w:r w:rsidRPr="00FB0B2F">
                <w:rPr>
                  <w:rFonts w:ascii="Georgia" w:hAnsi="Georgia"/>
                </w:rPr>
                <w:t>Binary (Yes for browse days, No for normal)</w:t>
              </w:r>
            </w:ins>
          </w:p>
        </w:tc>
      </w:tr>
      <w:tr w:rsidR="00B17800" w:rsidRPr="00FB0B2F" w14:paraId="3C8F3BEE" w14:textId="77777777" w:rsidTr="00B17800">
        <w:trPr>
          <w:jc w:val="center"/>
          <w:ins w:id="1226" w:author="Ciaran Mc Donnell" w:date="2018-08-22T11:27:00Z"/>
        </w:trPr>
        <w:tc>
          <w:tcPr>
            <w:tcW w:w="2536" w:type="dxa"/>
            <w:tcPrChange w:id="1227" w:author="Ciaran Mc Donnell" w:date="2018-08-22T11:27:00Z">
              <w:tcPr>
                <w:tcW w:w="2536" w:type="dxa"/>
              </w:tcPr>
            </w:tcPrChange>
          </w:tcPr>
          <w:p w14:paraId="768A8CF8" w14:textId="77777777" w:rsidR="00B17800" w:rsidRPr="00FB0B2F" w:rsidRDefault="00B17800" w:rsidP="00B17800">
            <w:pPr>
              <w:pStyle w:val="ListParagraph"/>
              <w:ind w:left="0"/>
              <w:jc w:val="center"/>
              <w:rPr>
                <w:ins w:id="1228" w:author="Ciaran Mc Donnell" w:date="2018-08-22T11:27:00Z"/>
                <w:rFonts w:ascii="Georgia" w:hAnsi="Georgia"/>
              </w:rPr>
            </w:pPr>
            <w:ins w:id="1229" w:author="Ciaran Mc Donnell" w:date="2018-08-22T11:27:00Z">
              <w:r w:rsidRPr="00FB0B2F">
                <w:rPr>
                  <w:rFonts w:ascii="Georgia" w:hAnsi="Georgia"/>
                </w:rPr>
                <w:t>Behaviour</w:t>
              </w:r>
            </w:ins>
          </w:p>
        </w:tc>
        <w:tc>
          <w:tcPr>
            <w:tcW w:w="5760" w:type="dxa"/>
            <w:tcPrChange w:id="1230" w:author="Ciaran Mc Donnell" w:date="2018-08-22T11:27:00Z">
              <w:tcPr>
                <w:tcW w:w="5760" w:type="dxa"/>
              </w:tcPr>
            </w:tcPrChange>
          </w:tcPr>
          <w:p w14:paraId="3C4EF80F" w14:textId="77777777" w:rsidR="00B17800" w:rsidRPr="00FB0B2F" w:rsidRDefault="00B17800" w:rsidP="00B17800">
            <w:pPr>
              <w:pStyle w:val="ListParagraph"/>
              <w:ind w:left="0"/>
              <w:jc w:val="both"/>
              <w:rPr>
                <w:ins w:id="1231" w:author="Ciaran Mc Donnell" w:date="2018-08-22T11:27:00Z"/>
                <w:rFonts w:ascii="Georgia" w:hAnsi="Georgia"/>
              </w:rPr>
            </w:pPr>
            <w:ins w:id="1232" w:author="Ciaran Mc Donnell" w:date="2018-08-22T11:27:00Z">
              <w:r w:rsidRPr="00FB0B2F">
                <w:rPr>
                  <w:rFonts w:ascii="Georgia" w:hAnsi="Georgia"/>
                </w:rPr>
                <w:t>List of pre-defined behaviours</w:t>
              </w:r>
            </w:ins>
          </w:p>
        </w:tc>
      </w:tr>
      <w:tr w:rsidR="00B17800" w:rsidRPr="00FB0B2F" w14:paraId="4FCD7ED6" w14:textId="77777777" w:rsidTr="00B17800">
        <w:trPr>
          <w:jc w:val="center"/>
          <w:ins w:id="1233" w:author="Ciaran Mc Donnell" w:date="2018-08-22T11:27:00Z"/>
        </w:trPr>
        <w:tc>
          <w:tcPr>
            <w:tcW w:w="2536" w:type="dxa"/>
            <w:tcPrChange w:id="1234" w:author="Ciaran Mc Donnell" w:date="2018-08-22T11:27:00Z">
              <w:tcPr>
                <w:tcW w:w="2536" w:type="dxa"/>
              </w:tcPr>
            </w:tcPrChange>
          </w:tcPr>
          <w:p w14:paraId="5DFAE330" w14:textId="77777777" w:rsidR="00B17800" w:rsidRPr="00FB0B2F" w:rsidRDefault="00B17800" w:rsidP="00B17800">
            <w:pPr>
              <w:pStyle w:val="ListParagraph"/>
              <w:ind w:left="0"/>
              <w:jc w:val="center"/>
              <w:rPr>
                <w:ins w:id="1235" w:author="Ciaran Mc Donnell" w:date="2018-08-22T11:27:00Z"/>
                <w:rFonts w:ascii="Georgia" w:hAnsi="Georgia"/>
              </w:rPr>
            </w:pPr>
            <w:ins w:id="1236" w:author="Ciaran Mc Donnell" w:date="2018-08-22T11:27:00Z">
              <w:r w:rsidRPr="00FB0B2F">
                <w:rPr>
                  <w:rFonts w:ascii="Georgia" w:hAnsi="Georgia"/>
                </w:rPr>
                <w:t>Start Time</w:t>
              </w:r>
            </w:ins>
          </w:p>
        </w:tc>
        <w:tc>
          <w:tcPr>
            <w:tcW w:w="5760" w:type="dxa"/>
            <w:tcPrChange w:id="1237" w:author="Ciaran Mc Donnell" w:date="2018-08-22T11:27:00Z">
              <w:tcPr>
                <w:tcW w:w="5760" w:type="dxa"/>
              </w:tcPr>
            </w:tcPrChange>
          </w:tcPr>
          <w:p w14:paraId="7CEA9E72" w14:textId="77777777" w:rsidR="00B17800" w:rsidRPr="00FB0B2F" w:rsidRDefault="00B17800" w:rsidP="00B17800">
            <w:pPr>
              <w:pStyle w:val="ListParagraph"/>
              <w:ind w:left="0"/>
              <w:jc w:val="both"/>
              <w:rPr>
                <w:ins w:id="1238" w:author="Ciaran Mc Donnell" w:date="2018-08-22T11:27:00Z"/>
                <w:rFonts w:ascii="Georgia" w:hAnsi="Georgia"/>
              </w:rPr>
            </w:pPr>
            <w:ins w:id="1239" w:author="Ciaran Mc Donnell" w:date="2018-08-22T11:27:00Z">
              <w:r w:rsidRPr="00FB0B2F">
                <w:rPr>
                  <w:rFonts w:ascii="Georgia" w:hAnsi="Georgia"/>
                </w:rPr>
                <w:t>Time a behaviour is recorded to start (</w:t>
              </w:r>
              <w:proofErr w:type="spellStart"/>
              <w:r w:rsidRPr="00FB0B2F">
                <w:rPr>
                  <w:rFonts w:ascii="Georgia" w:hAnsi="Georgia"/>
                </w:rPr>
                <w:t>hh:mm:ss</w:t>
              </w:r>
              <w:proofErr w:type="spellEnd"/>
              <w:r w:rsidRPr="00FB0B2F">
                <w:rPr>
                  <w:rFonts w:ascii="Georgia" w:hAnsi="Georgia"/>
                </w:rPr>
                <w:t>)</w:t>
              </w:r>
            </w:ins>
          </w:p>
        </w:tc>
      </w:tr>
      <w:tr w:rsidR="00B17800" w:rsidRPr="00FB0B2F" w14:paraId="235C6230" w14:textId="77777777" w:rsidTr="00B17800">
        <w:trPr>
          <w:jc w:val="center"/>
          <w:ins w:id="1240" w:author="Ciaran Mc Donnell" w:date="2018-08-22T11:27:00Z"/>
        </w:trPr>
        <w:tc>
          <w:tcPr>
            <w:tcW w:w="2536" w:type="dxa"/>
            <w:tcPrChange w:id="1241" w:author="Ciaran Mc Donnell" w:date="2018-08-22T11:27:00Z">
              <w:tcPr>
                <w:tcW w:w="2536" w:type="dxa"/>
              </w:tcPr>
            </w:tcPrChange>
          </w:tcPr>
          <w:p w14:paraId="1987C8A9" w14:textId="77777777" w:rsidR="00B17800" w:rsidRPr="00FB0B2F" w:rsidRDefault="00B17800" w:rsidP="00B17800">
            <w:pPr>
              <w:pStyle w:val="ListParagraph"/>
              <w:ind w:left="0"/>
              <w:jc w:val="center"/>
              <w:rPr>
                <w:ins w:id="1242" w:author="Ciaran Mc Donnell" w:date="2018-08-22T11:27:00Z"/>
                <w:rFonts w:ascii="Georgia" w:hAnsi="Georgia"/>
              </w:rPr>
            </w:pPr>
            <w:ins w:id="1243" w:author="Ciaran Mc Donnell" w:date="2018-08-22T11:27:00Z">
              <w:r w:rsidRPr="00FB0B2F">
                <w:rPr>
                  <w:rFonts w:ascii="Georgia" w:hAnsi="Georgia"/>
                </w:rPr>
                <w:t>Finish Time</w:t>
              </w:r>
            </w:ins>
          </w:p>
        </w:tc>
        <w:tc>
          <w:tcPr>
            <w:tcW w:w="5760" w:type="dxa"/>
            <w:tcPrChange w:id="1244" w:author="Ciaran Mc Donnell" w:date="2018-08-22T11:27:00Z">
              <w:tcPr>
                <w:tcW w:w="5760" w:type="dxa"/>
              </w:tcPr>
            </w:tcPrChange>
          </w:tcPr>
          <w:p w14:paraId="0929CAF9" w14:textId="77777777" w:rsidR="00B17800" w:rsidRPr="00FB0B2F" w:rsidRDefault="00B17800" w:rsidP="00B17800">
            <w:pPr>
              <w:pStyle w:val="ListParagraph"/>
              <w:ind w:left="0"/>
              <w:jc w:val="both"/>
              <w:rPr>
                <w:ins w:id="1245" w:author="Ciaran Mc Donnell" w:date="2018-08-22T11:27:00Z"/>
                <w:rFonts w:ascii="Georgia" w:hAnsi="Georgia"/>
              </w:rPr>
            </w:pPr>
            <w:ins w:id="1246" w:author="Ciaran Mc Donnell" w:date="2018-08-22T11:27:00Z">
              <w:r w:rsidRPr="00FB0B2F">
                <w:rPr>
                  <w:rFonts w:ascii="Georgia" w:hAnsi="Georgia"/>
                </w:rPr>
                <w:t>Time a behaviour is recorded to finish (</w:t>
              </w:r>
              <w:proofErr w:type="spellStart"/>
              <w:r w:rsidRPr="00FB0B2F">
                <w:rPr>
                  <w:rFonts w:ascii="Georgia" w:hAnsi="Georgia"/>
                </w:rPr>
                <w:t>hh:mm:ss</w:t>
              </w:r>
              <w:proofErr w:type="spellEnd"/>
              <w:r w:rsidRPr="00FB0B2F">
                <w:rPr>
                  <w:rFonts w:ascii="Georgia" w:hAnsi="Georgia"/>
                </w:rPr>
                <w:t>)</w:t>
              </w:r>
            </w:ins>
          </w:p>
        </w:tc>
      </w:tr>
      <w:tr w:rsidR="00B17800" w:rsidRPr="00FB0B2F" w14:paraId="49B34721" w14:textId="77777777" w:rsidTr="00B17800">
        <w:trPr>
          <w:jc w:val="center"/>
          <w:ins w:id="1247" w:author="Ciaran Mc Donnell" w:date="2018-08-22T11:27:00Z"/>
        </w:trPr>
        <w:tc>
          <w:tcPr>
            <w:tcW w:w="2536" w:type="dxa"/>
            <w:tcPrChange w:id="1248" w:author="Ciaran Mc Donnell" w:date="2018-08-22T11:27:00Z">
              <w:tcPr>
                <w:tcW w:w="2536" w:type="dxa"/>
              </w:tcPr>
            </w:tcPrChange>
          </w:tcPr>
          <w:p w14:paraId="2A2F99F7" w14:textId="77777777" w:rsidR="00B17800" w:rsidRPr="00FB0B2F" w:rsidRDefault="00B17800" w:rsidP="00B17800">
            <w:pPr>
              <w:pStyle w:val="ListParagraph"/>
              <w:ind w:left="0"/>
              <w:jc w:val="center"/>
              <w:rPr>
                <w:ins w:id="1249" w:author="Ciaran Mc Donnell" w:date="2018-08-22T11:27:00Z"/>
                <w:rFonts w:ascii="Georgia" w:hAnsi="Georgia"/>
              </w:rPr>
            </w:pPr>
            <w:ins w:id="1250" w:author="Ciaran Mc Donnell" w:date="2018-08-22T11:27:00Z">
              <w:r w:rsidRPr="00FB0B2F">
                <w:rPr>
                  <w:rFonts w:ascii="Georgia" w:hAnsi="Georgia"/>
                </w:rPr>
                <w:t>Duration</w:t>
              </w:r>
            </w:ins>
          </w:p>
        </w:tc>
        <w:tc>
          <w:tcPr>
            <w:tcW w:w="5760" w:type="dxa"/>
            <w:tcPrChange w:id="1251" w:author="Ciaran Mc Donnell" w:date="2018-08-22T11:27:00Z">
              <w:tcPr>
                <w:tcW w:w="5760" w:type="dxa"/>
              </w:tcPr>
            </w:tcPrChange>
          </w:tcPr>
          <w:p w14:paraId="7F3259FD" w14:textId="77777777" w:rsidR="00B17800" w:rsidRPr="00FB0B2F" w:rsidRDefault="00B17800" w:rsidP="00B17800">
            <w:pPr>
              <w:pStyle w:val="ListParagraph"/>
              <w:ind w:left="0"/>
              <w:jc w:val="both"/>
              <w:rPr>
                <w:ins w:id="1252" w:author="Ciaran Mc Donnell" w:date="2018-08-22T11:27:00Z"/>
                <w:rFonts w:ascii="Georgia" w:hAnsi="Georgia"/>
              </w:rPr>
            </w:pPr>
            <w:ins w:id="1253" w:author="Ciaran Mc Donnell" w:date="2018-08-22T11:27:00Z">
              <w:r w:rsidRPr="00FB0B2F">
                <w:rPr>
                  <w:rFonts w:ascii="Georgia" w:hAnsi="Georgia"/>
                </w:rPr>
                <w:t>Difference between Finish and Start Time (</w:t>
              </w:r>
              <w:proofErr w:type="spellStart"/>
              <w:r w:rsidRPr="00FB0B2F">
                <w:rPr>
                  <w:rFonts w:ascii="Georgia" w:hAnsi="Georgia"/>
                </w:rPr>
                <w:t>hh:mm:ss</w:t>
              </w:r>
              <w:proofErr w:type="spellEnd"/>
              <w:r w:rsidRPr="00FB0B2F">
                <w:rPr>
                  <w:rFonts w:ascii="Georgia" w:hAnsi="Georgia"/>
                </w:rPr>
                <w:t>)</w:t>
              </w:r>
            </w:ins>
          </w:p>
        </w:tc>
      </w:tr>
      <w:tr w:rsidR="00B17800" w:rsidRPr="00FB0B2F" w14:paraId="6E5578CB" w14:textId="77777777" w:rsidTr="00B17800">
        <w:trPr>
          <w:jc w:val="center"/>
          <w:ins w:id="1254" w:author="Ciaran Mc Donnell" w:date="2018-08-22T11:27:00Z"/>
        </w:trPr>
        <w:tc>
          <w:tcPr>
            <w:tcW w:w="2536" w:type="dxa"/>
            <w:tcPrChange w:id="1255" w:author="Ciaran Mc Donnell" w:date="2018-08-22T11:27:00Z">
              <w:tcPr>
                <w:tcW w:w="2536" w:type="dxa"/>
              </w:tcPr>
            </w:tcPrChange>
          </w:tcPr>
          <w:p w14:paraId="7DBC9F84" w14:textId="77777777" w:rsidR="00B17800" w:rsidRPr="00FB0B2F" w:rsidRDefault="00B17800" w:rsidP="00B17800">
            <w:pPr>
              <w:pStyle w:val="ListParagraph"/>
              <w:ind w:left="0"/>
              <w:jc w:val="center"/>
              <w:rPr>
                <w:ins w:id="1256" w:author="Ciaran Mc Donnell" w:date="2018-08-22T11:27:00Z"/>
                <w:rFonts w:ascii="Georgia" w:hAnsi="Georgia"/>
              </w:rPr>
            </w:pPr>
            <w:ins w:id="1257" w:author="Ciaran Mc Donnell" w:date="2018-08-22T11:27:00Z">
              <w:r w:rsidRPr="00FB0B2F">
                <w:rPr>
                  <w:rFonts w:ascii="Georgia" w:hAnsi="Georgia"/>
                </w:rPr>
                <w:t>Location</w:t>
              </w:r>
            </w:ins>
          </w:p>
        </w:tc>
        <w:tc>
          <w:tcPr>
            <w:tcW w:w="5760" w:type="dxa"/>
            <w:tcPrChange w:id="1258" w:author="Ciaran Mc Donnell" w:date="2018-08-22T11:27:00Z">
              <w:tcPr>
                <w:tcW w:w="5760" w:type="dxa"/>
              </w:tcPr>
            </w:tcPrChange>
          </w:tcPr>
          <w:p w14:paraId="484085AF" w14:textId="77777777" w:rsidR="00B17800" w:rsidRPr="00FB0B2F" w:rsidRDefault="00B17800" w:rsidP="00B17800">
            <w:pPr>
              <w:pStyle w:val="ListParagraph"/>
              <w:ind w:left="0"/>
              <w:jc w:val="both"/>
              <w:rPr>
                <w:ins w:id="1259" w:author="Ciaran Mc Donnell" w:date="2018-08-22T11:27:00Z"/>
                <w:rFonts w:ascii="Georgia" w:hAnsi="Georgia"/>
              </w:rPr>
            </w:pPr>
            <w:ins w:id="1260" w:author="Ciaran Mc Donnell" w:date="2018-08-22T11:27:00Z">
              <w:r w:rsidRPr="00FB0B2F">
                <w:rPr>
                  <w:rFonts w:ascii="Georgia" w:hAnsi="Georgia"/>
                </w:rPr>
                <w:t>Binary (Inside/Outside)</w:t>
              </w:r>
            </w:ins>
          </w:p>
        </w:tc>
      </w:tr>
      <w:tr w:rsidR="00B17800" w:rsidRPr="00FB0B2F" w14:paraId="70C3F890" w14:textId="77777777" w:rsidTr="00B17800">
        <w:trPr>
          <w:jc w:val="center"/>
          <w:ins w:id="1261" w:author="Ciaran Mc Donnell" w:date="2018-08-22T11:27:00Z"/>
        </w:trPr>
        <w:tc>
          <w:tcPr>
            <w:tcW w:w="2536" w:type="dxa"/>
            <w:tcPrChange w:id="1262" w:author="Ciaran Mc Donnell" w:date="2018-08-22T11:27:00Z">
              <w:tcPr>
                <w:tcW w:w="2536" w:type="dxa"/>
              </w:tcPr>
            </w:tcPrChange>
          </w:tcPr>
          <w:p w14:paraId="6007E500" w14:textId="77777777" w:rsidR="00B17800" w:rsidRPr="00FB0B2F" w:rsidRDefault="00B17800" w:rsidP="00B17800">
            <w:pPr>
              <w:pStyle w:val="ListParagraph"/>
              <w:ind w:left="0"/>
              <w:jc w:val="center"/>
              <w:rPr>
                <w:ins w:id="1263" w:author="Ciaran Mc Donnell" w:date="2018-08-22T11:27:00Z"/>
                <w:rFonts w:ascii="Georgia" w:hAnsi="Georgia"/>
              </w:rPr>
            </w:pPr>
            <w:ins w:id="1264" w:author="Ciaran Mc Donnell" w:date="2018-08-22T11:27:00Z">
              <w:r w:rsidRPr="00FB0B2F">
                <w:rPr>
                  <w:rFonts w:ascii="Georgia" w:hAnsi="Georgia"/>
                </w:rPr>
                <w:t>Access to Whole Habitat</w:t>
              </w:r>
            </w:ins>
          </w:p>
        </w:tc>
        <w:tc>
          <w:tcPr>
            <w:tcW w:w="5760" w:type="dxa"/>
            <w:tcPrChange w:id="1265" w:author="Ciaran Mc Donnell" w:date="2018-08-22T11:27:00Z">
              <w:tcPr>
                <w:tcW w:w="5760" w:type="dxa"/>
              </w:tcPr>
            </w:tcPrChange>
          </w:tcPr>
          <w:p w14:paraId="29E92883" w14:textId="77777777" w:rsidR="00B17800" w:rsidRPr="00FB0B2F" w:rsidRDefault="00B17800" w:rsidP="00B17800">
            <w:pPr>
              <w:pStyle w:val="ListParagraph"/>
              <w:ind w:left="0"/>
              <w:jc w:val="both"/>
              <w:rPr>
                <w:ins w:id="1266" w:author="Ciaran Mc Donnell" w:date="2018-08-22T11:27:00Z"/>
                <w:rFonts w:ascii="Georgia" w:hAnsi="Georgia"/>
              </w:rPr>
            </w:pPr>
            <w:ins w:id="1267" w:author="Ciaran Mc Donnell" w:date="2018-08-22T11:27:00Z">
              <w:r w:rsidRPr="00FB0B2F">
                <w:rPr>
                  <w:rFonts w:ascii="Georgia" w:hAnsi="Georgia"/>
                </w:rPr>
                <w:t>Binary (Yes/No)</w:t>
              </w:r>
            </w:ins>
          </w:p>
        </w:tc>
      </w:tr>
      <w:tr w:rsidR="00B17800" w:rsidRPr="00FB0B2F" w14:paraId="4A22AF38" w14:textId="77777777" w:rsidTr="00B17800">
        <w:trPr>
          <w:jc w:val="center"/>
          <w:ins w:id="1268" w:author="Ciaran Mc Donnell" w:date="2018-08-22T11:27:00Z"/>
        </w:trPr>
        <w:tc>
          <w:tcPr>
            <w:tcW w:w="2536" w:type="dxa"/>
            <w:tcPrChange w:id="1269" w:author="Ciaran Mc Donnell" w:date="2018-08-22T11:27:00Z">
              <w:tcPr>
                <w:tcW w:w="2536" w:type="dxa"/>
              </w:tcPr>
            </w:tcPrChange>
          </w:tcPr>
          <w:p w14:paraId="29239763" w14:textId="77777777" w:rsidR="00B17800" w:rsidRPr="00FB0B2F" w:rsidRDefault="00B17800" w:rsidP="00B17800">
            <w:pPr>
              <w:pStyle w:val="ListParagraph"/>
              <w:ind w:left="0"/>
              <w:jc w:val="center"/>
              <w:rPr>
                <w:ins w:id="1270" w:author="Ciaran Mc Donnell" w:date="2018-08-22T11:27:00Z"/>
                <w:rFonts w:ascii="Georgia" w:hAnsi="Georgia"/>
              </w:rPr>
            </w:pPr>
            <w:ins w:id="1271" w:author="Ciaran Mc Donnell" w:date="2018-08-22T11:27:00Z">
              <w:r w:rsidRPr="00FB0B2F">
                <w:rPr>
                  <w:rFonts w:ascii="Georgia" w:hAnsi="Georgia"/>
                </w:rPr>
                <w:t>Schedule</w:t>
              </w:r>
            </w:ins>
          </w:p>
        </w:tc>
        <w:tc>
          <w:tcPr>
            <w:tcW w:w="5760" w:type="dxa"/>
            <w:tcPrChange w:id="1272" w:author="Ciaran Mc Donnell" w:date="2018-08-22T11:27:00Z">
              <w:tcPr>
                <w:tcW w:w="5760" w:type="dxa"/>
              </w:tcPr>
            </w:tcPrChange>
          </w:tcPr>
          <w:p w14:paraId="55737A2B" w14:textId="77777777" w:rsidR="00B17800" w:rsidRPr="00FB0B2F" w:rsidRDefault="00B17800" w:rsidP="00B17800">
            <w:pPr>
              <w:pStyle w:val="ListParagraph"/>
              <w:ind w:left="0"/>
              <w:jc w:val="both"/>
              <w:rPr>
                <w:ins w:id="1273" w:author="Ciaran Mc Donnell" w:date="2018-08-22T11:27:00Z"/>
                <w:rFonts w:ascii="Georgia" w:hAnsi="Georgia"/>
              </w:rPr>
            </w:pPr>
            <w:ins w:id="1274" w:author="Ciaran Mc Donnell" w:date="2018-08-22T11:27:00Z">
              <w:r w:rsidRPr="00FB0B2F">
                <w:rPr>
                  <w:rFonts w:ascii="Georgia" w:hAnsi="Georgia"/>
                </w:rPr>
                <w:t>List of pre-defined activities that describes a typical day</w:t>
              </w:r>
            </w:ins>
          </w:p>
        </w:tc>
      </w:tr>
      <w:tr w:rsidR="00B17800" w:rsidRPr="00FB0B2F" w14:paraId="31C6BEF6" w14:textId="77777777" w:rsidTr="00B17800">
        <w:trPr>
          <w:jc w:val="center"/>
          <w:ins w:id="1275" w:author="Ciaran Mc Donnell" w:date="2018-08-22T11:27:00Z"/>
        </w:trPr>
        <w:tc>
          <w:tcPr>
            <w:tcW w:w="2536" w:type="dxa"/>
            <w:tcPrChange w:id="1276" w:author="Ciaran Mc Donnell" w:date="2018-08-22T11:27:00Z">
              <w:tcPr>
                <w:tcW w:w="2536" w:type="dxa"/>
              </w:tcPr>
            </w:tcPrChange>
          </w:tcPr>
          <w:p w14:paraId="2FA8CAE4" w14:textId="77777777" w:rsidR="00B17800" w:rsidRPr="00FB0B2F" w:rsidRDefault="00B17800" w:rsidP="00B17800">
            <w:pPr>
              <w:pStyle w:val="ListParagraph"/>
              <w:ind w:left="0"/>
              <w:jc w:val="center"/>
              <w:rPr>
                <w:ins w:id="1277" w:author="Ciaran Mc Donnell" w:date="2018-08-22T11:27:00Z"/>
                <w:rFonts w:ascii="Georgia" w:hAnsi="Georgia"/>
              </w:rPr>
            </w:pPr>
            <w:ins w:id="1278" w:author="Ciaran Mc Donnell" w:date="2018-08-22T11:27:00Z">
              <w:r w:rsidRPr="00FB0B2F">
                <w:rPr>
                  <w:rFonts w:ascii="Georgia" w:hAnsi="Georgia"/>
                </w:rPr>
                <w:t>Notes</w:t>
              </w:r>
            </w:ins>
          </w:p>
        </w:tc>
        <w:tc>
          <w:tcPr>
            <w:tcW w:w="5760" w:type="dxa"/>
            <w:tcPrChange w:id="1279" w:author="Ciaran Mc Donnell" w:date="2018-08-22T11:27:00Z">
              <w:tcPr>
                <w:tcW w:w="5760" w:type="dxa"/>
              </w:tcPr>
            </w:tcPrChange>
          </w:tcPr>
          <w:p w14:paraId="797C549B" w14:textId="77777777" w:rsidR="00B17800" w:rsidRPr="00FB0B2F" w:rsidRDefault="00B17800" w:rsidP="00B17800">
            <w:pPr>
              <w:pStyle w:val="ListParagraph"/>
              <w:ind w:left="0"/>
              <w:jc w:val="both"/>
              <w:rPr>
                <w:ins w:id="1280" w:author="Ciaran Mc Donnell" w:date="2018-08-22T11:27:00Z"/>
                <w:rFonts w:ascii="Georgia" w:hAnsi="Georgia"/>
              </w:rPr>
            </w:pPr>
            <w:ins w:id="1281" w:author="Ciaran Mc Donnell" w:date="2018-08-22T11:27:00Z">
              <w:r w:rsidRPr="00FB0B2F">
                <w:rPr>
                  <w:rFonts w:ascii="Georgia" w:hAnsi="Georgia"/>
                </w:rPr>
                <w:t xml:space="preserve">Text, input at user discretion </w:t>
              </w:r>
            </w:ins>
          </w:p>
        </w:tc>
      </w:tr>
    </w:tbl>
    <w:p w14:paraId="3AEA6A3C" w14:textId="4DFA5331" w:rsidR="00B17800" w:rsidRPr="00986DEC" w:rsidRDefault="00B17800" w:rsidP="00B17800">
      <w:pPr>
        <w:ind w:left="720"/>
        <w:rPr>
          <w:ins w:id="1282" w:author="Ciaran Mc Donnell" w:date="2018-08-22T11:27:00Z"/>
          <w:rFonts w:ascii="Georgia" w:hAnsi="Georgia"/>
          <w:sz w:val="18"/>
          <w:szCs w:val="18"/>
        </w:rPr>
      </w:pPr>
      <w:ins w:id="1283" w:author="Ciaran Mc Donnell" w:date="2018-08-22T11:27:00Z">
        <w:r w:rsidRPr="00FB0B2F">
          <w:rPr>
            <w:rFonts w:ascii="Georgia" w:hAnsi="Georgia"/>
            <w:b/>
            <w:sz w:val="18"/>
            <w:szCs w:val="18"/>
          </w:rPr>
          <w:t>T</w:t>
        </w:r>
        <w:r w:rsidRPr="00986DEC">
          <w:rPr>
            <w:rFonts w:ascii="Georgia" w:hAnsi="Georgia"/>
            <w:b/>
            <w:sz w:val="18"/>
            <w:szCs w:val="18"/>
          </w:rPr>
          <w:t xml:space="preserve">able </w:t>
        </w:r>
        <w:r w:rsidRPr="00986DEC">
          <w:rPr>
            <w:rFonts w:ascii="Georgia" w:hAnsi="Georgia"/>
            <w:b/>
            <w:sz w:val="18"/>
            <w:szCs w:val="18"/>
          </w:rPr>
          <w:t>2</w:t>
        </w:r>
        <w:r w:rsidRPr="00986DEC">
          <w:rPr>
            <w:rFonts w:ascii="Georgia" w:hAnsi="Georgia"/>
            <w:sz w:val="18"/>
            <w:szCs w:val="18"/>
          </w:rPr>
          <w:t xml:space="preserve"> Name and Description of each of the original 11 variables</w:t>
        </w:r>
      </w:ins>
    </w:p>
    <w:p w14:paraId="5F55D0F5" w14:textId="77777777" w:rsidR="00B17800" w:rsidRDefault="00B17800">
      <w:pPr>
        <w:ind w:left="714"/>
        <w:jc w:val="both"/>
        <w:rPr>
          <w:ins w:id="1284" w:author="Ciaran Mc Donnell" w:date="2018-08-22T11:27:00Z"/>
          <w:rFonts w:ascii="Georgia" w:hAnsi="Georgia"/>
        </w:rPr>
      </w:pPr>
    </w:p>
    <w:p w14:paraId="3738431C" w14:textId="77777777" w:rsidR="00852D78" w:rsidRDefault="00852D78">
      <w:pPr>
        <w:ind w:left="714"/>
        <w:jc w:val="both"/>
        <w:rPr>
          <w:ins w:id="1285" w:author="Ciaran Mc Donnell" w:date="2018-08-22T11:30:00Z"/>
          <w:rFonts w:ascii="Georgia" w:hAnsi="Georgia"/>
        </w:rPr>
      </w:pPr>
      <w:ins w:id="1286" w:author="Ciaran Mc Donnell" w:date="2018-08-22T11:30:00Z">
        <w:r w:rsidRPr="00986DEC">
          <w:rPr>
            <w:rFonts w:ascii="Georgia" w:hAnsi="Georgia"/>
          </w:rPr>
          <w:t>During the study there were issues with the CCTV cameras on two days</w:t>
        </w:r>
        <w:r w:rsidRPr="00986DEC">
          <w:rPr>
            <w:rFonts w:ascii="Georgia" w:hAnsi="Georgia"/>
          </w:rPr>
          <w:t xml:space="preserve"> (</w:t>
        </w:r>
        <w:r w:rsidRPr="00986DEC">
          <w:rPr>
            <w:rFonts w:ascii="Georgia" w:hAnsi="Georgia"/>
          </w:rPr>
          <w:t xml:space="preserve">days 9 </w:t>
        </w:r>
        <w:r w:rsidRPr="00986DEC">
          <w:rPr>
            <w:rFonts w:ascii="Georgia" w:hAnsi="Georgia"/>
          </w:rPr>
          <w:t>(</w:t>
        </w:r>
        <w:r w:rsidRPr="00986DEC">
          <w:rPr>
            <w:rFonts w:ascii="Georgia" w:hAnsi="Georgia"/>
          </w:rPr>
          <w:t>22</w:t>
        </w:r>
        <w:r w:rsidRPr="00986DEC">
          <w:rPr>
            <w:rFonts w:ascii="Georgia" w:hAnsi="Georgia"/>
            <w:vertAlign w:val="superscript"/>
          </w:rPr>
          <w:t>nd</w:t>
        </w:r>
        <w:r w:rsidRPr="00986DEC">
          <w:rPr>
            <w:rFonts w:ascii="Georgia" w:hAnsi="Georgia"/>
          </w:rPr>
          <w:t xml:space="preserve"> </w:t>
        </w:r>
        <w:r w:rsidRPr="00986DEC">
          <w:rPr>
            <w:rFonts w:ascii="Georgia" w:hAnsi="Georgia"/>
          </w:rPr>
          <w:t>August</w:t>
        </w:r>
        <w:r w:rsidRPr="00986DEC">
          <w:rPr>
            <w:rFonts w:ascii="Georgia" w:hAnsi="Georgia"/>
          </w:rPr>
          <w:t xml:space="preserve">) </w:t>
        </w:r>
        <w:r w:rsidRPr="00986DEC">
          <w:rPr>
            <w:rFonts w:ascii="Georgia" w:hAnsi="Georgia"/>
          </w:rPr>
          <w:t xml:space="preserve">and </w:t>
        </w:r>
        <w:r w:rsidRPr="00986DEC">
          <w:rPr>
            <w:rFonts w:ascii="Georgia" w:hAnsi="Georgia"/>
          </w:rPr>
          <w:t>10 (</w:t>
        </w:r>
        <w:r w:rsidRPr="00986DEC">
          <w:rPr>
            <w:rFonts w:ascii="Georgia" w:hAnsi="Georgia"/>
          </w:rPr>
          <w:t>23</w:t>
        </w:r>
        <w:r w:rsidRPr="00986DEC">
          <w:rPr>
            <w:rFonts w:ascii="Georgia" w:hAnsi="Georgia"/>
            <w:vertAlign w:val="superscript"/>
          </w:rPr>
          <w:t>rd</w:t>
        </w:r>
        <w:r w:rsidRPr="00986DEC">
          <w:rPr>
            <w:rFonts w:ascii="Georgia" w:hAnsi="Georgia"/>
          </w:rPr>
          <w:t xml:space="preserve"> August</w:t>
        </w:r>
        <w:r w:rsidRPr="00986DEC">
          <w:rPr>
            <w:rFonts w:ascii="Georgia" w:hAnsi="Georgia"/>
          </w:rPr>
          <w:t>)</w:t>
        </w:r>
        <w:r w:rsidRPr="00986DEC">
          <w:rPr>
            <w:rFonts w:ascii="Georgia" w:hAnsi="Georgia"/>
          </w:rPr>
          <w:t>)</w:t>
        </w:r>
        <w:r w:rsidRPr="00986DEC">
          <w:rPr>
            <w:rFonts w:ascii="Georgia" w:hAnsi="Georgia"/>
          </w:rPr>
          <w:t>. These two days were removed from the</w:t>
        </w:r>
        <w:r w:rsidRPr="00986DEC">
          <w:rPr>
            <w:rFonts w:ascii="Georgia" w:hAnsi="Georgia"/>
          </w:rPr>
          <w:t xml:space="preserve"> study and it was extended by two days to make up for the loss of information.</w:t>
        </w:r>
      </w:ins>
    </w:p>
    <w:p w14:paraId="7DE25D68" w14:textId="3773EDE4" w:rsidR="00852D78" w:rsidRDefault="00852D78" w:rsidP="00852D78">
      <w:pPr>
        <w:ind w:left="714"/>
        <w:jc w:val="both"/>
        <w:rPr>
          <w:ins w:id="1287" w:author="Ciaran Mc Donnell" w:date="2018-08-22T11:32:00Z"/>
          <w:rFonts w:ascii="Georgia" w:hAnsi="Georgia"/>
        </w:rPr>
      </w:pPr>
      <w:ins w:id="1288" w:author="Ciaran Mc Donnell" w:date="2018-08-22T11:31:00Z">
        <w:r w:rsidRPr="00986DEC">
          <w:rPr>
            <w:rFonts w:ascii="Georgia" w:hAnsi="Georgia"/>
          </w:rPr>
          <w:t xml:space="preserve">In conversation with the zookeepers it was revealed that enough fresh feed was delivered for two days. </w:t>
        </w:r>
        <w:proofErr w:type="gramStart"/>
        <w:r w:rsidRPr="00986DEC">
          <w:rPr>
            <w:rFonts w:ascii="Georgia" w:hAnsi="Georgia"/>
          </w:rPr>
          <w:t>So</w:t>
        </w:r>
        <w:proofErr w:type="gramEnd"/>
        <w:r w:rsidRPr="00986DEC">
          <w:rPr>
            <w:rFonts w:ascii="Georgia" w:hAnsi="Georgia"/>
          </w:rPr>
          <w:t xml:space="preserve"> the type of feeding day was further identified as ‘Fresh’ (meaning the fresh food was delivered that day), ‘</w:t>
        </w:r>
        <w:proofErr w:type="spellStart"/>
        <w:r w:rsidRPr="00986DEC">
          <w:rPr>
            <w:rFonts w:ascii="Georgia" w:hAnsi="Georgia"/>
          </w:rPr>
          <w:t>OneDayOld</w:t>
        </w:r>
        <w:proofErr w:type="spellEnd"/>
        <w:r w:rsidRPr="00986DEC">
          <w:rPr>
            <w:rFonts w:ascii="Georgia" w:hAnsi="Georgia"/>
          </w:rPr>
          <w:t>’ (fresh food available to the animal but delivered the day before) and ‘</w:t>
        </w:r>
        <w:proofErr w:type="spellStart"/>
        <w:r w:rsidRPr="00986DEC">
          <w:rPr>
            <w:rFonts w:ascii="Georgia" w:hAnsi="Georgia"/>
          </w:rPr>
          <w:t>TwoDaysOld</w:t>
        </w:r>
        <w:proofErr w:type="spellEnd"/>
        <w:r w:rsidRPr="00986DEC">
          <w:rPr>
            <w:rFonts w:ascii="Georgia" w:hAnsi="Georgia"/>
          </w:rPr>
          <w:t>’ (fresh food available to the animal but delivered two days previously</w:t>
        </w:r>
        <w:r w:rsidRPr="00986DEC">
          <w:rPr>
            <w:rFonts w:ascii="Georgia" w:hAnsi="Georgia"/>
          </w:rPr>
          <w:t>)</w:t>
        </w:r>
        <w:r w:rsidRPr="00986DEC">
          <w:rPr>
            <w:rFonts w:ascii="Georgia" w:hAnsi="Georgia"/>
          </w:rPr>
          <w:t xml:space="preserve">.  There was only one instance of </w:t>
        </w:r>
        <w:r w:rsidRPr="00986DEC">
          <w:rPr>
            <w:rFonts w:ascii="Georgia" w:hAnsi="Georgia"/>
          </w:rPr>
          <w:t>‘</w:t>
        </w:r>
        <w:proofErr w:type="spellStart"/>
        <w:r w:rsidRPr="00986DEC">
          <w:rPr>
            <w:rFonts w:ascii="Georgia" w:hAnsi="Georgia"/>
          </w:rPr>
          <w:t>TwoDaysOld</w:t>
        </w:r>
        <w:proofErr w:type="spellEnd"/>
        <w:r w:rsidRPr="00986DEC">
          <w:rPr>
            <w:rFonts w:ascii="Georgia" w:hAnsi="Georgia"/>
          </w:rPr>
          <w:t>’</w:t>
        </w:r>
        <w:r w:rsidRPr="00986DEC">
          <w:rPr>
            <w:rFonts w:ascii="Georgia" w:hAnsi="Georgia"/>
          </w:rPr>
          <w:t xml:space="preserve"> and this was an error in the implementation of </w:t>
        </w:r>
        <w:r w:rsidRPr="00986DEC">
          <w:rPr>
            <w:rFonts w:ascii="Georgia" w:hAnsi="Georgia"/>
          </w:rPr>
          <w:t>the study</w:t>
        </w:r>
        <w:r w:rsidRPr="00986DEC">
          <w:rPr>
            <w:rFonts w:ascii="Georgia" w:hAnsi="Georgia"/>
          </w:rPr>
          <w:t xml:space="preserve">. </w:t>
        </w:r>
      </w:ins>
    </w:p>
    <w:p w14:paraId="757A1DE4" w14:textId="00534E21" w:rsidR="00852D78" w:rsidRDefault="00852D78" w:rsidP="00852D78">
      <w:pPr>
        <w:ind w:left="714"/>
        <w:jc w:val="both"/>
        <w:rPr>
          <w:ins w:id="1289" w:author="Ciaran Mc Donnell" w:date="2018-08-22T11:37:00Z"/>
          <w:rFonts w:ascii="Georgia" w:hAnsi="Georgia"/>
        </w:rPr>
      </w:pPr>
      <w:ins w:id="1290" w:author="Ciaran Mc Donnell" w:date="2018-08-22T11:32:00Z">
        <w:r>
          <w:rPr>
            <w:rFonts w:ascii="Georgia" w:hAnsi="Georgia"/>
          </w:rPr>
          <w:t>This information, along with</w:t>
        </w:r>
      </w:ins>
      <w:ins w:id="1291" w:author="Ciaran Mc Donnell" w:date="2018-08-22T11:35:00Z">
        <w:r w:rsidR="00EA5FDA">
          <w:rPr>
            <w:rFonts w:ascii="Georgia" w:hAnsi="Georgia"/>
          </w:rPr>
          <w:t xml:space="preserve"> other variables that were constant for a given day of the study </w:t>
        </w:r>
      </w:ins>
      <w:ins w:id="1292" w:author="Ciaran Mc Donnell" w:date="2018-08-22T11:36:00Z">
        <w:r w:rsidR="00EA5FDA">
          <w:rPr>
            <w:rFonts w:ascii="Georgia" w:hAnsi="Georgia"/>
          </w:rPr>
          <w:t>(</w:t>
        </w:r>
      </w:ins>
      <w:ins w:id="1293" w:author="Ciaran Mc Donnell" w:date="2018-08-22T11:32:00Z">
        <w:r>
          <w:rPr>
            <w:rFonts w:ascii="Georgia" w:hAnsi="Georgia"/>
          </w:rPr>
          <w:t>Date and Browse</w:t>
        </w:r>
      </w:ins>
      <w:ins w:id="1294" w:author="Ciaran Mc Donnell" w:date="2018-08-22T11:40:00Z">
        <w:r w:rsidR="00112921">
          <w:rPr>
            <w:rFonts w:ascii="Georgia" w:hAnsi="Georgia"/>
          </w:rPr>
          <w:t>, DOTW</w:t>
        </w:r>
      </w:ins>
      <w:ins w:id="1295" w:author="Ciaran Mc Donnell" w:date="2018-08-22T11:36:00Z">
        <w:r w:rsidR="00EA5FDA">
          <w:rPr>
            <w:rFonts w:ascii="Georgia" w:hAnsi="Georgia"/>
          </w:rPr>
          <w:t>)</w:t>
        </w:r>
      </w:ins>
      <w:ins w:id="1296" w:author="Ciaran Mc Donnell" w:date="2018-08-22T11:32:00Z">
        <w:r>
          <w:rPr>
            <w:rFonts w:ascii="Georgia" w:hAnsi="Georgia"/>
          </w:rPr>
          <w:t xml:space="preserve"> w</w:t>
        </w:r>
      </w:ins>
      <w:ins w:id="1297" w:author="Ciaran Mc Donnell" w:date="2018-08-22T11:36:00Z">
        <w:r w:rsidR="00EA5FDA">
          <w:rPr>
            <w:rFonts w:ascii="Georgia" w:hAnsi="Georgia"/>
          </w:rPr>
          <w:t>ere</w:t>
        </w:r>
      </w:ins>
      <w:ins w:id="1298" w:author="Ciaran Mc Donnell" w:date="2018-08-22T11:32:00Z">
        <w:r>
          <w:rPr>
            <w:rFonts w:ascii="Georgia" w:hAnsi="Georgia"/>
          </w:rPr>
          <w:t xml:space="preserve"> captured in a meta data file and joined </w:t>
        </w:r>
      </w:ins>
      <w:ins w:id="1299" w:author="Ciaran Mc Donnell" w:date="2018-08-22T11:33:00Z">
        <w:r w:rsidR="00464D5F">
          <w:rPr>
            <w:rFonts w:ascii="Georgia" w:hAnsi="Georgia"/>
          </w:rPr>
          <w:t>as required in Pandas and Tableau</w:t>
        </w:r>
      </w:ins>
      <w:ins w:id="1300" w:author="Ciaran Mc Donnell" w:date="2018-08-22T11:32:00Z">
        <w:r>
          <w:rPr>
            <w:rFonts w:ascii="Georgia" w:hAnsi="Georgia"/>
          </w:rPr>
          <w:t xml:space="preserve">. </w:t>
        </w:r>
      </w:ins>
      <w:ins w:id="1301" w:author="Ciaran Mc Donnell" w:date="2018-08-22T11:41:00Z">
        <w:r w:rsidR="008C1810">
          <w:rPr>
            <w:rFonts w:ascii="Georgia" w:hAnsi="Georgia"/>
          </w:rPr>
          <w:t xml:space="preserve">Refer to </w:t>
        </w:r>
        <w:r w:rsidR="008C1810" w:rsidRPr="008C1810">
          <w:rPr>
            <w:rFonts w:ascii="Georgia" w:hAnsi="Georgia"/>
            <w:b/>
            <w:rPrChange w:id="1302" w:author="Ciaran Mc Donnell" w:date="2018-08-22T11:41:00Z">
              <w:rPr>
                <w:rFonts w:ascii="Georgia" w:hAnsi="Georgia"/>
              </w:rPr>
            </w:rPrChange>
          </w:rPr>
          <w:t>Snip 2</w:t>
        </w:r>
        <w:r w:rsidR="008C1810">
          <w:rPr>
            <w:rFonts w:ascii="Georgia" w:hAnsi="Georgia"/>
          </w:rPr>
          <w:t>.</w:t>
        </w:r>
      </w:ins>
    </w:p>
    <w:p w14:paraId="1ACBD22D" w14:textId="5B53CC11" w:rsidR="001D77CF" w:rsidRDefault="001F118C" w:rsidP="00852D78">
      <w:pPr>
        <w:ind w:left="714"/>
        <w:jc w:val="both"/>
        <w:rPr>
          <w:ins w:id="1303" w:author="Ciaran Mc Donnell" w:date="2018-08-22T11:37:00Z"/>
          <w:rFonts w:ascii="Georgia" w:hAnsi="Georgia"/>
        </w:rPr>
      </w:pPr>
      <w:ins w:id="1304" w:author="Ciaran Mc Donnell" w:date="2018-08-22T11:38:00Z">
        <w:r w:rsidRPr="001F118C">
          <w:rPr>
            <w:rFonts w:ascii="Georgia" w:hAnsi="Georgia"/>
            <w:b/>
            <w:noProof/>
            <w:sz w:val="18"/>
            <w:szCs w:val="18"/>
            <w:rPrChange w:id="1305" w:author="Ciaran Mc Donnell" w:date="2018-08-22T11:39:00Z">
              <w:rPr>
                <w:rFonts w:ascii="Georgia" w:hAnsi="Georgia"/>
                <w:noProof/>
              </w:rPr>
            </w:rPrChange>
          </w:rPr>
          <w:drawing>
            <wp:anchor distT="0" distB="0" distL="114300" distR="114300" simplePos="0" relativeHeight="251673600" behindDoc="0" locked="0" layoutInCell="1" allowOverlap="1" wp14:anchorId="30B986F9" wp14:editId="38C89C94">
              <wp:simplePos x="0" y="0"/>
              <wp:positionH relativeFrom="margin">
                <wp:align>center</wp:align>
              </wp:positionH>
              <wp:positionV relativeFrom="paragraph">
                <wp:posOffset>189865</wp:posOffset>
              </wp:positionV>
              <wp:extent cx="3495040" cy="2138045"/>
              <wp:effectExtent l="0" t="0" r="0" b="0"/>
              <wp:wrapTopAndBottom/>
              <wp:docPr id="4" name="Picture 4" descr="A picture containing crossword puzz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a_data.PNG"/>
                      <pic:cNvPicPr/>
                    </pic:nvPicPr>
                    <pic:blipFill>
                      <a:blip r:embed="rId14">
                        <a:extLst>
                          <a:ext uri="{28A0092B-C50C-407E-A947-70E740481C1C}">
                            <a14:useLocalDpi xmlns:a14="http://schemas.microsoft.com/office/drawing/2010/main" val="0"/>
                          </a:ext>
                        </a:extLst>
                      </a:blip>
                      <a:stretch>
                        <a:fillRect/>
                      </a:stretch>
                    </pic:blipFill>
                    <pic:spPr>
                      <a:xfrm>
                        <a:off x="0" y="0"/>
                        <a:ext cx="3495040" cy="2138045"/>
                      </a:xfrm>
                      <a:prstGeom prst="rect">
                        <a:avLst/>
                      </a:prstGeom>
                    </pic:spPr>
                  </pic:pic>
                </a:graphicData>
              </a:graphic>
            </wp:anchor>
          </w:drawing>
        </w:r>
      </w:ins>
    </w:p>
    <w:p w14:paraId="31113979" w14:textId="486FFF41" w:rsidR="001F118C" w:rsidRDefault="001F118C" w:rsidP="00852D78">
      <w:pPr>
        <w:ind w:left="714"/>
        <w:jc w:val="both"/>
        <w:rPr>
          <w:ins w:id="1306" w:author="Ciaran Mc Donnell" w:date="2018-08-22T11:39:00Z"/>
          <w:rFonts w:ascii="Georgia" w:hAnsi="Georgia"/>
          <w:b/>
          <w:sz w:val="18"/>
          <w:szCs w:val="18"/>
        </w:rPr>
      </w:pPr>
    </w:p>
    <w:p w14:paraId="064AFCDF" w14:textId="30381BF2" w:rsidR="00BE5F7E" w:rsidRDefault="001D77CF" w:rsidP="00852D78">
      <w:pPr>
        <w:ind w:left="714"/>
        <w:jc w:val="both"/>
        <w:rPr>
          <w:ins w:id="1307" w:author="Ciaran Mc Donnell" w:date="2018-08-22T11:43:00Z"/>
          <w:rFonts w:ascii="Georgia" w:hAnsi="Georgia"/>
        </w:rPr>
      </w:pPr>
      <w:ins w:id="1308" w:author="Ciaran Mc Donnell" w:date="2018-08-22T11:38:00Z">
        <w:r w:rsidRPr="001F118C">
          <w:rPr>
            <w:rFonts w:ascii="Georgia" w:hAnsi="Georgia"/>
            <w:b/>
            <w:sz w:val="18"/>
            <w:szCs w:val="18"/>
            <w:rPrChange w:id="1309" w:author="Ciaran Mc Donnell" w:date="2018-08-22T11:39:00Z">
              <w:rPr>
                <w:rFonts w:ascii="Georgia" w:hAnsi="Georgia"/>
              </w:rPr>
            </w:rPrChange>
          </w:rPr>
          <w:t xml:space="preserve">Snip </w:t>
        </w:r>
      </w:ins>
      <w:ins w:id="1310" w:author="Ciaran Mc Donnell" w:date="2018-08-22T11:41:00Z">
        <w:r w:rsidR="008C1810">
          <w:rPr>
            <w:rFonts w:ascii="Georgia" w:hAnsi="Georgia"/>
            <w:b/>
            <w:sz w:val="18"/>
            <w:szCs w:val="18"/>
          </w:rPr>
          <w:t>2</w:t>
        </w:r>
      </w:ins>
      <w:ins w:id="1311" w:author="Ciaran Mc Donnell" w:date="2018-08-22T11:38:00Z">
        <w:r w:rsidRPr="001F118C">
          <w:rPr>
            <w:rFonts w:ascii="Georgia" w:hAnsi="Georgia"/>
            <w:b/>
            <w:sz w:val="18"/>
            <w:szCs w:val="18"/>
            <w:rPrChange w:id="1312" w:author="Ciaran Mc Donnell" w:date="2018-08-22T11:39:00Z">
              <w:rPr>
                <w:rFonts w:ascii="Georgia" w:hAnsi="Georgia"/>
                <w:b/>
              </w:rPr>
            </w:rPrChange>
          </w:rPr>
          <w:t xml:space="preserve"> </w:t>
        </w:r>
        <w:r w:rsidRPr="001F118C">
          <w:rPr>
            <w:rFonts w:ascii="Georgia" w:hAnsi="Georgia"/>
            <w:sz w:val="18"/>
            <w:szCs w:val="18"/>
            <w:rPrChange w:id="1313" w:author="Ciaran Mc Donnell" w:date="2018-08-22T11:39:00Z">
              <w:rPr>
                <w:rFonts w:ascii="Georgia" w:hAnsi="Georgia"/>
              </w:rPr>
            </w:rPrChange>
          </w:rPr>
          <w:t xml:space="preserve">The metadata file. </w:t>
        </w:r>
        <w:r w:rsidR="001F118C" w:rsidRPr="001F118C">
          <w:rPr>
            <w:rFonts w:ascii="Georgia" w:hAnsi="Georgia"/>
            <w:sz w:val="18"/>
            <w:szCs w:val="18"/>
            <w:rPrChange w:id="1314" w:author="Ciaran Mc Donnell" w:date="2018-08-22T11:39:00Z">
              <w:rPr>
                <w:rFonts w:ascii="Georgia" w:hAnsi="Georgia"/>
              </w:rPr>
            </w:rPrChange>
          </w:rPr>
          <w:t>Variables that were constant for a given day of the study were joined with the au</w:t>
        </w:r>
      </w:ins>
      <w:ins w:id="1315" w:author="Ciaran Mc Donnell" w:date="2018-08-22T11:39:00Z">
        <w:r w:rsidR="001F118C" w:rsidRPr="001F118C">
          <w:rPr>
            <w:rFonts w:ascii="Georgia" w:hAnsi="Georgia"/>
            <w:sz w:val="18"/>
            <w:szCs w:val="18"/>
            <w:rPrChange w:id="1316" w:author="Ciaran Mc Donnell" w:date="2018-08-22T11:39:00Z">
              <w:rPr>
                <w:rFonts w:ascii="Georgia" w:hAnsi="Georgia"/>
              </w:rPr>
            </w:rPrChange>
          </w:rPr>
          <w:t>gmented ‘Day Type’ variable and joined with the resto f the data in Pandas and Tableau as required</w:t>
        </w:r>
        <w:r w:rsidR="001F118C">
          <w:rPr>
            <w:rFonts w:ascii="Georgia" w:hAnsi="Georgia"/>
          </w:rPr>
          <w:t>.</w:t>
        </w:r>
      </w:ins>
    </w:p>
    <w:p w14:paraId="7394D8BF" w14:textId="77777777" w:rsidR="00BE5F7E" w:rsidRDefault="00BE5F7E">
      <w:pPr>
        <w:rPr>
          <w:ins w:id="1317" w:author="Ciaran Mc Donnell" w:date="2018-08-22T11:43:00Z"/>
          <w:rFonts w:ascii="Georgia" w:hAnsi="Georgia"/>
        </w:rPr>
      </w:pPr>
      <w:ins w:id="1318" w:author="Ciaran Mc Donnell" w:date="2018-08-22T11:43:00Z">
        <w:r>
          <w:rPr>
            <w:rFonts w:ascii="Georgia" w:hAnsi="Georgia"/>
          </w:rPr>
          <w:br w:type="page"/>
        </w:r>
      </w:ins>
    </w:p>
    <w:p w14:paraId="1EA302B2" w14:textId="2854E09B" w:rsidR="00BE5F7E" w:rsidRPr="00BE5F7E" w:rsidRDefault="00BE5F7E">
      <w:pPr>
        <w:ind w:left="714"/>
        <w:jc w:val="both"/>
        <w:rPr>
          <w:ins w:id="1319" w:author="Ciaran Mc Donnell" w:date="2018-08-22T11:43:00Z"/>
          <w:rFonts w:ascii="Georgia" w:hAnsi="Georgia"/>
          <w:b/>
          <w:rPrChange w:id="1320" w:author="Ciaran Mc Donnell" w:date="2018-08-22T11:43:00Z">
            <w:rPr>
              <w:ins w:id="1321" w:author="Ciaran Mc Donnell" w:date="2018-08-22T11:43:00Z"/>
              <w:rFonts w:ascii="Georgia" w:hAnsi="Georgia"/>
            </w:rPr>
          </w:rPrChange>
        </w:rPr>
      </w:pPr>
      <w:ins w:id="1322" w:author="Ciaran Mc Donnell" w:date="2018-08-22T11:42:00Z">
        <w:r w:rsidRPr="00BE5F7E">
          <w:rPr>
            <w:rFonts w:ascii="Georgia" w:hAnsi="Georgia"/>
            <w:b/>
            <w:rPrChange w:id="1323" w:author="Ciaran Mc Donnell" w:date="2018-08-22T11:43:00Z">
              <w:rPr>
                <w:rFonts w:ascii="Georgia" w:hAnsi="Georgia"/>
              </w:rPr>
            </w:rPrChange>
          </w:rPr>
          <w:lastRenderedPageBreak/>
          <w:t>3.4.1</w:t>
        </w:r>
      </w:ins>
      <w:ins w:id="1324" w:author="Ciaran Mc Donnell" w:date="2018-08-22T11:43:00Z">
        <w:r w:rsidRPr="00BE5F7E">
          <w:rPr>
            <w:rFonts w:ascii="Georgia" w:hAnsi="Georgia"/>
            <w:b/>
            <w:rPrChange w:id="1325" w:author="Ciaran Mc Donnell" w:date="2018-08-22T11:43:00Z">
              <w:rPr>
                <w:rFonts w:ascii="Georgia" w:hAnsi="Georgia"/>
              </w:rPr>
            </w:rPrChange>
          </w:rPr>
          <w:t>.2 Functions to check for errors</w:t>
        </w:r>
      </w:ins>
    </w:p>
    <w:p w14:paraId="2C868A95" w14:textId="3A45B0F9" w:rsidR="00607810" w:rsidRPr="00FB0B2F" w:rsidRDefault="00607810">
      <w:pPr>
        <w:ind w:left="714"/>
        <w:jc w:val="both"/>
        <w:rPr>
          <w:ins w:id="1326" w:author="Ciaran Mc Donnell" w:date="2018-08-20T20:42:00Z"/>
          <w:rFonts w:ascii="Georgia" w:hAnsi="Georgia"/>
        </w:rPr>
      </w:pPr>
      <w:ins w:id="1327" w:author="Ciaran Mc Donnell" w:date="2018-08-20T20:42:00Z">
        <w:r w:rsidRPr="00FB0B2F">
          <w:rPr>
            <w:rFonts w:ascii="Georgia" w:hAnsi="Georgia"/>
          </w:rPr>
          <w:t xml:space="preserve">Functions were written in Python to </w:t>
        </w:r>
      </w:ins>
    </w:p>
    <w:p w14:paraId="7A2DDCAC" w14:textId="6D13D98C" w:rsidR="008866B2" w:rsidRPr="00FB0B2F" w:rsidRDefault="008866B2" w:rsidP="00607810">
      <w:pPr>
        <w:pStyle w:val="ListParagraph"/>
        <w:numPr>
          <w:ilvl w:val="0"/>
          <w:numId w:val="11"/>
        </w:numPr>
        <w:jc w:val="both"/>
        <w:rPr>
          <w:ins w:id="1328" w:author="Ciaran Mc Donnell" w:date="2018-08-20T20:47:00Z"/>
          <w:rFonts w:ascii="Georgia" w:hAnsi="Georgia"/>
        </w:rPr>
      </w:pPr>
      <w:ins w:id="1329" w:author="Ciaran Mc Donnell" w:date="2018-08-20T20:47:00Z">
        <w:r w:rsidRPr="00FB0B2F">
          <w:rPr>
            <w:rFonts w:ascii="Georgia" w:hAnsi="Georgia"/>
          </w:rPr>
          <w:t>Check for missing data</w:t>
        </w:r>
      </w:ins>
    </w:p>
    <w:p w14:paraId="35FE9439" w14:textId="5BD7A04F" w:rsidR="00607810" w:rsidRPr="00FB0B2F" w:rsidRDefault="00607810" w:rsidP="00607810">
      <w:pPr>
        <w:pStyle w:val="ListParagraph"/>
        <w:numPr>
          <w:ilvl w:val="0"/>
          <w:numId w:val="11"/>
        </w:numPr>
        <w:jc w:val="both"/>
        <w:rPr>
          <w:ins w:id="1330" w:author="Ciaran Mc Donnell" w:date="2018-08-20T20:42:00Z"/>
          <w:rFonts w:ascii="Georgia" w:hAnsi="Georgia"/>
        </w:rPr>
      </w:pPr>
      <w:ins w:id="1331" w:author="Ciaran Mc Donnell" w:date="2018-08-20T20:42:00Z">
        <w:r w:rsidRPr="00FB0B2F">
          <w:rPr>
            <w:rFonts w:ascii="Georgia" w:hAnsi="Georgia"/>
          </w:rPr>
          <w:t>Check that every day started at 5am</w:t>
        </w:r>
      </w:ins>
    </w:p>
    <w:p w14:paraId="78D998B2" w14:textId="2FCA14BE" w:rsidR="00607810" w:rsidRPr="00FB0B2F" w:rsidRDefault="00607810" w:rsidP="00607810">
      <w:pPr>
        <w:pStyle w:val="ListParagraph"/>
        <w:numPr>
          <w:ilvl w:val="0"/>
          <w:numId w:val="11"/>
        </w:numPr>
        <w:jc w:val="both"/>
        <w:rPr>
          <w:ins w:id="1332" w:author="Ciaran Mc Donnell" w:date="2018-08-20T20:42:00Z"/>
          <w:rFonts w:ascii="Georgia" w:hAnsi="Georgia"/>
        </w:rPr>
      </w:pPr>
      <w:ins w:id="1333" w:author="Ciaran Mc Donnell" w:date="2018-08-20T20:42:00Z">
        <w:r w:rsidRPr="00FB0B2F">
          <w:rPr>
            <w:rFonts w:ascii="Georgia" w:hAnsi="Georgia"/>
          </w:rPr>
          <w:t>Check that every day finished at 8pm</w:t>
        </w:r>
      </w:ins>
    </w:p>
    <w:p w14:paraId="768A86FA" w14:textId="0F90270F" w:rsidR="00607810" w:rsidRPr="00FB0B2F" w:rsidRDefault="00607810" w:rsidP="00607810">
      <w:pPr>
        <w:pStyle w:val="ListParagraph"/>
        <w:numPr>
          <w:ilvl w:val="0"/>
          <w:numId w:val="11"/>
        </w:numPr>
        <w:jc w:val="both"/>
        <w:rPr>
          <w:ins w:id="1334" w:author="Ciaran Mc Donnell" w:date="2018-08-20T20:43:00Z"/>
          <w:rFonts w:ascii="Georgia" w:hAnsi="Georgia"/>
        </w:rPr>
      </w:pPr>
      <w:ins w:id="1335" w:author="Ciaran Mc Donnell" w:date="2018-08-20T20:43:00Z">
        <w:r w:rsidRPr="00FB0B2F">
          <w:rPr>
            <w:rFonts w:ascii="Georgia" w:hAnsi="Georgia"/>
          </w:rPr>
          <w:t>Check that within a day, every start time except for the first one equals th</w:t>
        </w:r>
      </w:ins>
      <w:ins w:id="1336" w:author="Ciaran Mc Donnell" w:date="2018-08-20T20:46:00Z">
        <w:r w:rsidR="008866B2" w:rsidRPr="00FB0B2F">
          <w:rPr>
            <w:rFonts w:ascii="Georgia" w:hAnsi="Georgia"/>
          </w:rPr>
          <w:t>e</w:t>
        </w:r>
      </w:ins>
      <w:ins w:id="1337" w:author="Ciaran Mc Donnell" w:date="2018-08-20T20:43:00Z">
        <w:r w:rsidRPr="00FB0B2F">
          <w:rPr>
            <w:rFonts w:ascii="Georgia" w:hAnsi="Georgia"/>
          </w:rPr>
          <w:t xml:space="preserve"> previous finish time</w:t>
        </w:r>
      </w:ins>
    </w:p>
    <w:p w14:paraId="6FCC9BB7" w14:textId="79971387" w:rsidR="00607810" w:rsidRPr="00FB0B2F" w:rsidRDefault="009319A7" w:rsidP="00607810">
      <w:pPr>
        <w:pStyle w:val="ListParagraph"/>
        <w:numPr>
          <w:ilvl w:val="0"/>
          <w:numId w:val="11"/>
        </w:numPr>
        <w:jc w:val="both"/>
        <w:rPr>
          <w:ins w:id="1338" w:author="Ciaran Mc Donnell" w:date="2018-08-20T20:44:00Z"/>
          <w:rFonts w:ascii="Georgia" w:hAnsi="Georgia"/>
        </w:rPr>
      </w:pPr>
      <w:ins w:id="1339" w:author="Ciaran Mc Donnell" w:date="2018-08-20T20:43:00Z">
        <w:r w:rsidRPr="00FB0B2F">
          <w:rPr>
            <w:rFonts w:ascii="Georgia" w:hAnsi="Georgia"/>
          </w:rPr>
          <w:t xml:space="preserve">Check that for every pair of </w:t>
        </w:r>
      </w:ins>
      <w:ins w:id="1340" w:author="Ciaran Mc Donnell" w:date="2018-08-20T20:44:00Z">
        <w:r w:rsidR="003C2E35" w:rsidRPr="00FB0B2F">
          <w:rPr>
            <w:rFonts w:ascii="Georgia" w:hAnsi="Georgia"/>
          </w:rPr>
          <w:t>s</w:t>
        </w:r>
      </w:ins>
      <w:ins w:id="1341" w:author="Ciaran Mc Donnell" w:date="2018-08-20T20:43:00Z">
        <w:r w:rsidRPr="00FB0B2F">
          <w:rPr>
            <w:rFonts w:ascii="Georgia" w:hAnsi="Georgia"/>
          </w:rPr>
          <w:t xml:space="preserve">tart and </w:t>
        </w:r>
      </w:ins>
      <w:ins w:id="1342" w:author="Ciaran Mc Donnell" w:date="2018-08-20T20:44:00Z">
        <w:r w:rsidR="003C2E35" w:rsidRPr="00FB0B2F">
          <w:rPr>
            <w:rFonts w:ascii="Georgia" w:hAnsi="Georgia"/>
          </w:rPr>
          <w:t>f</w:t>
        </w:r>
      </w:ins>
      <w:ins w:id="1343" w:author="Ciaran Mc Donnell" w:date="2018-08-20T20:43:00Z">
        <w:r w:rsidRPr="00FB0B2F">
          <w:rPr>
            <w:rFonts w:ascii="Georgia" w:hAnsi="Georgia"/>
          </w:rPr>
          <w:t>inish times, the start time was less than t</w:t>
        </w:r>
      </w:ins>
      <w:ins w:id="1344" w:author="Ciaran Mc Donnell" w:date="2018-08-20T20:44:00Z">
        <w:r w:rsidRPr="00FB0B2F">
          <w:rPr>
            <w:rFonts w:ascii="Georgia" w:hAnsi="Georgia"/>
          </w:rPr>
          <w:t>he finish time</w:t>
        </w:r>
      </w:ins>
    </w:p>
    <w:p w14:paraId="33D5234C" w14:textId="2837123D" w:rsidR="003C2E35" w:rsidRPr="00FB0B2F" w:rsidRDefault="003C2E35" w:rsidP="00607810">
      <w:pPr>
        <w:pStyle w:val="ListParagraph"/>
        <w:numPr>
          <w:ilvl w:val="0"/>
          <w:numId w:val="11"/>
        </w:numPr>
        <w:jc w:val="both"/>
        <w:rPr>
          <w:ins w:id="1345" w:author="Ciaran Mc Donnell" w:date="2018-08-20T20:47:00Z"/>
          <w:rFonts w:ascii="Georgia" w:hAnsi="Georgia"/>
        </w:rPr>
      </w:pPr>
      <w:ins w:id="1346" w:author="Ciaran Mc Donnell" w:date="2018-08-20T20:44:00Z">
        <w:r w:rsidRPr="00FB0B2F">
          <w:rPr>
            <w:rFonts w:ascii="Georgia" w:hAnsi="Georgia"/>
          </w:rPr>
          <w:t>Check that only behaviours from the pre-defined list were used.</w:t>
        </w:r>
      </w:ins>
    </w:p>
    <w:p w14:paraId="63C372F1" w14:textId="5C1D7E03" w:rsidR="008866B2" w:rsidRPr="00FB0B2F" w:rsidRDefault="008866B2" w:rsidP="008866B2">
      <w:pPr>
        <w:pStyle w:val="ListParagraph"/>
        <w:ind w:left="1074"/>
        <w:jc w:val="both"/>
        <w:rPr>
          <w:ins w:id="1347" w:author="Ciaran Mc Donnell" w:date="2018-08-20T20:47:00Z"/>
          <w:rFonts w:ascii="Georgia" w:hAnsi="Georgia"/>
        </w:rPr>
      </w:pPr>
    </w:p>
    <w:p w14:paraId="72781998" w14:textId="30A64440" w:rsidR="008866B2" w:rsidRPr="00FB0B2F" w:rsidRDefault="008866B2" w:rsidP="008866B2">
      <w:pPr>
        <w:pStyle w:val="ListParagraph"/>
        <w:jc w:val="both"/>
        <w:rPr>
          <w:ins w:id="1348" w:author="Ciaran Mc Donnell" w:date="2018-08-20T20:50:00Z"/>
          <w:rFonts w:ascii="Georgia" w:hAnsi="Georgia"/>
          <w:b/>
        </w:rPr>
      </w:pPr>
      <w:ins w:id="1349" w:author="Ciaran Mc Donnell" w:date="2018-08-20T20:47:00Z">
        <w:r w:rsidRPr="00FB0B2F">
          <w:rPr>
            <w:rFonts w:ascii="Georgia" w:hAnsi="Georgia"/>
          </w:rPr>
          <w:t>The</w:t>
        </w:r>
      </w:ins>
      <w:ins w:id="1350" w:author="Ciaran Mc Donnell" w:date="2018-08-20T20:49:00Z">
        <w:r w:rsidR="002B3B62" w:rsidRPr="00FB0B2F">
          <w:rPr>
            <w:rFonts w:ascii="Georgia" w:hAnsi="Georgia"/>
          </w:rPr>
          <w:t>se</w:t>
        </w:r>
      </w:ins>
      <w:ins w:id="1351" w:author="Ciaran Mc Donnell" w:date="2018-08-20T20:47:00Z">
        <w:r w:rsidRPr="00FB0B2F">
          <w:rPr>
            <w:rFonts w:ascii="Georgia" w:hAnsi="Georgia"/>
          </w:rPr>
          <w:t xml:space="preserve"> indiv</w:t>
        </w:r>
      </w:ins>
      <w:ins w:id="1352" w:author="Ciaran Mc Donnell" w:date="2018-08-20T20:49:00Z">
        <w:r w:rsidR="002B3B62" w:rsidRPr="00FB0B2F">
          <w:rPr>
            <w:rFonts w:ascii="Georgia" w:hAnsi="Georgia"/>
          </w:rPr>
          <w:t xml:space="preserve">idual functions were rolled into one called </w:t>
        </w:r>
        <w:r w:rsidR="002B3B62" w:rsidRPr="00FB0B2F">
          <w:rPr>
            <w:rFonts w:ascii="Georgia" w:hAnsi="Georgia"/>
            <w:b/>
          </w:rPr>
          <w:t>quality_check</w:t>
        </w:r>
      </w:ins>
      <w:ins w:id="1353" w:author="Ciaran Mc Donnell" w:date="2018-08-20T20:51:00Z">
        <w:r w:rsidR="00950629" w:rsidRPr="00FB0B2F">
          <w:rPr>
            <w:rFonts w:ascii="Georgia" w:hAnsi="Georgia"/>
            <w:b/>
          </w:rPr>
          <w:t xml:space="preserve">. </w:t>
        </w:r>
        <w:r w:rsidR="00950629" w:rsidRPr="00FB0B2F">
          <w:rPr>
            <w:rFonts w:ascii="Georgia" w:hAnsi="Georgia"/>
            <w:rPrChange w:id="1354" w:author="Ciaran Mc Donnell" w:date="2018-08-21T22:01:00Z">
              <w:rPr>
                <w:rFonts w:ascii="Georgia" w:hAnsi="Georgia"/>
                <w:b/>
              </w:rPr>
            </w:rPrChange>
          </w:rPr>
          <w:t>Refer to</w:t>
        </w:r>
        <w:r w:rsidR="00950629" w:rsidRPr="00FB0B2F">
          <w:rPr>
            <w:rFonts w:ascii="Georgia" w:hAnsi="Georgia"/>
            <w:b/>
          </w:rPr>
          <w:t xml:space="preserve"> Snip </w:t>
        </w:r>
      </w:ins>
      <w:ins w:id="1355" w:author="Ciaran Mc Donnell" w:date="2018-08-22T11:44:00Z">
        <w:r w:rsidR="00F00F8F">
          <w:rPr>
            <w:rFonts w:ascii="Georgia" w:hAnsi="Georgia"/>
            <w:b/>
          </w:rPr>
          <w:t>3</w:t>
        </w:r>
      </w:ins>
      <w:ins w:id="1356" w:author="Ciaran Mc Donnell" w:date="2018-08-20T20:51:00Z">
        <w:r w:rsidR="00950629" w:rsidRPr="00FB0B2F">
          <w:rPr>
            <w:rFonts w:ascii="Georgia" w:hAnsi="Georgia"/>
            <w:rPrChange w:id="1357" w:author="Ciaran Mc Donnell" w:date="2018-08-21T22:01:00Z">
              <w:rPr>
                <w:rFonts w:ascii="Georgia" w:hAnsi="Georgia"/>
                <w:b/>
              </w:rPr>
            </w:rPrChange>
          </w:rPr>
          <w:t xml:space="preserve">. </w:t>
        </w:r>
      </w:ins>
    </w:p>
    <w:p w14:paraId="5E0E942D" w14:textId="2580516A" w:rsidR="00950629" w:rsidRPr="00FB0B2F" w:rsidRDefault="007C050C" w:rsidP="008866B2">
      <w:pPr>
        <w:pStyle w:val="ListParagraph"/>
        <w:jc w:val="both"/>
        <w:rPr>
          <w:ins w:id="1358" w:author="Ciaran Mc Donnell" w:date="2018-08-20T20:50:00Z"/>
          <w:rFonts w:ascii="Georgia" w:hAnsi="Georgia"/>
        </w:rPr>
      </w:pPr>
      <w:ins w:id="1359" w:author="Ciaran Mc Donnell" w:date="2018-08-20T20:51:00Z">
        <w:r w:rsidRPr="00FB0B2F">
          <w:rPr>
            <w:rFonts w:ascii="Georgia" w:hAnsi="Georgia"/>
            <w:noProof/>
            <w:rPrChange w:id="1360" w:author="Ciaran Mc Donnell" w:date="2018-08-21T22:01:00Z">
              <w:rPr>
                <w:rFonts w:ascii="Georgia" w:hAnsi="Georgia"/>
                <w:noProof/>
              </w:rPr>
            </w:rPrChange>
          </w:rPr>
          <w:drawing>
            <wp:anchor distT="0" distB="0" distL="114300" distR="114300" simplePos="0" relativeHeight="251674624" behindDoc="0" locked="0" layoutInCell="1" allowOverlap="1" wp14:anchorId="7E9EB6A6" wp14:editId="46C01484">
              <wp:simplePos x="0" y="0"/>
              <wp:positionH relativeFrom="margin">
                <wp:align>center</wp:align>
              </wp:positionH>
              <wp:positionV relativeFrom="paragraph">
                <wp:posOffset>313055</wp:posOffset>
              </wp:positionV>
              <wp:extent cx="3943553" cy="1378021"/>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uality_check_function.PNG"/>
                      <pic:cNvPicPr/>
                    </pic:nvPicPr>
                    <pic:blipFill>
                      <a:blip r:embed="rId15">
                        <a:extLst>
                          <a:ext uri="{28A0092B-C50C-407E-A947-70E740481C1C}">
                            <a14:useLocalDpi xmlns:a14="http://schemas.microsoft.com/office/drawing/2010/main" val="0"/>
                          </a:ext>
                        </a:extLst>
                      </a:blip>
                      <a:stretch>
                        <a:fillRect/>
                      </a:stretch>
                    </pic:blipFill>
                    <pic:spPr>
                      <a:xfrm>
                        <a:off x="0" y="0"/>
                        <a:ext cx="3943553" cy="1378021"/>
                      </a:xfrm>
                      <a:prstGeom prst="rect">
                        <a:avLst/>
                      </a:prstGeom>
                    </pic:spPr>
                  </pic:pic>
                </a:graphicData>
              </a:graphic>
            </wp:anchor>
          </w:drawing>
        </w:r>
      </w:ins>
    </w:p>
    <w:p w14:paraId="654CCE84" w14:textId="393E48EC" w:rsidR="00950629" w:rsidRPr="00FB0B2F" w:rsidRDefault="00950629">
      <w:pPr>
        <w:pStyle w:val="ListParagraph"/>
        <w:jc w:val="both"/>
        <w:rPr>
          <w:ins w:id="1361" w:author="Ciaran Mc Donnell" w:date="2018-07-09T22:41:00Z"/>
          <w:rFonts w:ascii="Georgia" w:hAnsi="Georgia"/>
          <w:rPrChange w:id="1362" w:author="Ciaran Mc Donnell" w:date="2018-08-21T22:01:00Z">
            <w:rPr>
              <w:ins w:id="1363" w:author="Ciaran Mc Donnell" w:date="2018-07-09T22:41:00Z"/>
            </w:rPr>
          </w:rPrChange>
        </w:rPr>
        <w:pPrChange w:id="1364" w:author="Ciaran Mc Donnell" w:date="2018-08-20T20:47:00Z">
          <w:pPr>
            <w:ind w:left="714"/>
            <w:jc w:val="both"/>
          </w:pPr>
        </w:pPrChange>
      </w:pPr>
    </w:p>
    <w:p w14:paraId="1F2BBBCF" w14:textId="10C55815" w:rsidR="00B36CB1" w:rsidRPr="00FB0B2F" w:rsidRDefault="00950629">
      <w:pPr>
        <w:ind w:left="720"/>
        <w:jc w:val="both"/>
        <w:rPr>
          <w:ins w:id="1365" w:author="Ciaran Mc Donnell" w:date="2018-08-20T20:59:00Z"/>
          <w:rFonts w:ascii="Georgia" w:hAnsi="Georgia"/>
          <w:sz w:val="18"/>
          <w:szCs w:val="18"/>
        </w:rPr>
        <w:pPrChange w:id="1366" w:author="Ciaran Mc Donnell" w:date="2018-08-21T18:12:00Z">
          <w:pPr>
            <w:ind w:firstLine="720"/>
          </w:pPr>
        </w:pPrChange>
      </w:pPr>
      <w:ins w:id="1367" w:author="Ciaran Mc Donnell" w:date="2018-08-20T20:51:00Z">
        <w:r w:rsidRPr="00FB0B2F">
          <w:rPr>
            <w:rFonts w:ascii="Georgia" w:hAnsi="Georgia"/>
            <w:b/>
            <w:sz w:val="18"/>
            <w:szCs w:val="18"/>
            <w:rPrChange w:id="1368" w:author="Ciaran Mc Donnell" w:date="2018-08-21T22:01:00Z">
              <w:rPr>
                <w:rFonts w:ascii="Georgia" w:hAnsi="Georgia"/>
              </w:rPr>
            </w:rPrChange>
          </w:rPr>
          <w:t xml:space="preserve">Snip </w:t>
        </w:r>
      </w:ins>
      <w:ins w:id="1369" w:author="Ciaran Mc Donnell" w:date="2018-08-22T11:44:00Z">
        <w:r w:rsidR="00F00F8F">
          <w:rPr>
            <w:rFonts w:ascii="Georgia" w:hAnsi="Georgia"/>
            <w:b/>
            <w:sz w:val="18"/>
            <w:szCs w:val="18"/>
          </w:rPr>
          <w:t>3</w:t>
        </w:r>
      </w:ins>
      <w:ins w:id="1370" w:author="Ciaran Mc Donnell" w:date="2018-08-20T20:51:00Z">
        <w:r w:rsidRPr="00FB0B2F">
          <w:rPr>
            <w:rFonts w:ascii="Georgia" w:hAnsi="Georgia"/>
            <w:b/>
            <w:sz w:val="18"/>
            <w:szCs w:val="18"/>
            <w:rPrChange w:id="1371" w:author="Ciaran Mc Donnell" w:date="2018-08-21T22:01:00Z">
              <w:rPr>
                <w:rFonts w:ascii="Georgia" w:hAnsi="Georgia"/>
                <w:b/>
              </w:rPr>
            </w:rPrChange>
          </w:rPr>
          <w:t xml:space="preserve"> </w:t>
        </w:r>
      </w:ins>
      <w:ins w:id="1372" w:author="Ciaran Mc Donnell" w:date="2018-08-20T20:52:00Z">
        <w:r w:rsidRPr="00FB0B2F">
          <w:rPr>
            <w:rFonts w:ascii="Georgia" w:hAnsi="Georgia"/>
            <w:sz w:val="18"/>
            <w:szCs w:val="18"/>
            <w:rPrChange w:id="1373" w:author="Ciaran Mc Donnell" w:date="2018-08-21T22:01:00Z">
              <w:rPr>
                <w:rFonts w:ascii="Georgia" w:hAnsi="Georgia"/>
              </w:rPr>
            </w:rPrChange>
          </w:rPr>
          <w:t>Individual quality checks were rolled into one function to simplify the process for the end user</w:t>
        </w:r>
      </w:ins>
      <w:ins w:id="1374" w:author="Ciaran Mc Donnell" w:date="2018-08-21T18:11:00Z">
        <w:r w:rsidR="00226B78" w:rsidRPr="00FB0B2F">
          <w:rPr>
            <w:rFonts w:ascii="Georgia" w:hAnsi="Georgia"/>
            <w:sz w:val="18"/>
            <w:szCs w:val="18"/>
          </w:rPr>
          <w:t>. The data frame (df) and list of day numbers to be checked (</w:t>
        </w:r>
        <w:proofErr w:type="spellStart"/>
        <w:r w:rsidR="00226B78" w:rsidRPr="00FB0B2F">
          <w:rPr>
            <w:rFonts w:ascii="Georgia" w:hAnsi="Georgia"/>
            <w:sz w:val="18"/>
            <w:szCs w:val="18"/>
          </w:rPr>
          <w:t>list_day_no</w:t>
        </w:r>
        <w:proofErr w:type="spellEnd"/>
        <w:r w:rsidR="00226B78" w:rsidRPr="00FB0B2F">
          <w:rPr>
            <w:rFonts w:ascii="Georgia" w:hAnsi="Georgia"/>
            <w:sz w:val="18"/>
            <w:szCs w:val="18"/>
          </w:rPr>
          <w:t>) are passed to the function quality_check(</w:t>
        </w:r>
      </w:ins>
      <w:ins w:id="1375" w:author="Ciaran Mc Donnell" w:date="2018-08-21T18:12:00Z">
        <w:r w:rsidR="00226B78" w:rsidRPr="00FB0B2F">
          <w:rPr>
            <w:rFonts w:ascii="Georgia" w:hAnsi="Georgia"/>
            <w:sz w:val="18"/>
            <w:szCs w:val="18"/>
          </w:rPr>
          <w:t xml:space="preserve">). </w:t>
        </w:r>
      </w:ins>
    </w:p>
    <w:p w14:paraId="21C6734A" w14:textId="65D1CAAB" w:rsidR="009318E5" w:rsidRDefault="00B36CB1" w:rsidP="00413E23">
      <w:pPr>
        <w:ind w:left="720"/>
        <w:jc w:val="both"/>
        <w:rPr>
          <w:ins w:id="1376" w:author="Ciaran Mc Donnell" w:date="2018-08-22T11:50:00Z"/>
          <w:rFonts w:ascii="Georgia" w:hAnsi="Georgia"/>
        </w:rPr>
      </w:pPr>
      <w:ins w:id="1377" w:author="Ciaran Mc Donnell" w:date="2018-08-20T21:00:00Z">
        <w:r w:rsidRPr="00FB0B2F">
          <w:rPr>
            <w:rFonts w:ascii="Georgia" w:hAnsi="Georgia"/>
            <w:rPrChange w:id="1378" w:author="Ciaran Mc Donnell" w:date="2018-08-21T22:01:00Z">
              <w:rPr>
                <w:rFonts w:ascii="Georgia" w:hAnsi="Georgia"/>
                <w:b/>
                <w:sz w:val="18"/>
                <w:szCs w:val="18"/>
              </w:rPr>
            </w:rPrChange>
          </w:rPr>
          <w:t>The function</w:t>
        </w:r>
        <w:r w:rsidR="00D071C5" w:rsidRPr="00FB0B2F">
          <w:rPr>
            <w:rFonts w:ascii="Georgia" w:hAnsi="Georgia"/>
            <w:rPrChange w:id="1379" w:author="Ciaran Mc Donnell" w:date="2018-08-21T22:01:00Z">
              <w:rPr>
                <w:rFonts w:ascii="Georgia" w:hAnsi="Georgia"/>
                <w:b/>
                <w:sz w:val="18"/>
                <w:szCs w:val="18"/>
              </w:rPr>
            </w:rPrChange>
          </w:rPr>
          <w:t>s</w:t>
        </w:r>
        <w:r w:rsidRPr="00FB0B2F">
          <w:rPr>
            <w:rFonts w:ascii="Georgia" w:hAnsi="Georgia"/>
            <w:rPrChange w:id="1380" w:author="Ciaran Mc Donnell" w:date="2018-08-21T22:01:00Z">
              <w:rPr>
                <w:rFonts w:ascii="Georgia" w:hAnsi="Georgia"/>
                <w:b/>
                <w:sz w:val="18"/>
                <w:szCs w:val="18"/>
              </w:rPr>
            </w:rPrChange>
          </w:rPr>
          <w:t xml:space="preserve"> </w:t>
        </w:r>
      </w:ins>
      <w:ins w:id="1381" w:author="Ciaran Mc Donnell" w:date="2018-08-22T11:45:00Z">
        <w:r w:rsidR="00D774EA" w:rsidRPr="00FB0B2F">
          <w:rPr>
            <w:rFonts w:ascii="Georgia" w:hAnsi="Georgia"/>
          </w:rPr>
          <w:t>return</w:t>
        </w:r>
      </w:ins>
      <w:ins w:id="1382" w:author="Ciaran Mc Donnell" w:date="2018-08-21T18:12:00Z">
        <w:r w:rsidR="00E75449" w:rsidRPr="00FB0B2F">
          <w:rPr>
            <w:rFonts w:ascii="Georgia" w:hAnsi="Georgia"/>
          </w:rPr>
          <w:t xml:space="preserve"> a print out of </w:t>
        </w:r>
      </w:ins>
      <w:ins w:id="1383" w:author="Ciaran Mc Donnell" w:date="2018-08-20T21:00:00Z">
        <w:r w:rsidR="00D071C5" w:rsidRPr="00FB0B2F">
          <w:rPr>
            <w:rFonts w:ascii="Georgia" w:hAnsi="Georgia"/>
            <w:rPrChange w:id="1384" w:author="Ciaran Mc Donnell" w:date="2018-08-21T22:01:00Z">
              <w:rPr>
                <w:rFonts w:ascii="Georgia" w:hAnsi="Georgia"/>
                <w:b/>
                <w:sz w:val="18"/>
                <w:szCs w:val="18"/>
              </w:rPr>
            </w:rPrChange>
          </w:rPr>
          <w:t xml:space="preserve">any issues detected. </w:t>
        </w:r>
      </w:ins>
      <w:ins w:id="1385" w:author="Ciaran Mc Donnell" w:date="2018-08-22T11:47:00Z">
        <w:r w:rsidR="004452D9">
          <w:rPr>
            <w:rFonts w:ascii="Georgia" w:hAnsi="Georgia"/>
          </w:rPr>
          <w:t xml:space="preserve">Refer to </w:t>
        </w:r>
        <w:r w:rsidR="004452D9" w:rsidRPr="004452D9">
          <w:rPr>
            <w:rFonts w:ascii="Georgia" w:hAnsi="Georgia"/>
            <w:b/>
            <w:rPrChange w:id="1386" w:author="Ciaran Mc Donnell" w:date="2018-08-22T11:47:00Z">
              <w:rPr>
                <w:rFonts w:ascii="Georgia" w:hAnsi="Georgia"/>
              </w:rPr>
            </w:rPrChange>
          </w:rPr>
          <w:t>Snip 4</w:t>
        </w:r>
        <w:r w:rsidR="004452D9">
          <w:rPr>
            <w:rFonts w:ascii="Georgia" w:hAnsi="Georgia"/>
          </w:rPr>
          <w:t xml:space="preserve">. </w:t>
        </w:r>
      </w:ins>
      <w:ins w:id="1387" w:author="Ciaran Mc Donnell" w:date="2018-08-20T21:00:00Z">
        <w:r w:rsidR="00D071C5" w:rsidRPr="00FB0B2F">
          <w:rPr>
            <w:rFonts w:ascii="Georgia" w:hAnsi="Georgia"/>
            <w:rPrChange w:id="1388" w:author="Ciaran Mc Donnell" w:date="2018-08-21T22:01:00Z">
              <w:rPr>
                <w:rFonts w:ascii="Georgia" w:hAnsi="Georgia"/>
                <w:b/>
                <w:sz w:val="18"/>
                <w:szCs w:val="18"/>
              </w:rPr>
            </w:rPrChange>
          </w:rPr>
          <w:t xml:space="preserve">It is up to the end user to implement a solution. This is </w:t>
        </w:r>
      </w:ins>
      <w:ins w:id="1389" w:author="Ciaran Mc Donnell" w:date="2018-08-22T11:44:00Z">
        <w:r w:rsidR="00117A62">
          <w:rPr>
            <w:rFonts w:ascii="Georgia" w:hAnsi="Georgia"/>
          </w:rPr>
          <w:t xml:space="preserve">in part necessary </w:t>
        </w:r>
      </w:ins>
      <w:ins w:id="1390" w:author="Ciaran Mc Donnell" w:date="2018-08-20T21:00:00Z">
        <w:r w:rsidR="00D071C5" w:rsidRPr="00FB0B2F">
          <w:rPr>
            <w:rFonts w:ascii="Georgia" w:hAnsi="Georgia"/>
            <w:rPrChange w:id="1391" w:author="Ciaran Mc Donnell" w:date="2018-08-21T22:01:00Z">
              <w:rPr>
                <w:rFonts w:ascii="Georgia" w:hAnsi="Georgia"/>
                <w:b/>
                <w:sz w:val="18"/>
                <w:szCs w:val="18"/>
              </w:rPr>
            </w:rPrChange>
          </w:rPr>
          <w:t xml:space="preserve">because the CCTV footage needs to be revisited to find out </w:t>
        </w:r>
      </w:ins>
      <w:ins w:id="1392" w:author="Ciaran Mc Donnell" w:date="2018-08-20T21:01:00Z">
        <w:r w:rsidR="00D071C5" w:rsidRPr="00FB0B2F">
          <w:rPr>
            <w:rFonts w:ascii="Georgia" w:hAnsi="Georgia"/>
            <w:rPrChange w:id="1393" w:author="Ciaran Mc Donnell" w:date="2018-08-21T22:01:00Z">
              <w:rPr>
                <w:rFonts w:ascii="Georgia" w:hAnsi="Georgia"/>
                <w:b/>
                <w:sz w:val="18"/>
                <w:szCs w:val="18"/>
              </w:rPr>
            </w:rPrChange>
          </w:rPr>
          <w:t>what was supposed to have been entered</w:t>
        </w:r>
      </w:ins>
      <w:ins w:id="1394" w:author="Ciaran Mc Donnell" w:date="2018-08-22T11:46:00Z">
        <w:r w:rsidR="004452D9">
          <w:rPr>
            <w:rFonts w:ascii="Georgia" w:hAnsi="Georgia"/>
          </w:rPr>
          <w:t>.</w:t>
        </w:r>
      </w:ins>
      <w:ins w:id="1395" w:author="Ciaran Mc Donnell" w:date="2018-08-22T11:45:00Z">
        <w:r w:rsidR="00D774EA">
          <w:rPr>
            <w:rFonts w:ascii="Georgia" w:hAnsi="Georgia"/>
          </w:rPr>
          <w:t xml:space="preserve"> </w:t>
        </w:r>
      </w:ins>
      <w:ins w:id="1396" w:author="Ciaran Mc Donnell" w:date="2018-08-22T11:46:00Z">
        <w:r w:rsidR="004452D9">
          <w:rPr>
            <w:rFonts w:ascii="Georgia" w:hAnsi="Georgia"/>
          </w:rPr>
          <w:t>B</w:t>
        </w:r>
      </w:ins>
      <w:ins w:id="1397" w:author="Ciaran Mc Donnell" w:date="2018-08-22T11:45:00Z">
        <w:r w:rsidR="00D774EA">
          <w:rPr>
            <w:rFonts w:ascii="Georgia" w:hAnsi="Georgia"/>
          </w:rPr>
          <w:t xml:space="preserve">ut future iterations could include some options for automation of error correction. For example, if the problem is that a behaviour as recorded past 8pm, the </w:t>
        </w:r>
      </w:ins>
      <w:ins w:id="1398" w:author="Ciaran Mc Donnell" w:date="2018-08-22T11:46:00Z">
        <w:r w:rsidR="00D774EA">
          <w:rPr>
            <w:rFonts w:ascii="Georgia" w:hAnsi="Georgia"/>
          </w:rPr>
          <w:t>end-user could simply ch</w:t>
        </w:r>
        <w:r w:rsidR="004452D9">
          <w:rPr>
            <w:rFonts w:ascii="Georgia" w:hAnsi="Georgia"/>
          </w:rPr>
          <w:t>o</w:t>
        </w:r>
        <w:r w:rsidR="00D774EA">
          <w:rPr>
            <w:rFonts w:ascii="Georgia" w:hAnsi="Georgia"/>
          </w:rPr>
          <w:t>ose to truncate the data at 8pm.</w:t>
        </w:r>
      </w:ins>
    </w:p>
    <w:p w14:paraId="3C58EFD1" w14:textId="3AF4FBC5" w:rsidR="00E03E92" w:rsidRDefault="00E03E92" w:rsidP="00413E23">
      <w:pPr>
        <w:ind w:left="720"/>
        <w:jc w:val="both"/>
        <w:rPr>
          <w:ins w:id="1399" w:author="Ciaran Mc Donnell" w:date="2018-08-22T11:50:00Z"/>
          <w:rFonts w:ascii="Georgia" w:hAnsi="Georgia"/>
          <w:sz w:val="18"/>
          <w:szCs w:val="18"/>
        </w:rPr>
      </w:pPr>
    </w:p>
    <w:p w14:paraId="636B7C0C" w14:textId="0219C57F" w:rsidR="00E03E92" w:rsidRPr="00E03E92" w:rsidRDefault="00E03E92" w:rsidP="00413E23">
      <w:pPr>
        <w:ind w:left="720"/>
        <w:jc w:val="both"/>
        <w:rPr>
          <w:ins w:id="1400" w:author="Ciaran Mc Donnell" w:date="2018-07-09T22:40:00Z"/>
          <w:rFonts w:ascii="Georgia" w:hAnsi="Georgia"/>
          <w:rPrChange w:id="1401" w:author="Ciaran Mc Donnell" w:date="2018-08-22T11:50:00Z">
            <w:rPr>
              <w:ins w:id="1402" w:author="Ciaran Mc Donnell" w:date="2018-07-09T22:40:00Z"/>
            </w:rPr>
          </w:rPrChange>
        </w:rPr>
        <w:pPrChange w:id="1403" w:author="Ciaran Mc Donnell" w:date="2018-08-22T11:28:00Z">
          <w:pPr>
            <w:ind w:left="714"/>
            <w:jc w:val="both"/>
          </w:pPr>
        </w:pPrChange>
      </w:pPr>
      <w:ins w:id="1404" w:author="Ciaran Mc Donnell" w:date="2018-08-22T11:50:00Z">
        <w:r w:rsidRPr="00E03E92">
          <w:rPr>
            <w:rFonts w:ascii="Georgia" w:hAnsi="Georgia"/>
            <w:rPrChange w:id="1405" w:author="Ciaran Mc Donnell" w:date="2018-08-22T11:50:00Z">
              <w:rPr>
                <w:rFonts w:ascii="Georgia" w:hAnsi="Georgia"/>
                <w:sz w:val="18"/>
                <w:szCs w:val="18"/>
              </w:rPr>
            </w:rPrChange>
          </w:rPr>
          <w:t>Despite the</w:t>
        </w:r>
        <w:r>
          <w:rPr>
            <w:rFonts w:ascii="Georgia" w:hAnsi="Georgia"/>
          </w:rPr>
          <w:t xml:space="preserve"> initial manual inspection of the data, the quality_check() function revealed numerous issues with the </w:t>
        </w:r>
      </w:ins>
      <w:ins w:id="1406" w:author="Ciaran Mc Donnell" w:date="2018-08-22T11:51:00Z">
        <w:r w:rsidR="00C175E3">
          <w:rPr>
            <w:rFonts w:ascii="Georgia" w:hAnsi="Georgia"/>
          </w:rPr>
          <w:t xml:space="preserve">raw </w:t>
        </w:r>
      </w:ins>
      <w:ins w:id="1407" w:author="Ciaran Mc Donnell" w:date="2018-08-22T11:50:00Z">
        <w:r>
          <w:rPr>
            <w:rFonts w:ascii="Georgia" w:hAnsi="Georgia"/>
          </w:rPr>
          <w:t>data</w:t>
        </w:r>
      </w:ins>
      <w:ins w:id="1408" w:author="Ciaran Mc Donnell" w:date="2018-08-22T11:51:00Z">
        <w:r>
          <w:rPr>
            <w:rFonts w:ascii="Georgia" w:hAnsi="Georgia"/>
          </w:rPr>
          <w:t xml:space="preserve">, which were rectified in consultation with the team in the zoo. </w:t>
        </w:r>
        <w:r w:rsidR="009F12BE">
          <w:rPr>
            <w:rFonts w:ascii="Georgia" w:hAnsi="Georgia"/>
          </w:rPr>
          <w:t xml:space="preserve">These included behaviours being recorded past 8pm, </w:t>
        </w:r>
      </w:ins>
      <w:ins w:id="1409" w:author="Ciaran Mc Donnell" w:date="2018-08-22T11:52:00Z">
        <w:r w:rsidR="009F12BE">
          <w:rPr>
            <w:rFonts w:ascii="Georgia" w:hAnsi="Georgia"/>
          </w:rPr>
          <w:t xml:space="preserve">new observations starting before the finish time of the previous one, missing seconds (start time &gt; previous finish time) and typographical </w:t>
        </w:r>
      </w:ins>
      <w:ins w:id="1410" w:author="Ciaran Mc Donnell" w:date="2018-08-22T11:53:00Z">
        <w:r w:rsidR="00595C03">
          <w:rPr>
            <w:rFonts w:ascii="Georgia" w:hAnsi="Georgia"/>
          </w:rPr>
          <w:t>errors</w:t>
        </w:r>
      </w:ins>
      <w:ins w:id="1411" w:author="Ciaran Mc Donnell" w:date="2018-08-22T11:52:00Z">
        <w:r w:rsidR="009F12BE">
          <w:rPr>
            <w:rFonts w:ascii="Georgia" w:hAnsi="Georgia"/>
          </w:rPr>
          <w:t xml:space="preserve"> for </w:t>
        </w:r>
      </w:ins>
      <w:ins w:id="1412" w:author="Ciaran Mc Donnell" w:date="2018-08-22T11:53:00Z">
        <w:r w:rsidR="009F12BE">
          <w:rPr>
            <w:rFonts w:ascii="Georgia" w:hAnsi="Georgia"/>
          </w:rPr>
          <w:t>Behaviour.</w:t>
        </w:r>
      </w:ins>
    </w:p>
    <w:p w14:paraId="709EBC54" w14:textId="77777777" w:rsidR="003E4B75" w:rsidRPr="00FB0B2F" w:rsidRDefault="0046482D">
      <w:pPr>
        <w:ind w:left="714"/>
        <w:jc w:val="both"/>
        <w:rPr>
          <w:ins w:id="1413" w:author="Ciaran Mc Donnell" w:date="2018-08-21T18:14:00Z"/>
          <w:rFonts w:ascii="Georgia" w:hAnsi="Georgia"/>
        </w:rPr>
      </w:pPr>
      <w:ins w:id="1414" w:author="Ciaran Mc Donnell" w:date="2018-08-21T18:13:00Z">
        <w:r w:rsidRPr="00FB0B2F">
          <w:rPr>
            <w:rFonts w:ascii="Georgia" w:hAnsi="Georgia"/>
            <w:noProof/>
            <w:rPrChange w:id="1415" w:author="Ciaran Mc Donnell" w:date="2018-08-21T22:01:00Z">
              <w:rPr>
                <w:noProof/>
              </w:rPr>
            </w:rPrChange>
          </w:rPr>
          <w:lastRenderedPageBreak/>
          <w:drawing>
            <wp:anchor distT="0" distB="0" distL="114300" distR="114300" simplePos="0" relativeHeight="251675648" behindDoc="0" locked="0" layoutInCell="1" allowOverlap="1" wp14:anchorId="66B6D46B" wp14:editId="364F68A3">
              <wp:simplePos x="0" y="0"/>
              <wp:positionH relativeFrom="margin">
                <wp:posOffset>627380</wp:posOffset>
              </wp:positionH>
              <wp:positionV relativeFrom="paragraph">
                <wp:posOffset>114300</wp:posOffset>
              </wp:positionV>
              <wp:extent cx="4777105" cy="2944495"/>
              <wp:effectExtent l="0" t="0" r="4445" b="82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77105" cy="2944495"/>
                      </a:xfrm>
                      <a:prstGeom prst="rect">
                        <a:avLst/>
                      </a:prstGeom>
                    </pic:spPr>
                  </pic:pic>
                </a:graphicData>
              </a:graphic>
            </wp:anchor>
          </w:drawing>
        </w:r>
      </w:ins>
    </w:p>
    <w:p w14:paraId="2175FAF9" w14:textId="691F7B8A" w:rsidR="003E4B75" w:rsidRPr="00FB0B2F" w:rsidRDefault="003E4B75">
      <w:pPr>
        <w:ind w:left="714"/>
        <w:jc w:val="both"/>
        <w:rPr>
          <w:ins w:id="1416" w:author="Ciaran Mc Donnell" w:date="2018-08-21T18:14:00Z"/>
          <w:rFonts w:ascii="Georgia" w:hAnsi="Georgia"/>
          <w:sz w:val="18"/>
          <w:szCs w:val="18"/>
          <w:rPrChange w:id="1417" w:author="Ciaran Mc Donnell" w:date="2018-08-21T22:01:00Z">
            <w:rPr>
              <w:ins w:id="1418" w:author="Ciaran Mc Donnell" w:date="2018-08-21T18:14:00Z"/>
              <w:rFonts w:ascii="Georgia" w:hAnsi="Georgia"/>
            </w:rPr>
          </w:rPrChange>
        </w:rPr>
      </w:pPr>
      <w:ins w:id="1419" w:author="Ciaran Mc Donnell" w:date="2018-08-21T18:14:00Z">
        <w:r w:rsidRPr="00FB0B2F">
          <w:rPr>
            <w:rFonts w:ascii="Georgia" w:hAnsi="Georgia"/>
            <w:b/>
            <w:sz w:val="18"/>
            <w:szCs w:val="18"/>
            <w:rPrChange w:id="1420" w:author="Ciaran Mc Donnell" w:date="2018-08-21T22:01:00Z">
              <w:rPr>
                <w:rFonts w:ascii="Georgia" w:hAnsi="Georgia"/>
              </w:rPr>
            </w:rPrChange>
          </w:rPr>
          <w:t xml:space="preserve">Snip </w:t>
        </w:r>
      </w:ins>
      <w:ins w:id="1421" w:author="Ciaran Mc Donnell" w:date="2018-08-22T11:46:00Z">
        <w:r w:rsidR="004452D9">
          <w:rPr>
            <w:rFonts w:ascii="Georgia" w:hAnsi="Georgia"/>
            <w:b/>
            <w:sz w:val="18"/>
            <w:szCs w:val="18"/>
          </w:rPr>
          <w:t xml:space="preserve">4 </w:t>
        </w:r>
      </w:ins>
      <w:ins w:id="1422" w:author="Ciaran Mc Donnell" w:date="2018-08-21T18:14:00Z">
        <w:r w:rsidRPr="00FB0B2F">
          <w:rPr>
            <w:rFonts w:ascii="Georgia" w:hAnsi="Georgia"/>
            <w:sz w:val="18"/>
            <w:szCs w:val="18"/>
            <w:rPrChange w:id="1423" w:author="Ciaran Mc Donnell" w:date="2018-08-21T22:01:00Z">
              <w:rPr>
                <w:rFonts w:ascii="Georgia" w:hAnsi="Georgia"/>
              </w:rPr>
            </w:rPrChange>
          </w:rPr>
          <w:t>Output from the quality_check() function</w:t>
        </w:r>
      </w:ins>
      <w:ins w:id="1424" w:author="Ciaran Mc Donnell" w:date="2018-08-22T11:47:00Z">
        <w:r w:rsidR="00966A34">
          <w:rPr>
            <w:rFonts w:ascii="Georgia" w:hAnsi="Georgia"/>
            <w:sz w:val="18"/>
            <w:szCs w:val="18"/>
          </w:rPr>
          <w:t xml:space="preserve">. In this example, </w:t>
        </w:r>
      </w:ins>
      <w:ins w:id="1425" w:author="Ciaran Mc Donnell" w:date="2018-08-22T11:48:00Z">
        <w:r w:rsidR="00966A34">
          <w:rPr>
            <w:rFonts w:ascii="Georgia" w:hAnsi="Georgia"/>
            <w:sz w:val="18"/>
            <w:szCs w:val="18"/>
          </w:rPr>
          <w:t>there are no issues detected.</w:t>
        </w:r>
      </w:ins>
    </w:p>
    <w:p w14:paraId="4EEF98C3" w14:textId="77777777" w:rsidR="003E4B75" w:rsidRPr="00FB0B2F" w:rsidRDefault="003E4B75">
      <w:pPr>
        <w:ind w:left="714"/>
        <w:jc w:val="both"/>
        <w:rPr>
          <w:ins w:id="1426" w:author="Ciaran Mc Donnell" w:date="2018-08-21T18:14:00Z"/>
          <w:rFonts w:ascii="Georgia" w:hAnsi="Georgia"/>
        </w:rPr>
      </w:pPr>
    </w:p>
    <w:p w14:paraId="210F7BB7" w14:textId="77777777" w:rsidR="002B6BDC" w:rsidRDefault="00424116">
      <w:pPr>
        <w:tabs>
          <w:tab w:val="center" w:pos="4513"/>
        </w:tabs>
        <w:ind w:left="714"/>
        <w:jc w:val="both"/>
        <w:rPr>
          <w:ins w:id="1427" w:author="Ciaran Mc Donnell" w:date="2018-08-22T12:07:00Z"/>
          <w:rFonts w:ascii="Georgia" w:hAnsi="Georgia"/>
        </w:rPr>
      </w:pPr>
      <w:ins w:id="1428" w:author="Ciaran Mc Donnell" w:date="2018-08-20T21:02:00Z">
        <w:r w:rsidRPr="00FB0B2F">
          <w:rPr>
            <w:rFonts w:ascii="Georgia" w:hAnsi="Georgia"/>
          </w:rPr>
          <w:tab/>
        </w:r>
      </w:ins>
    </w:p>
    <w:p w14:paraId="167D715C" w14:textId="77777777" w:rsidR="002B6BDC" w:rsidRDefault="002B6BDC">
      <w:pPr>
        <w:rPr>
          <w:ins w:id="1429" w:author="Ciaran Mc Donnell" w:date="2018-08-22T12:07:00Z"/>
          <w:rFonts w:ascii="Georgia" w:hAnsi="Georgia"/>
        </w:rPr>
      </w:pPr>
      <w:ins w:id="1430" w:author="Ciaran Mc Donnell" w:date="2018-08-22T12:07:00Z">
        <w:r>
          <w:rPr>
            <w:rFonts w:ascii="Georgia" w:hAnsi="Georgia"/>
          </w:rPr>
          <w:br w:type="page"/>
        </w:r>
      </w:ins>
    </w:p>
    <w:p w14:paraId="0EDF43B3" w14:textId="6A09D6AC" w:rsidR="00424116" w:rsidRPr="00FB0B2F" w:rsidRDefault="00424116">
      <w:pPr>
        <w:tabs>
          <w:tab w:val="center" w:pos="4513"/>
        </w:tabs>
        <w:ind w:left="714"/>
        <w:jc w:val="both"/>
        <w:rPr>
          <w:ins w:id="1431" w:author="Ciaran Mc Donnell" w:date="2018-08-20T21:02:00Z"/>
          <w:rFonts w:ascii="Georgia" w:hAnsi="Georgia"/>
          <w:b/>
          <w:rPrChange w:id="1432" w:author="Ciaran Mc Donnell" w:date="2018-08-21T22:01:00Z">
            <w:rPr>
              <w:ins w:id="1433" w:author="Ciaran Mc Donnell" w:date="2018-08-20T21:02:00Z"/>
              <w:rFonts w:ascii="Georgia" w:hAnsi="Georgia"/>
            </w:rPr>
          </w:rPrChange>
        </w:rPr>
        <w:pPrChange w:id="1434" w:author="Ciaran Mc Donnell" w:date="2018-08-20T21:02:00Z">
          <w:pPr>
            <w:tabs>
              <w:tab w:val="center" w:pos="4513"/>
            </w:tabs>
            <w:ind w:left="1440"/>
            <w:jc w:val="both"/>
          </w:pPr>
        </w:pPrChange>
      </w:pPr>
      <w:ins w:id="1435" w:author="Ciaran Mc Donnell" w:date="2018-08-20T21:02:00Z">
        <w:r w:rsidRPr="00FB0B2F">
          <w:rPr>
            <w:rFonts w:ascii="Georgia" w:hAnsi="Georgia"/>
            <w:b/>
            <w:rPrChange w:id="1436" w:author="Ciaran Mc Donnell" w:date="2018-08-21T22:01:00Z">
              <w:rPr>
                <w:rFonts w:ascii="Georgia" w:hAnsi="Georgia"/>
              </w:rPr>
            </w:rPrChange>
          </w:rPr>
          <w:lastRenderedPageBreak/>
          <w:t>3.</w:t>
        </w:r>
      </w:ins>
      <w:ins w:id="1437" w:author="Ciaran Mc Donnell" w:date="2018-08-21T18:15:00Z">
        <w:r w:rsidR="00B86310" w:rsidRPr="00FB0B2F">
          <w:rPr>
            <w:rFonts w:ascii="Georgia" w:hAnsi="Georgia"/>
            <w:b/>
          </w:rPr>
          <w:t>4</w:t>
        </w:r>
      </w:ins>
      <w:ins w:id="1438" w:author="Ciaran Mc Donnell" w:date="2018-08-20T21:02:00Z">
        <w:r w:rsidRPr="00FB0B2F">
          <w:rPr>
            <w:rFonts w:ascii="Georgia" w:hAnsi="Georgia"/>
            <w:b/>
            <w:rPrChange w:id="1439" w:author="Ciaran Mc Donnell" w:date="2018-08-21T22:01:00Z">
              <w:rPr>
                <w:rFonts w:ascii="Georgia" w:hAnsi="Georgia"/>
              </w:rPr>
            </w:rPrChange>
          </w:rPr>
          <w:t>.2 Automate the transformation of the data from start and finish times to the % time spent at each behaviour in 15 minutes intervals</w:t>
        </w:r>
      </w:ins>
    </w:p>
    <w:p w14:paraId="22D41260" w14:textId="77777777" w:rsidR="0028129D" w:rsidRPr="00FB0B2F" w:rsidRDefault="0028129D">
      <w:pPr>
        <w:ind w:left="714"/>
        <w:jc w:val="both"/>
        <w:rPr>
          <w:ins w:id="1440" w:author="Ciaran Mc Donnell" w:date="2018-07-04T13:28:00Z"/>
          <w:rFonts w:ascii="Georgia" w:hAnsi="Georgia"/>
          <w:rPrChange w:id="1441" w:author="Ciaran Mc Donnell" w:date="2018-08-21T22:01:00Z">
            <w:rPr>
              <w:ins w:id="1442" w:author="Ciaran Mc Donnell" w:date="2018-07-04T13:28:00Z"/>
            </w:rPr>
          </w:rPrChange>
        </w:rPr>
        <w:pPrChange w:id="1443" w:author="Ciaran Mc Donnell" w:date="2018-07-06T17:14:00Z">
          <w:pPr>
            <w:ind w:left="357"/>
          </w:pPr>
        </w:pPrChange>
      </w:pPr>
    </w:p>
    <w:p w14:paraId="45EF8200" w14:textId="1BA1EEA4" w:rsidR="00033C7F" w:rsidRPr="00FB0B2F" w:rsidRDefault="00E73CAF" w:rsidP="00980EAD">
      <w:pPr>
        <w:pStyle w:val="Heading2"/>
        <w:ind w:firstLine="714"/>
        <w:rPr>
          <w:ins w:id="1444" w:author="Ciaran Mc Donnell" w:date="2018-07-06T17:26:00Z"/>
          <w:rFonts w:ascii="Georgia" w:eastAsiaTheme="minorHAnsi" w:hAnsi="Georgia" w:cstheme="minorBidi"/>
          <w:b/>
          <w:color w:val="auto"/>
          <w:sz w:val="22"/>
          <w:szCs w:val="22"/>
          <w:rPrChange w:id="1445" w:author="Ciaran Mc Donnell" w:date="2018-08-21T22:01:00Z">
            <w:rPr>
              <w:ins w:id="1446" w:author="Ciaran Mc Donnell" w:date="2018-07-06T17:26:00Z"/>
            </w:rPr>
          </w:rPrChange>
        </w:rPr>
      </w:pPr>
      <w:bookmarkStart w:id="1447" w:name="_Toc522552361"/>
      <w:ins w:id="1448" w:author="Ciaran Mc Donnell" w:date="2018-08-22T11:49:00Z">
        <w:r>
          <w:rPr>
            <w:rFonts w:ascii="Georgia" w:eastAsiaTheme="minorHAnsi" w:hAnsi="Georgia" w:cstheme="minorBidi"/>
            <w:b/>
            <w:color w:val="auto"/>
            <w:sz w:val="22"/>
            <w:szCs w:val="22"/>
          </w:rPr>
          <w:t xml:space="preserve">3.4.2.1 </w:t>
        </w:r>
      </w:ins>
      <w:ins w:id="1449" w:author="Ciaran Mc Donnell" w:date="2018-07-06T14:34:00Z">
        <w:r w:rsidR="004563F0" w:rsidRPr="00FB0B2F">
          <w:rPr>
            <w:rFonts w:ascii="Georgia" w:eastAsiaTheme="minorHAnsi" w:hAnsi="Georgia" w:cstheme="minorBidi"/>
            <w:b/>
            <w:color w:val="auto"/>
            <w:sz w:val="22"/>
            <w:szCs w:val="22"/>
            <w:rPrChange w:id="1450" w:author="Ciaran Mc Donnell" w:date="2018-08-21T22:01:00Z">
              <w:rPr/>
            </w:rPrChange>
          </w:rPr>
          <w:t>Proof of Concept Algorithm in Python</w:t>
        </w:r>
      </w:ins>
      <w:bookmarkEnd w:id="1447"/>
    </w:p>
    <w:p w14:paraId="232F010A" w14:textId="77777777" w:rsidR="006966CC" w:rsidRPr="00FB0B2F" w:rsidRDefault="006966CC">
      <w:pPr>
        <w:rPr>
          <w:ins w:id="1451" w:author="Ciaran Mc Donnell" w:date="2018-07-04T13:28:00Z"/>
          <w:rFonts w:ascii="Georgia" w:hAnsi="Georgia"/>
          <w:rPrChange w:id="1452" w:author="Ciaran Mc Donnell" w:date="2018-08-21T22:01:00Z">
            <w:rPr>
              <w:ins w:id="1453" w:author="Ciaran Mc Donnell" w:date="2018-07-04T13:28:00Z"/>
            </w:rPr>
          </w:rPrChange>
        </w:rPr>
        <w:pPrChange w:id="1454" w:author="Ciaran Mc Donnell" w:date="2018-07-06T17:26:00Z">
          <w:pPr>
            <w:ind w:left="357"/>
          </w:pPr>
        </w:pPrChange>
      </w:pPr>
    </w:p>
    <w:p w14:paraId="4A93D7F7" w14:textId="732C65EE" w:rsidR="00BD784B" w:rsidRPr="00FB0B2F" w:rsidRDefault="00BD784B" w:rsidP="006C11E4">
      <w:pPr>
        <w:ind w:left="714"/>
        <w:jc w:val="both"/>
        <w:rPr>
          <w:ins w:id="1455" w:author="Ciaran Mc Donnell" w:date="2018-07-09T22:34:00Z"/>
          <w:rFonts w:ascii="Georgia" w:hAnsi="Georgia"/>
          <w:rPrChange w:id="1456" w:author="Ciaran Mc Donnell" w:date="2018-08-21T22:01:00Z">
            <w:rPr>
              <w:ins w:id="1457" w:author="Ciaran Mc Donnell" w:date="2018-07-09T22:34:00Z"/>
            </w:rPr>
          </w:rPrChange>
        </w:rPr>
      </w:pPr>
      <w:ins w:id="1458" w:author="Ciaran Mc Donnell" w:date="2018-07-09T22:33:00Z">
        <w:r w:rsidRPr="00FB0B2F">
          <w:rPr>
            <w:rFonts w:ascii="Georgia" w:hAnsi="Georgia"/>
            <w:rPrChange w:id="1459" w:author="Ciaran Mc Donnell" w:date="2018-08-21T22:01:00Z">
              <w:rPr/>
            </w:rPrChange>
          </w:rPr>
          <w:t xml:space="preserve">A proof of concept algorithm </w:t>
        </w:r>
      </w:ins>
      <w:ins w:id="1460" w:author="Ciaran Mc Donnell" w:date="2018-08-20T21:10:00Z">
        <w:r w:rsidR="00C843FD" w:rsidRPr="00FB0B2F">
          <w:rPr>
            <w:rFonts w:ascii="Georgia" w:hAnsi="Georgia"/>
          </w:rPr>
          <w:t>was</w:t>
        </w:r>
      </w:ins>
      <w:ins w:id="1461" w:author="Ciaran Mc Donnell" w:date="2018-07-09T22:33:00Z">
        <w:r w:rsidRPr="00FB0B2F">
          <w:rPr>
            <w:rFonts w:ascii="Georgia" w:hAnsi="Georgia"/>
            <w:rPrChange w:id="1462" w:author="Ciaran Mc Donnell" w:date="2018-08-21T22:01:00Z">
              <w:rPr/>
            </w:rPrChange>
          </w:rPr>
          <w:t xml:space="preserve"> developed in Python to convert the</w:t>
        </w:r>
      </w:ins>
      <w:ins w:id="1463" w:author="Ciaran Mc Donnell" w:date="2018-07-09T22:34:00Z">
        <w:r w:rsidR="00A9217D" w:rsidRPr="00FB0B2F">
          <w:rPr>
            <w:rFonts w:ascii="Georgia" w:hAnsi="Georgia"/>
            <w:rPrChange w:id="1464" w:author="Ciaran Mc Donnell" w:date="2018-08-21T22:01:00Z">
              <w:rPr/>
            </w:rPrChange>
          </w:rPr>
          <w:t xml:space="preserve"> collected raw</w:t>
        </w:r>
      </w:ins>
      <w:ins w:id="1465" w:author="Ciaran Mc Donnell" w:date="2018-07-09T22:33:00Z">
        <w:r w:rsidRPr="00FB0B2F">
          <w:rPr>
            <w:rFonts w:ascii="Georgia" w:hAnsi="Georgia"/>
            <w:rPrChange w:id="1466" w:author="Ciaran Mc Donnell" w:date="2018-08-21T22:01:00Z">
              <w:rPr/>
            </w:rPrChange>
          </w:rPr>
          <w:t xml:space="preserve"> data </w:t>
        </w:r>
      </w:ins>
      <w:ins w:id="1467" w:author="Ciaran Mc Donnell" w:date="2018-07-09T22:34:00Z">
        <w:r w:rsidR="001C2486" w:rsidRPr="00FB0B2F">
          <w:rPr>
            <w:rFonts w:ascii="Georgia" w:hAnsi="Georgia"/>
            <w:rPrChange w:id="1468" w:author="Ciaran Mc Donnell" w:date="2018-08-21T22:01:00Z">
              <w:rPr/>
            </w:rPrChange>
          </w:rPr>
          <w:t xml:space="preserve">(refer to </w:t>
        </w:r>
        <w:r w:rsidR="001C2486" w:rsidRPr="00FB0B2F">
          <w:rPr>
            <w:rFonts w:ascii="Georgia" w:hAnsi="Georgia"/>
            <w:b/>
            <w:rPrChange w:id="1469" w:author="Ciaran Mc Donnell" w:date="2018-08-21T22:01:00Z">
              <w:rPr/>
            </w:rPrChange>
          </w:rPr>
          <w:t>Snip 1</w:t>
        </w:r>
        <w:r w:rsidR="001C2486" w:rsidRPr="00FB0B2F">
          <w:rPr>
            <w:rFonts w:ascii="Georgia" w:hAnsi="Georgia"/>
            <w:rPrChange w:id="1470" w:author="Ciaran Mc Donnell" w:date="2018-08-21T22:01:00Z">
              <w:rPr/>
            </w:rPrChange>
          </w:rPr>
          <w:t xml:space="preserve">) </w:t>
        </w:r>
      </w:ins>
      <w:ins w:id="1471" w:author="Ciaran Mc Donnell" w:date="2018-07-09T22:33:00Z">
        <w:r w:rsidRPr="00FB0B2F">
          <w:rPr>
            <w:rFonts w:ascii="Georgia" w:hAnsi="Georgia"/>
            <w:rPrChange w:id="1472" w:author="Ciaran Mc Donnell" w:date="2018-08-21T22:01:00Z">
              <w:rPr/>
            </w:rPrChange>
          </w:rPr>
          <w:t>to the required format (% time</w:t>
        </w:r>
      </w:ins>
      <w:ins w:id="1473" w:author="Ciaran Mc Donnell" w:date="2018-07-09T22:34:00Z">
        <w:r w:rsidRPr="00FB0B2F">
          <w:rPr>
            <w:rFonts w:ascii="Georgia" w:hAnsi="Georgia"/>
            <w:rPrChange w:id="1474" w:author="Ciaran Mc Donnell" w:date="2018-08-21T22:01:00Z">
              <w:rPr/>
            </w:rPrChange>
          </w:rPr>
          <w:t xml:space="preserve"> spent at a behaviour in </w:t>
        </w:r>
        <w:r w:rsidR="00EF49DB" w:rsidRPr="00FB0B2F">
          <w:rPr>
            <w:rFonts w:ascii="Georgia" w:hAnsi="Georgia"/>
            <w:rPrChange w:id="1475" w:author="Ciaran Mc Donnell" w:date="2018-08-21T22:01:00Z">
              <w:rPr/>
            </w:rPrChange>
          </w:rPr>
          <w:t>15-minute</w:t>
        </w:r>
        <w:r w:rsidRPr="00FB0B2F">
          <w:rPr>
            <w:rFonts w:ascii="Georgia" w:hAnsi="Georgia"/>
            <w:rPrChange w:id="1476" w:author="Ciaran Mc Donnell" w:date="2018-08-21T22:01:00Z">
              <w:rPr/>
            </w:rPrChange>
          </w:rPr>
          <w:t xml:space="preserve"> intervals). </w:t>
        </w:r>
      </w:ins>
    </w:p>
    <w:p w14:paraId="2F4E9038" w14:textId="68017513" w:rsidR="00C6524D" w:rsidRPr="00FB0B2F" w:rsidRDefault="005E1AEB">
      <w:pPr>
        <w:ind w:left="714"/>
        <w:jc w:val="both"/>
        <w:rPr>
          <w:ins w:id="1477" w:author="Ciaran Mc Donnell" w:date="2018-08-21T18:43:00Z"/>
          <w:rFonts w:ascii="Georgia" w:hAnsi="Georgia"/>
        </w:rPr>
      </w:pPr>
      <w:ins w:id="1478" w:author="Ciaran Mc Donnell" w:date="2018-08-22T11:54:00Z">
        <w:r>
          <w:rPr>
            <w:rFonts w:ascii="Georgia" w:hAnsi="Georgia"/>
          </w:rPr>
          <w:t>Using a list for each variable, e</w:t>
        </w:r>
      </w:ins>
      <w:ins w:id="1479" w:author="Ciaran Mc Donnell" w:date="2018-07-04T13:33:00Z">
        <w:r w:rsidR="00166EE6" w:rsidRPr="00FB0B2F">
          <w:rPr>
            <w:rFonts w:ascii="Georgia" w:hAnsi="Georgia"/>
            <w:rPrChange w:id="1480" w:author="Ciaran Mc Donnell" w:date="2018-08-21T22:01:00Z">
              <w:rPr/>
            </w:rPrChange>
          </w:rPr>
          <w:t>ach</w:t>
        </w:r>
      </w:ins>
      <w:ins w:id="1481" w:author="Ciaran Mc Donnell" w:date="2018-07-06T11:33:00Z">
        <w:r w:rsidR="00C801F8" w:rsidRPr="00FB0B2F">
          <w:rPr>
            <w:rFonts w:ascii="Georgia" w:hAnsi="Georgia"/>
            <w:rPrChange w:id="1482" w:author="Ciaran Mc Donnell" w:date="2018-08-21T22:01:00Z">
              <w:rPr/>
            </w:rPrChange>
          </w:rPr>
          <w:t xml:space="preserve"> of the 54,000</w:t>
        </w:r>
      </w:ins>
      <w:ins w:id="1483" w:author="Ciaran Mc Donnell" w:date="2018-07-04T13:33:00Z">
        <w:r w:rsidR="00166EE6" w:rsidRPr="00FB0B2F">
          <w:rPr>
            <w:rFonts w:ascii="Georgia" w:hAnsi="Georgia"/>
            <w:rPrChange w:id="1484" w:author="Ciaran Mc Donnell" w:date="2018-08-21T22:01:00Z">
              <w:rPr/>
            </w:rPrChange>
          </w:rPr>
          <w:t xml:space="preserve"> second</w:t>
        </w:r>
      </w:ins>
      <w:ins w:id="1485" w:author="Ciaran Mc Donnell" w:date="2018-07-06T11:33:00Z">
        <w:r w:rsidR="00C801F8" w:rsidRPr="00FB0B2F">
          <w:rPr>
            <w:rFonts w:ascii="Georgia" w:hAnsi="Georgia"/>
            <w:rPrChange w:id="1486" w:author="Ciaran Mc Donnell" w:date="2018-08-21T22:01:00Z">
              <w:rPr/>
            </w:rPrChange>
          </w:rPr>
          <w:t>s</w:t>
        </w:r>
      </w:ins>
      <w:ins w:id="1487" w:author="Ciaran Mc Donnell" w:date="2018-07-04T13:33:00Z">
        <w:r w:rsidR="00166EE6" w:rsidRPr="00FB0B2F">
          <w:rPr>
            <w:rFonts w:ascii="Georgia" w:hAnsi="Georgia"/>
            <w:rPrChange w:id="1488" w:author="Ciaran Mc Donnell" w:date="2018-08-21T22:01:00Z">
              <w:rPr/>
            </w:rPrChange>
          </w:rPr>
          <w:t xml:space="preserve"> between 5am</w:t>
        </w:r>
      </w:ins>
      <w:ins w:id="1489" w:author="Ciaran Mc Donnell" w:date="2018-07-06T11:33:00Z">
        <w:r w:rsidR="00C801F8" w:rsidRPr="00FB0B2F">
          <w:rPr>
            <w:rFonts w:ascii="Georgia" w:hAnsi="Georgia"/>
            <w:rPrChange w:id="1490" w:author="Ciaran Mc Donnell" w:date="2018-08-21T22:01:00Z">
              <w:rPr/>
            </w:rPrChange>
          </w:rPr>
          <w:t xml:space="preserve"> (</w:t>
        </w:r>
      </w:ins>
      <w:ins w:id="1491" w:author="Ciaran Mc Donnell" w:date="2018-07-06T11:34:00Z">
        <w:r w:rsidR="00C801F8" w:rsidRPr="00FB0B2F">
          <w:rPr>
            <w:rFonts w:ascii="Georgia" w:hAnsi="Georgia"/>
            <w:rPrChange w:id="1492" w:author="Ciaran Mc Donnell" w:date="2018-08-21T22:01:00Z">
              <w:rPr/>
            </w:rPrChange>
          </w:rPr>
          <w:t>18,000</w:t>
        </w:r>
        <w:r w:rsidR="00C801F8" w:rsidRPr="00FB0B2F">
          <w:rPr>
            <w:rFonts w:ascii="Georgia" w:hAnsi="Georgia"/>
            <w:vertAlign w:val="superscript"/>
            <w:rPrChange w:id="1493" w:author="Ciaran Mc Donnell" w:date="2018-08-21T22:01:00Z">
              <w:rPr/>
            </w:rPrChange>
          </w:rPr>
          <w:t>th</w:t>
        </w:r>
        <w:r w:rsidR="00C801F8" w:rsidRPr="00FB0B2F">
          <w:rPr>
            <w:rFonts w:ascii="Georgia" w:hAnsi="Georgia"/>
            <w:rPrChange w:id="1494" w:author="Ciaran Mc Donnell" w:date="2018-08-21T22:01:00Z">
              <w:rPr/>
            </w:rPrChange>
          </w:rPr>
          <w:t xml:space="preserve"> second)</w:t>
        </w:r>
      </w:ins>
      <w:ins w:id="1495" w:author="Ciaran Mc Donnell" w:date="2018-07-04T13:33:00Z">
        <w:r w:rsidR="00166EE6" w:rsidRPr="00FB0B2F">
          <w:rPr>
            <w:rFonts w:ascii="Georgia" w:hAnsi="Georgia"/>
            <w:rPrChange w:id="1496" w:author="Ciaran Mc Donnell" w:date="2018-08-21T22:01:00Z">
              <w:rPr/>
            </w:rPrChange>
          </w:rPr>
          <w:t xml:space="preserve"> and 8pm (</w:t>
        </w:r>
      </w:ins>
      <w:ins w:id="1497" w:author="Ciaran Mc Donnell" w:date="2018-07-06T11:34:00Z">
        <w:r w:rsidR="00C801F8" w:rsidRPr="00FB0B2F">
          <w:rPr>
            <w:rFonts w:ascii="Georgia" w:hAnsi="Georgia"/>
            <w:rPrChange w:id="1498" w:author="Ciaran Mc Donnell" w:date="2018-08-21T22:01:00Z">
              <w:rPr/>
            </w:rPrChange>
          </w:rPr>
          <w:t>72,000</w:t>
        </w:r>
        <w:r w:rsidR="00C801F8" w:rsidRPr="00FB0B2F">
          <w:rPr>
            <w:rFonts w:ascii="Georgia" w:hAnsi="Georgia"/>
            <w:vertAlign w:val="superscript"/>
            <w:rPrChange w:id="1499" w:author="Ciaran Mc Donnell" w:date="2018-08-21T22:01:00Z">
              <w:rPr/>
            </w:rPrChange>
          </w:rPr>
          <w:t>th</w:t>
        </w:r>
        <w:r w:rsidR="00C801F8" w:rsidRPr="00FB0B2F">
          <w:rPr>
            <w:rFonts w:ascii="Georgia" w:hAnsi="Georgia"/>
            <w:rPrChange w:id="1500" w:author="Ciaran Mc Donnell" w:date="2018-08-21T22:01:00Z">
              <w:rPr/>
            </w:rPrChange>
          </w:rPr>
          <w:t xml:space="preserve"> second</w:t>
        </w:r>
      </w:ins>
      <w:ins w:id="1501" w:author="Ciaran Mc Donnell" w:date="2018-07-04T13:33:00Z">
        <w:r w:rsidR="00166EE6" w:rsidRPr="00FB0B2F">
          <w:rPr>
            <w:rFonts w:ascii="Georgia" w:hAnsi="Georgia"/>
            <w:rPrChange w:id="1502" w:author="Ciaran Mc Donnell" w:date="2018-08-21T22:01:00Z">
              <w:rPr/>
            </w:rPrChange>
          </w:rPr>
          <w:t xml:space="preserve">) </w:t>
        </w:r>
      </w:ins>
      <w:ins w:id="1503" w:author="Ciaran Mc Donnell" w:date="2018-08-20T21:10:00Z">
        <w:r w:rsidR="00C843FD" w:rsidRPr="00FB0B2F">
          <w:rPr>
            <w:rFonts w:ascii="Georgia" w:hAnsi="Georgia"/>
          </w:rPr>
          <w:t>wa</w:t>
        </w:r>
      </w:ins>
      <w:ins w:id="1504" w:author="Ciaran Mc Donnell" w:date="2018-07-04T13:34:00Z">
        <w:r w:rsidR="00166EE6" w:rsidRPr="00FB0B2F">
          <w:rPr>
            <w:rFonts w:ascii="Georgia" w:hAnsi="Georgia"/>
            <w:rPrChange w:id="1505" w:author="Ciaran Mc Donnell" w:date="2018-08-21T22:01:00Z">
              <w:rPr/>
            </w:rPrChange>
          </w:rPr>
          <w:t xml:space="preserve">s designated </w:t>
        </w:r>
      </w:ins>
      <w:ins w:id="1506" w:author="Ciaran Mc Donnell" w:date="2018-07-04T13:33:00Z">
        <w:r w:rsidR="00166EE6" w:rsidRPr="00FB0B2F">
          <w:rPr>
            <w:rFonts w:ascii="Georgia" w:hAnsi="Georgia"/>
            <w:rPrChange w:id="1507" w:author="Ciaran Mc Donnell" w:date="2018-08-21T22:01:00Z">
              <w:rPr/>
            </w:rPrChange>
          </w:rPr>
          <w:t>either Yes or No</w:t>
        </w:r>
      </w:ins>
      <w:ins w:id="1508" w:author="Ciaran Mc Donnell" w:date="2018-07-06T15:57:00Z">
        <w:r w:rsidR="00BB54C9" w:rsidRPr="00FB0B2F">
          <w:rPr>
            <w:rFonts w:ascii="Georgia" w:hAnsi="Georgia"/>
            <w:rPrChange w:id="1509" w:author="Ciaran Mc Donnell" w:date="2018-08-21T22:01:00Z">
              <w:rPr/>
            </w:rPrChange>
          </w:rPr>
          <w:t xml:space="preserve"> for each behaviour</w:t>
        </w:r>
      </w:ins>
      <w:ins w:id="1510" w:author="Ciaran Mc Donnell" w:date="2018-07-04T13:33:00Z">
        <w:r w:rsidR="00166EE6" w:rsidRPr="00FB0B2F">
          <w:rPr>
            <w:rFonts w:ascii="Georgia" w:hAnsi="Georgia"/>
            <w:rPrChange w:id="1511" w:author="Ciaran Mc Donnell" w:date="2018-08-21T22:01:00Z">
              <w:rPr/>
            </w:rPrChange>
          </w:rPr>
          <w:t xml:space="preserve"> using </w:t>
        </w:r>
      </w:ins>
      <w:ins w:id="1512" w:author="Ciaran Mc Donnell" w:date="2018-08-21T18:16:00Z">
        <w:r w:rsidR="001B6BA7" w:rsidRPr="00FB0B2F">
          <w:rPr>
            <w:rFonts w:ascii="Georgia" w:hAnsi="Georgia"/>
          </w:rPr>
          <w:t>conditional statements</w:t>
        </w:r>
      </w:ins>
      <w:ins w:id="1513" w:author="Ciaran Mc Donnell" w:date="2018-07-04T13:33:00Z">
        <w:r w:rsidR="00166EE6" w:rsidRPr="00FB0B2F">
          <w:rPr>
            <w:rFonts w:ascii="Georgia" w:hAnsi="Georgia"/>
            <w:rPrChange w:id="1514" w:author="Ciaran Mc Donnell" w:date="2018-08-21T22:01:00Z">
              <w:rPr/>
            </w:rPrChange>
          </w:rPr>
          <w:t xml:space="preserve">. </w:t>
        </w:r>
      </w:ins>
      <w:ins w:id="1515" w:author="Ciaran Mc Donnell" w:date="2018-07-04T13:34:00Z">
        <w:r w:rsidR="00166EE6" w:rsidRPr="00FB0B2F">
          <w:rPr>
            <w:rFonts w:ascii="Georgia" w:hAnsi="Georgia"/>
            <w:rPrChange w:id="1516" w:author="Ciaran Mc Donnell" w:date="2018-08-21T22:01:00Z">
              <w:rPr/>
            </w:rPrChange>
          </w:rPr>
          <w:t>After filtering for a giv</w:t>
        </w:r>
      </w:ins>
      <w:ins w:id="1517" w:author="Ciaran Mc Donnell" w:date="2018-07-04T13:35:00Z">
        <w:r w:rsidR="00166EE6" w:rsidRPr="00FB0B2F">
          <w:rPr>
            <w:rFonts w:ascii="Georgia" w:hAnsi="Georgia"/>
            <w:rPrChange w:id="1518" w:author="Ciaran Mc Donnell" w:date="2018-08-21T22:01:00Z">
              <w:rPr/>
            </w:rPrChange>
          </w:rPr>
          <w:t>en behaviour on a given day, the algorithm loop</w:t>
        </w:r>
      </w:ins>
      <w:ins w:id="1519" w:author="Ciaran Mc Donnell" w:date="2018-08-20T21:11:00Z">
        <w:r w:rsidR="00C843FD" w:rsidRPr="00FB0B2F">
          <w:rPr>
            <w:rFonts w:ascii="Georgia" w:hAnsi="Georgia"/>
          </w:rPr>
          <w:t xml:space="preserve">ed </w:t>
        </w:r>
      </w:ins>
      <w:ins w:id="1520" w:author="Ciaran Mc Donnell" w:date="2018-07-04T13:35:00Z">
        <w:r w:rsidR="00166EE6" w:rsidRPr="00FB0B2F">
          <w:rPr>
            <w:rFonts w:ascii="Georgia" w:hAnsi="Georgia"/>
            <w:rPrChange w:id="1521" w:author="Ciaran Mc Donnell" w:date="2018-08-21T22:01:00Z">
              <w:rPr/>
            </w:rPrChange>
          </w:rPr>
          <w:t>through the start and finish times</w:t>
        </w:r>
      </w:ins>
      <w:ins w:id="1522" w:author="Ciaran Mc Donnell" w:date="2018-08-22T11:54:00Z">
        <w:r>
          <w:rPr>
            <w:rFonts w:ascii="Georgia" w:hAnsi="Georgia"/>
          </w:rPr>
          <w:t xml:space="preserve"> lists</w:t>
        </w:r>
      </w:ins>
      <w:ins w:id="1523" w:author="Ciaran Mc Donnell" w:date="2018-07-04T13:35:00Z">
        <w:r w:rsidR="00166EE6" w:rsidRPr="00FB0B2F">
          <w:rPr>
            <w:rFonts w:ascii="Georgia" w:hAnsi="Georgia"/>
            <w:rPrChange w:id="1524" w:author="Ciaran Mc Donnell" w:date="2018-08-21T22:01:00Z">
              <w:rPr/>
            </w:rPrChange>
          </w:rPr>
          <w:t xml:space="preserve"> and </w:t>
        </w:r>
      </w:ins>
      <w:ins w:id="1525" w:author="Ciaran Mc Donnell" w:date="2018-08-22T11:56:00Z">
        <w:r w:rsidR="007F31D8">
          <w:rPr>
            <w:rFonts w:ascii="Georgia" w:hAnsi="Georgia"/>
          </w:rPr>
          <w:t xml:space="preserve">using conditional statements, </w:t>
        </w:r>
      </w:ins>
      <w:ins w:id="1526" w:author="Ciaran Mc Donnell" w:date="2018-08-22T11:55:00Z">
        <w:r>
          <w:rPr>
            <w:rFonts w:ascii="Georgia" w:hAnsi="Georgia"/>
          </w:rPr>
          <w:t xml:space="preserve">created a new corresponding list </w:t>
        </w:r>
      </w:ins>
      <w:ins w:id="1527" w:author="Ciaran Mc Donnell" w:date="2018-07-04T13:35:00Z">
        <w:r w:rsidR="00166EE6" w:rsidRPr="00FB0B2F">
          <w:rPr>
            <w:rFonts w:ascii="Georgia" w:hAnsi="Georgia"/>
            <w:rPrChange w:id="1528" w:author="Ciaran Mc Donnell" w:date="2018-08-21T22:01:00Z">
              <w:rPr/>
            </w:rPrChange>
          </w:rPr>
          <w:t xml:space="preserve"> </w:t>
        </w:r>
      </w:ins>
      <w:ins w:id="1529" w:author="Ciaran Mc Donnell" w:date="2018-08-22T11:55:00Z">
        <w:r>
          <w:rPr>
            <w:rFonts w:ascii="Georgia" w:hAnsi="Georgia"/>
          </w:rPr>
          <w:t xml:space="preserve">with a ‘Yes’ for every second where the </w:t>
        </w:r>
        <w:proofErr w:type="gramStart"/>
        <w:r>
          <w:rPr>
            <w:rFonts w:ascii="Georgia" w:hAnsi="Georgia"/>
          </w:rPr>
          <w:t>particular</w:t>
        </w:r>
      </w:ins>
      <w:ins w:id="1530" w:author="Ciaran Mc Donnell" w:date="2018-08-22T11:56:00Z">
        <w:r w:rsidR="007F31D8">
          <w:rPr>
            <w:rFonts w:ascii="Georgia" w:hAnsi="Georgia"/>
          </w:rPr>
          <w:t xml:space="preserve"> </w:t>
        </w:r>
      </w:ins>
      <w:ins w:id="1531" w:author="Ciaran Mc Donnell" w:date="2018-08-22T11:55:00Z">
        <w:r>
          <w:rPr>
            <w:rFonts w:ascii="Georgia" w:hAnsi="Georgia"/>
          </w:rPr>
          <w:t>behaviour</w:t>
        </w:r>
        <w:proofErr w:type="gramEnd"/>
        <w:r>
          <w:rPr>
            <w:rFonts w:ascii="Georgia" w:hAnsi="Georgia"/>
          </w:rPr>
          <w:t xml:space="preserve"> is recorded to have occurred</w:t>
        </w:r>
      </w:ins>
      <w:ins w:id="1532" w:author="Ciaran Mc Donnell" w:date="2018-08-22T11:56:00Z">
        <w:r w:rsidR="007F31D8">
          <w:rPr>
            <w:rFonts w:ascii="Georgia" w:hAnsi="Georgia"/>
          </w:rPr>
          <w:t xml:space="preserve"> and</w:t>
        </w:r>
      </w:ins>
      <w:ins w:id="1533" w:author="Ciaran Mc Donnell" w:date="2018-08-22T11:57:00Z">
        <w:r w:rsidR="007F31D8">
          <w:rPr>
            <w:rFonts w:ascii="Georgia" w:hAnsi="Georgia"/>
          </w:rPr>
          <w:t xml:space="preserve"> a ‘No’ when it is not recorded to have occurred. </w:t>
        </w:r>
      </w:ins>
      <w:ins w:id="1534" w:author="Ciaran Mc Donnell" w:date="2018-07-04T13:36:00Z">
        <w:r w:rsidR="00166EE6" w:rsidRPr="00FB0B2F">
          <w:rPr>
            <w:rFonts w:ascii="Georgia" w:hAnsi="Georgia"/>
            <w:rPrChange w:id="1535" w:author="Ciaran Mc Donnell" w:date="2018-08-21T22:01:00Z">
              <w:rPr/>
            </w:rPrChange>
          </w:rPr>
          <w:t>The algorithm then repeat</w:t>
        </w:r>
      </w:ins>
      <w:ins w:id="1536" w:author="Ciaran Mc Donnell" w:date="2018-08-20T21:11:00Z">
        <w:r w:rsidR="00C843FD" w:rsidRPr="00FB0B2F">
          <w:rPr>
            <w:rFonts w:ascii="Georgia" w:hAnsi="Georgia"/>
          </w:rPr>
          <w:t>ed</w:t>
        </w:r>
      </w:ins>
      <w:ins w:id="1537" w:author="Ciaran Mc Donnell" w:date="2018-07-04T13:36:00Z">
        <w:r w:rsidR="00166EE6" w:rsidRPr="00FB0B2F">
          <w:rPr>
            <w:rFonts w:ascii="Georgia" w:hAnsi="Georgia"/>
            <w:rPrChange w:id="1538" w:author="Ciaran Mc Donnell" w:date="2018-08-21T22:01:00Z">
              <w:rPr/>
            </w:rPrChange>
          </w:rPr>
          <w:t xml:space="preserve"> the process for every other behaviour in the list and then repeat</w:t>
        </w:r>
      </w:ins>
      <w:ins w:id="1539" w:author="Ciaran Mc Donnell" w:date="2018-08-20T21:11:00Z">
        <w:r w:rsidR="00C843FD" w:rsidRPr="00FB0B2F">
          <w:rPr>
            <w:rFonts w:ascii="Georgia" w:hAnsi="Georgia"/>
          </w:rPr>
          <w:t>ed</w:t>
        </w:r>
      </w:ins>
      <w:ins w:id="1540" w:author="Ciaran Mc Donnell" w:date="2018-07-04T13:36:00Z">
        <w:r w:rsidR="00166EE6" w:rsidRPr="00FB0B2F">
          <w:rPr>
            <w:rFonts w:ascii="Georgia" w:hAnsi="Georgia"/>
            <w:rPrChange w:id="1541" w:author="Ciaran Mc Donnell" w:date="2018-08-21T22:01:00Z">
              <w:rPr/>
            </w:rPrChange>
          </w:rPr>
          <w:t xml:space="preserve"> the entire process for </w:t>
        </w:r>
      </w:ins>
      <w:ins w:id="1542" w:author="Ciaran Mc Donnell" w:date="2018-07-06T11:35:00Z">
        <w:r w:rsidR="00C801F8" w:rsidRPr="00FB0B2F">
          <w:rPr>
            <w:rFonts w:ascii="Georgia" w:hAnsi="Georgia"/>
            <w:rPrChange w:id="1543" w:author="Ciaran Mc Donnell" w:date="2018-08-21T22:01:00Z">
              <w:rPr/>
            </w:rPrChange>
          </w:rPr>
          <w:t>each</w:t>
        </w:r>
      </w:ins>
      <w:ins w:id="1544" w:author="Ciaran Mc Donnell" w:date="2018-07-04T13:36:00Z">
        <w:r w:rsidR="00166EE6" w:rsidRPr="00FB0B2F">
          <w:rPr>
            <w:rFonts w:ascii="Georgia" w:hAnsi="Georgia"/>
            <w:rPrChange w:id="1545" w:author="Ciaran Mc Donnell" w:date="2018-08-21T22:01:00Z">
              <w:rPr/>
            </w:rPrChange>
          </w:rPr>
          <w:t xml:space="preserve"> day</w:t>
        </w:r>
      </w:ins>
      <w:ins w:id="1546" w:author="Ciaran Mc Donnell" w:date="2018-07-06T11:35:00Z">
        <w:r w:rsidR="00C801F8" w:rsidRPr="00FB0B2F">
          <w:rPr>
            <w:rFonts w:ascii="Georgia" w:hAnsi="Georgia"/>
            <w:rPrChange w:id="1547" w:author="Ciaran Mc Donnell" w:date="2018-08-21T22:01:00Z">
              <w:rPr/>
            </w:rPrChange>
          </w:rPr>
          <w:t xml:space="preserve"> </w:t>
        </w:r>
      </w:ins>
      <w:ins w:id="1548" w:author="Ciaran Mc Donnell" w:date="2018-07-09T22:35:00Z">
        <w:r w:rsidR="00AF4AB5" w:rsidRPr="00FB0B2F">
          <w:rPr>
            <w:rFonts w:ascii="Georgia" w:hAnsi="Georgia"/>
            <w:rPrChange w:id="1549" w:author="Ciaran Mc Donnell" w:date="2018-08-21T22:01:00Z">
              <w:rPr/>
            </w:rPrChange>
          </w:rPr>
          <w:t>(</w:t>
        </w:r>
        <w:proofErr w:type="spellStart"/>
        <w:r w:rsidR="00AF4AB5" w:rsidRPr="00FB0B2F">
          <w:rPr>
            <w:rFonts w:ascii="Georgia" w:hAnsi="Georgia"/>
            <w:rPrChange w:id="1550" w:author="Ciaran Mc Donnell" w:date="2018-08-21T22:01:00Z">
              <w:rPr/>
            </w:rPrChange>
          </w:rPr>
          <w:t>ie</w:t>
        </w:r>
      </w:ins>
      <w:proofErr w:type="spellEnd"/>
      <w:ins w:id="1551" w:author="Ciaran Mc Donnell" w:date="2018-07-04T13:37:00Z">
        <w:r w:rsidR="00166EE6" w:rsidRPr="00FB0B2F">
          <w:rPr>
            <w:rFonts w:ascii="Georgia" w:hAnsi="Georgia"/>
            <w:rPrChange w:id="1552" w:author="Ciaran Mc Donnell" w:date="2018-08-21T22:01:00Z">
              <w:rPr/>
            </w:rPrChange>
          </w:rPr>
          <w:t xml:space="preserve"> behaviour </w:t>
        </w:r>
      </w:ins>
      <w:ins w:id="1553" w:author="Ciaran Mc Donnell" w:date="2018-08-20T21:11:00Z">
        <w:r w:rsidR="00C843FD" w:rsidRPr="00FB0B2F">
          <w:rPr>
            <w:rFonts w:ascii="Georgia" w:hAnsi="Georgia"/>
          </w:rPr>
          <w:t>wa</w:t>
        </w:r>
      </w:ins>
      <w:ins w:id="1554" w:author="Ciaran Mc Donnell" w:date="2018-07-04T13:37:00Z">
        <w:r w:rsidR="00166EE6" w:rsidRPr="00FB0B2F">
          <w:rPr>
            <w:rFonts w:ascii="Georgia" w:hAnsi="Georgia"/>
            <w:rPrChange w:id="1555" w:author="Ciaran Mc Donnell" w:date="2018-08-21T22:01:00Z">
              <w:rPr/>
            </w:rPrChange>
          </w:rPr>
          <w:t xml:space="preserve">s nested within day). </w:t>
        </w:r>
      </w:ins>
      <w:ins w:id="1556" w:author="Ciaran Mc Donnell" w:date="2018-07-09T22:35:00Z">
        <w:r w:rsidR="00AF4AB5" w:rsidRPr="00FB0B2F">
          <w:rPr>
            <w:rFonts w:ascii="Georgia" w:hAnsi="Georgia"/>
            <w:rPrChange w:id="1557" w:author="Ciaran Mc Donnell" w:date="2018-08-21T22:01:00Z">
              <w:rPr/>
            </w:rPrChange>
          </w:rPr>
          <w:t xml:space="preserve">The % of time spent at a behaviour (%TSB) </w:t>
        </w:r>
      </w:ins>
      <w:ins w:id="1558" w:author="Ciaran Mc Donnell" w:date="2018-08-20T21:11:00Z">
        <w:r w:rsidR="00C843FD" w:rsidRPr="00FB0B2F">
          <w:rPr>
            <w:rFonts w:ascii="Georgia" w:hAnsi="Georgia"/>
          </w:rPr>
          <w:t>wa</w:t>
        </w:r>
      </w:ins>
      <w:ins w:id="1559" w:author="Ciaran Mc Donnell" w:date="2018-07-09T22:35:00Z">
        <w:r w:rsidR="00AF4AB5" w:rsidRPr="00FB0B2F">
          <w:rPr>
            <w:rFonts w:ascii="Georgia" w:hAnsi="Georgia"/>
            <w:rPrChange w:id="1560" w:author="Ciaran Mc Donnell" w:date="2018-08-21T22:01:00Z">
              <w:rPr/>
            </w:rPrChange>
          </w:rPr>
          <w:t xml:space="preserve">s then calculated </w:t>
        </w:r>
      </w:ins>
      <w:ins w:id="1561" w:author="Ciaran Mc Donnell" w:date="2018-07-09T22:37:00Z">
        <w:r w:rsidR="00AF4AB5" w:rsidRPr="00FB0B2F">
          <w:rPr>
            <w:rFonts w:ascii="Georgia" w:hAnsi="Georgia"/>
            <w:rPrChange w:id="1562" w:author="Ciaran Mc Donnell" w:date="2018-08-21T22:01:00Z">
              <w:rPr/>
            </w:rPrChange>
          </w:rPr>
          <w:t xml:space="preserve">by counting how many ‘Yes’ </w:t>
        </w:r>
      </w:ins>
      <w:ins w:id="1563" w:author="Ciaran Mc Donnell" w:date="2018-07-09T22:38:00Z">
        <w:r w:rsidR="00AF4AB5" w:rsidRPr="00FB0B2F">
          <w:rPr>
            <w:rFonts w:ascii="Georgia" w:hAnsi="Georgia"/>
            <w:rPrChange w:id="1564" w:author="Ciaran Mc Donnell" w:date="2018-08-21T22:01:00Z">
              <w:rPr/>
            </w:rPrChange>
          </w:rPr>
          <w:t xml:space="preserve">s there </w:t>
        </w:r>
      </w:ins>
      <w:ins w:id="1565" w:author="Ciaran Mc Donnell" w:date="2018-08-20T21:11:00Z">
        <w:r w:rsidR="00C843FD" w:rsidRPr="00FB0B2F">
          <w:rPr>
            <w:rFonts w:ascii="Georgia" w:hAnsi="Georgia"/>
          </w:rPr>
          <w:t>we</w:t>
        </w:r>
      </w:ins>
      <w:ins w:id="1566" w:author="Ciaran Mc Donnell" w:date="2018-07-09T22:38:00Z">
        <w:r w:rsidR="00AF4AB5" w:rsidRPr="00FB0B2F">
          <w:rPr>
            <w:rFonts w:ascii="Georgia" w:hAnsi="Georgia"/>
            <w:rPrChange w:id="1567" w:author="Ciaran Mc Donnell" w:date="2018-08-21T22:01:00Z">
              <w:rPr/>
            </w:rPrChange>
          </w:rPr>
          <w:t xml:space="preserve">re in every 900 seconds and then simple arithmetic to calculate the %. </w:t>
        </w:r>
        <w:r w:rsidR="00C6524D" w:rsidRPr="00FB0B2F">
          <w:rPr>
            <w:rFonts w:ascii="Georgia" w:hAnsi="Georgia"/>
            <w:rPrChange w:id="1568" w:author="Ciaran Mc Donnell" w:date="2018-08-21T22:01:00Z">
              <w:rPr/>
            </w:rPrChange>
          </w:rPr>
          <w:t>Refer to</w:t>
        </w:r>
      </w:ins>
      <w:ins w:id="1569" w:author="Ciaran Mc Donnell" w:date="2018-07-09T22:46:00Z">
        <w:r w:rsidR="000D4F43" w:rsidRPr="00FB0B2F">
          <w:rPr>
            <w:rFonts w:ascii="Georgia" w:hAnsi="Georgia"/>
            <w:rPrChange w:id="1570" w:author="Ciaran Mc Donnell" w:date="2018-08-21T22:01:00Z">
              <w:rPr/>
            </w:rPrChange>
          </w:rPr>
          <w:t xml:space="preserve"> attached file ‘proof_of_concept_090718’ </w:t>
        </w:r>
      </w:ins>
      <w:ins w:id="1571" w:author="Ciaran Mc Donnell" w:date="2018-07-09T22:44:00Z">
        <w:r w:rsidR="0084230B" w:rsidRPr="00FB0B2F">
          <w:rPr>
            <w:rFonts w:ascii="Georgia" w:hAnsi="Georgia"/>
            <w:rPrChange w:id="1572" w:author="Ciaran Mc Donnell" w:date="2018-08-21T22:01:00Z">
              <w:rPr/>
            </w:rPrChange>
          </w:rPr>
          <w:t>for the code.</w:t>
        </w:r>
      </w:ins>
      <w:ins w:id="1573" w:author="Ciaran Mc Donnell" w:date="2018-08-21T18:43:00Z">
        <w:r w:rsidR="00AD3510" w:rsidRPr="00FB0B2F">
          <w:rPr>
            <w:rFonts w:ascii="Georgia" w:hAnsi="Georgia"/>
          </w:rPr>
          <w:t xml:space="preserve"> </w:t>
        </w:r>
      </w:ins>
    </w:p>
    <w:p w14:paraId="0C939259" w14:textId="14622A11" w:rsidR="00BE5F49" w:rsidRPr="00FB0B2F" w:rsidRDefault="00BE5F49">
      <w:pPr>
        <w:ind w:left="714"/>
        <w:jc w:val="both"/>
        <w:rPr>
          <w:ins w:id="1574" w:author="Ciaran Mc Donnell" w:date="2018-08-20T21:35:00Z"/>
          <w:rFonts w:ascii="Georgia" w:hAnsi="Georgia"/>
        </w:rPr>
      </w:pPr>
    </w:p>
    <w:p w14:paraId="14F47777" w14:textId="3D5D6B27" w:rsidR="00BE5F49" w:rsidRPr="00FB0B2F" w:rsidRDefault="00BE5F49">
      <w:pPr>
        <w:ind w:left="714"/>
        <w:jc w:val="both"/>
        <w:rPr>
          <w:ins w:id="1575" w:author="Ciaran Mc Donnell" w:date="2018-08-20T21:12:00Z"/>
          <w:rFonts w:ascii="Georgia" w:hAnsi="Georgia"/>
        </w:rPr>
      </w:pPr>
      <w:ins w:id="1576" w:author="Ciaran Mc Donnell" w:date="2018-08-20T21:35:00Z">
        <w:r w:rsidRPr="00FB0B2F">
          <w:rPr>
            <w:rFonts w:ascii="Georgia" w:hAnsi="Georgia"/>
            <w:noProof/>
            <w:rPrChange w:id="1577" w:author="Ciaran Mc Donnell" w:date="2018-08-21T22:01:00Z">
              <w:rPr>
                <w:rFonts w:ascii="Georgia" w:hAnsi="Georgia"/>
                <w:noProof/>
              </w:rPr>
            </w:rPrChange>
          </w:rPr>
          <w:drawing>
            <wp:anchor distT="0" distB="0" distL="114300" distR="114300" simplePos="0" relativeHeight="251672576" behindDoc="0" locked="0" layoutInCell="1" allowOverlap="1" wp14:anchorId="36B762DE" wp14:editId="38A3A1AB">
              <wp:simplePos x="0" y="0"/>
              <wp:positionH relativeFrom="column">
                <wp:posOffset>453081</wp:posOffset>
              </wp:positionH>
              <wp:positionV relativeFrom="paragraph">
                <wp:posOffset>-3072</wp:posOffset>
              </wp:positionV>
              <wp:extent cx="5508000" cy="2149200"/>
              <wp:effectExtent l="0" t="0" r="0" b="381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8000" cy="2149200"/>
                      </a:xfrm>
                      <a:prstGeom prst="rect">
                        <a:avLst/>
                      </a:prstGeom>
                      <a:noFill/>
                    </pic:spPr>
                  </pic:pic>
                </a:graphicData>
              </a:graphic>
            </wp:anchor>
          </w:drawing>
        </w:r>
      </w:ins>
    </w:p>
    <w:p w14:paraId="38C59296" w14:textId="6FC098D0" w:rsidR="00C843FD" w:rsidRPr="00FB0B2F" w:rsidRDefault="00BE5F49">
      <w:pPr>
        <w:ind w:left="714"/>
        <w:jc w:val="both"/>
        <w:rPr>
          <w:ins w:id="1578" w:author="Ciaran Mc Donnell" w:date="2018-08-20T21:12:00Z"/>
          <w:rFonts w:ascii="Georgia" w:hAnsi="Georgia"/>
          <w:sz w:val="18"/>
          <w:szCs w:val="18"/>
          <w:rPrChange w:id="1579" w:author="Ciaran Mc Donnell" w:date="2018-08-21T22:01:00Z">
            <w:rPr>
              <w:ins w:id="1580" w:author="Ciaran Mc Donnell" w:date="2018-08-20T21:12:00Z"/>
              <w:rFonts w:ascii="Georgia" w:hAnsi="Georgia"/>
            </w:rPr>
          </w:rPrChange>
        </w:rPr>
      </w:pPr>
      <w:ins w:id="1581" w:author="Ciaran Mc Donnell" w:date="2018-08-20T21:36:00Z">
        <w:r w:rsidRPr="00FB0B2F">
          <w:rPr>
            <w:rFonts w:ascii="Georgia" w:hAnsi="Georgia"/>
            <w:b/>
            <w:sz w:val="18"/>
            <w:szCs w:val="18"/>
            <w:rPrChange w:id="1582" w:author="Ciaran Mc Donnell" w:date="2018-08-21T22:01:00Z">
              <w:rPr>
                <w:rFonts w:ascii="Georgia" w:hAnsi="Georgia"/>
              </w:rPr>
            </w:rPrChange>
          </w:rPr>
          <w:t>Figure 2</w:t>
        </w:r>
        <w:r w:rsidRPr="00FB0B2F">
          <w:rPr>
            <w:rFonts w:ascii="Georgia" w:hAnsi="Georgia"/>
            <w:sz w:val="18"/>
            <w:szCs w:val="18"/>
            <w:rPrChange w:id="1583" w:author="Ciaran Mc Donnell" w:date="2018-08-21T22:01:00Z">
              <w:rPr>
                <w:rFonts w:ascii="Georgia" w:hAnsi="Georgia"/>
              </w:rPr>
            </w:rPrChange>
          </w:rPr>
          <w:t xml:space="preserve"> Diagram of the proof of concept algorithm to convert start and finish times to the % time spent (%TSB) at a behaviour in </w:t>
        </w:r>
        <w:proofErr w:type="gramStart"/>
        <w:r w:rsidRPr="00FB0B2F">
          <w:rPr>
            <w:rFonts w:ascii="Georgia" w:hAnsi="Georgia"/>
            <w:sz w:val="18"/>
            <w:szCs w:val="18"/>
            <w:rPrChange w:id="1584" w:author="Ciaran Mc Donnell" w:date="2018-08-21T22:01:00Z">
              <w:rPr>
                <w:rFonts w:ascii="Georgia" w:hAnsi="Georgia"/>
              </w:rPr>
            </w:rPrChange>
          </w:rPr>
          <w:t>15 minute</w:t>
        </w:r>
        <w:proofErr w:type="gramEnd"/>
        <w:r w:rsidRPr="00FB0B2F">
          <w:rPr>
            <w:rFonts w:ascii="Georgia" w:hAnsi="Georgia"/>
            <w:sz w:val="18"/>
            <w:szCs w:val="18"/>
            <w:rPrChange w:id="1585" w:author="Ciaran Mc Donnell" w:date="2018-08-21T22:01:00Z">
              <w:rPr>
                <w:rFonts w:ascii="Georgia" w:hAnsi="Georgia"/>
              </w:rPr>
            </w:rPrChange>
          </w:rPr>
          <w:t xml:space="preserve"> intervals</w:t>
        </w:r>
      </w:ins>
    </w:p>
    <w:p w14:paraId="2018871B" w14:textId="6803D5D2" w:rsidR="008434DC" w:rsidRPr="00FB0B2F" w:rsidRDefault="008434DC">
      <w:pPr>
        <w:ind w:left="714"/>
        <w:jc w:val="both"/>
        <w:rPr>
          <w:ins w:id="1586" w:author="Ciaran Mc Donnell" w:date="2018-08-20T21:38:00Z"/>
          <w:rFonts w:ascii="Georgia" w:hAnsi="Georgia"/>
        </w:rPr>
      </w:pPr>
    </w:p>
    <w:p w14:paraId="762ED046" w14:textId="5D4A919E" w:rsidR="008434DC" w:rsidRPr="00FB0B2F" w:rsidRDefault="00AF21D5">
      <w:pPr>
        <w:ind w:left="714"/>
        <w:jc w:val="both"/>
        <w:rPr>
          <w:ins w:id="1587" w:author="Ciaran Mc Donnell" w:date="2018-08-21T18:41:00Z"/>
          <w:rFonts w:ascii="Georgia" w:hAnsi="Georgia"/>
          <w:b/>
        </w:rPr>
      </w:pPr>
      <w:ins w:id="1588" w:author="Ciaran Mc Donnell" w:date="2018-08-22T11:58:00Z">
        <w:r>
          <w:rPr>
            <w:rFonts w:ascii="Georgia" w:hAnsi="Georgia"/>
            <w:b/>
          </w:rPr>
          <w:t xml:space="preserve">3.4.2.2 </w:t>
        </w:r>
      </w:ins>
      <w:ins w:id="1589" w:author="Ciaran Mc Donnell" w:date="2018-08-20T21:38:00Z">
        <w:r w:rsidR="008434DC" w:rsidRPr="00FB0B2F">
          <w:rPr>
            <w:rFonts w:ascii="Georgia" w:hAnsi="Georgia"/>
            <w:b/>
            <w:rPrChange w:id="1590" w:author="Ciaran Mc Donnell" w:date="2018-08-21T22:01:00Z">
              <w:rPr>
                <w:rFonts w:ascii="Georgia" w:hAnsi="Georgia"/>
              </w:rPr>
            </w:rPrChange>
          </w:rPr>
          <w:t>Improving the Run Time</w:t>
        </w:r>
      </w:ins>
    </w:p>
    <w:p w14:paraId="180AD544" w14:textId="0CCBF6B7" w:rsidR="00602646" w:rsidRPr="00FB0B2F" w:rsidRDefault="00D910CD">
      <w:pPr>
        <w:ind w:left="714"/>
        <w:jc w:val="both"/>
        <w:rPr>
          <w:ins w:id="1591" w:author="Ciaran Mc Donnell" w:date="2018-08-20T21:38:00Z"/>
          <w:rFonts w:ascii="Georgia" w:hAnsi="Georgia"/>
          <w:b/>
          <w:rPrChange w:id="1592" w:author="Ciaran Mc Donnell" w:date="2018-08-21T22:01:00Z">
            <w:rPr>
              <w:ins w:id="1593" w:author="Ciaran Mc Donnell" w:date="2018-08-20T21:38:00Z"/>
              <w:rFonts w:ascii="Georgia" w:hAnsi="Georgia"/>
            </w:rPr>
          </w:rPrChange>
        </w:rPr>
      </w:pPr>
      <w:ins w:id="1594" w:author="Ciaran Mc Donnell" w:date="2018-08-22T11:58:00Z">
        <w:r>
          <w:rPr>
            <w:rFonts w:ascii="Georgia" w:hAnsi="Georgia"/>
            <w:b/>
          </w:rPr>
          <w:t xml:space="preserve">3.4.2.2.1 </w:t>
        </w:r>
      </w:ins>
      <w:ins w:id="1595" w:author="Ciaran Mc Donnell" w:date="2018-08-21T18:41:00Z">
        <w:r w:rsidR="00602646" w:rsidRPr="00FB0B2F">
          <w:rPr>
            <w:rFonts w:ascii="Georgia" w:hAnsi="Georgia"/>
            <w:b/>
          </w:rPr>
          <w:t>Using Line_Profiler to identify hot spots</w:t>
        </w:r>
      </w:ins>
    </w:p>
    <w:p w14:paraId="41EB1EA3" w14:textId="5A591D62" w:rsidR="005B0F2D" w:rsidRPr="00FB0B2F" w:rsidRDefault="005B0F2D" w:rsidP="008434DC">
      <w:pPr>
        <w:ind w:left="714"/>
        <w:jc w:val="both"/>
        <w:rPr>
          <w:ins w:id="1596" w:author="Ciaran Mc Donnell" w:date="2018-08-20T21:40:00Z"/>
          <w:rFonts w:ascii="Georgia" w:hAnsi="Georgia"/>
        </w:rPr>
      </w:pPr>
      <w:ins w:id="1597" w:author="Ciaran Mc Donnell" w:date="2018-08-20T21:12:00Z">
        <w:r w:rsidRPr="00FB0B2F">
          <w:rPr>
            <w:rFonts w:ascii="Georgia" w:hAnsi="Georgia"/>
          </w:rPr>
          <w:t xml:space="preserve">While the proof of concept algorithm worked, it was slow. It took almost eight hours to complete the transformation. </w:t>
        </w:r>
      </w:ins>
      <w:ins w:id="1598" w:author="Ciaran Mc Donnell" w:date="2018-08-20T21:39:00Z">
        <w:r w:rsidR="008434DC" w:rsidRPr="00FB0B2F">
          <w:rPr>
            <w:rFonts w:ascii="Georgia" w:hAnsi="Georgia"/>
          </w:rPr>
          <w:t xml:space="preserve">The Line_Profiler module was installed and used to determine if there were </w:t>
        </w:r>
        <w:proofErr w:type="gramStart"/>
        <w:r w:rsidR="008434DC" w:rsidRPr="00FB0B2F">
          <w:rPr>
            <w:rFonts w:ascii="Georgia" w:hAnsi="Georgia"/>
          </w:rPr>
          <w:t>particular functions</w:t>
        </w:r>
        <w:proofErr w:type="gramEnd"/>
        <w:r w:rsidR="008434DC" w:rsidRPr="00FB0B2F">
          <w:rPr>
            <w:rFonts w:ascii="Georgia" w:hAnsi="Georgia"/>
          </w:rPr>
          <w:t xml:space="preserve"> or </w:t>
        </w:r>
      </w:ins>
      <w:ins w:id="1599" w:author="Ciaran Mc Donnell" w:date="2018-08-20T21:40:00Z">
        <w:r w:rsidR="008434DC" w:rsidRPr="00FB0B2F">
          <w:rPr>
            <w:rFonts w:ascii="Georgia" w:hAnsi="Georgia"/>
          </w:rPr>
          <w:t xml:space="preserve">lines within functions causing the slow progress. </w:t>
        </w:r>
      </w:ins>
      <w:ins w:id="1600" w:author="Ciaran Mc Donnell" w:date="2018-08-21T18:20:00Z">
        <w:r w:rsidR="00A47737" w:rsidRPr="00FB0B2F">
          <w:rPr>
            <w:rFonts w:ascii="Georgia" w:hAnsi="Georgia"/>
          </w:rPr>
          <w:t>A subset of the data (DayNo 1,2,3) was used for this analysis to reduce the runtime.</w:t>
        </w:r>
      </w:ins>
    </w:p>
    <w:p w14:paraId="0D24E20E" w14:textId="33A3A9F2" w:rsidR="008434DC" w:rsidRPr="00FB0B2F" w:rsidRDefault="001B6BA7" w:rsidP="001B6BA7">
      <w:pPr>
        <w:spacing w:before="240"/>
        <w:ind w:left="714"/>
        <w:jc w:val="both"/>
        <w:rPr>
          <w:ins w:id="1601" w:author="Ciaran Mc Donnell" w:date="2018-08-21T18:21:00Z"/>
          <w:rFonts w:ascii="Georgia" w:hAnsi="Georgia"/>
        </w:rPr>
      </w:pPr>
      <w:ins w:id="1602" w:author="Ciaran Mc Donnell" w:date="2018-08-21T18:18:00Z">
        <w:r w:rsidRPr="00FB0B2F">
          <w:rPr>
            <w:rFonts w:ascii="Georgia" w:hAnsi="Georgia"/>
          </w:rPr>
          <w:lastRenderedPageBreak/>
          <w:t xml:space="preserve">Of the 4 </w:t>
        </w:r>
      </w:ins>
      <w:ins w:id="1603" w:author="Ciaran Mc Donnell" w:date="2018-08-21T18:19:00Z">
        <w:r w:rsidRPr="00FB0B2F">
          <w:rPr>
            <w:rFonts w:ascii="Georgia" w:hAnsi="Georgia"/>
          </w:rPr>
          <w:t xml:space="preserve">custom built functions, </w:t>
        </w:r>
      </w:ins>
      <w:ins w:id="1604" w:author="Ciaran Mc Donnell" w:date="2018-08-21T18:20:00Z">
        <w:r w:rsidR="00A47737" w:rsidRPr="00FB0B2F">
          <w:rPr>
            <w:rFonts w:ascii="Georgia" w:hAnsi="Georgia"/>
          </w:rPr>
          <w:t>1</w:t>
        </w:r>
      </w:ins>
      <w:ins w:id="1605" w:author="Ciaran Mc Donnell" w:date="2018-08-21T18:19:00Z">
        <w:r w:rsidRPr="00FB0B2F">
          <w:rPr>
            <w:rFonts w:ascii="Georgia" w:hAnsi="Georgia"/>
          </w:rPr>
          <w:t xml:space="preserve"> function </w:t>
        </w:r>
        <w:r w:rsidRPr="00FB0B2F">
          <w:rPr>
            <w:rFonts w:ascii="Georgia" w:hAnsi="Georgia"/>
            <w:b/>
            <w:rPrChange w:id="1606" w:author="Ciaran Mc Donnell" w:date="2018-08-21T22:01:00Z">
              <w:rPr>
                <w:rFonts w:ascii="Georgia" w:hAnsi="Georgia"/>
              </w:rPr>
            </w:rPrChange>
          </w:rPr>
          <w:t>(yes_no_every_second()</w:t>
        </w:r>
        <w:r w:rsidRPr="00FB0B2F">
          <w:rPr>
            <w:rFonts w:ascii="Georgia" w:hAnsi="Georgia"/>
          </w:rPr>
          <w:t>)</w:t>
        </w:r>
      </w:ins>
      <w:ins w:id="1607" w:author="Ciaran Mc Donnell" w:date="2018-08-21T18:26:00Z">
        <w:r w:rsidR="00DD4706" w:rsidRPr="00FB0B2F">
          <w:rPr>
            <w:rFonts w:ascii="Georgia" w:hAnsi="Georgia"/>
          </w:rPr>
          <w:t xml:space="preserve"> </w:t>
        </w:r>
      </w:ins>
      <w:ins w:id="1608" w:author="Ciaran Mc Donnell" w:date="2018-08-20T21:40:00Z">
        <w:r w:rsidR="008434DC" w:rsidRPr="00FB0B2F">
          <w:rPr>
            <w:rFonts w:ascii="Georgia" w:hAnsi="Georgia"/>
          </w:rPr>
          <w:t xml:space="preserve">was accounting for </w:t>
        </w:r>
      </w:ins>
      <w:ins w:id="1609" w:author="Ciaran Mc Donnell" w:date="2018-08-21T18:26:00Z">
        <w:r w:rsidR="00F961AF" w:rsidRPr="00FB0B2F">
          <w:rPr>
            <w:rFonts w:ascii="Georgia" w:hAnsi="Georgia"/>
          </w:rPr>
          <w:t>99</w:t>
        </w:r>
      </w:ins>
      <w:ins w:id="1610" w:author="Ciaran Mc Donnell" w:date="2018-08-20T21:40:00Z">
        <w:r w:rsidR="008434DC" w:rsidRPr="00FB0B2F">
          <w:rPr>
            <w:rFonts w:ascii="Georgia" w:hAnsi="Georgia"/>
          </w:rPr>
          <w:t xml:space="preserve">% of the entire run time. </w:t>
        </w:r>
      </w:ins>
      <w:ins w:id="1611" w:author="Ciaran Mc Donnell" w:date="2018-08-21T18:28:00Z">
        <w:r w:rsidR="00775FC1" w:rsidRPr="00FB0B2F">
          <w:rPr>
            <w:rFonts w:ascii="Georgia" w:hAnsi="Georgia"/>
          </w:rPr>
          <w:t xml:space="preserve">Within this function 1 of the </w:t>
        </w:r>
      </w:ins>
      <w:ins w:id="1612" w:author="Ciaran Mc Donnell" w:date="2018-08-21T18:29:00Z">
        <w:r w:rsidR="00775FC1" w:rsidRPr="00FB0B2F">
          <w:rPr>
            <w:rFonts w:ascii="Georgia" w:hAnsi="Georgia"/>
          </w:rPr>
          <w:t>23 lines (</w:t>
        </w:r>
      </w:ins>
      <w:ins w:id="1613" w:author="Ciaran Mc Donnell" w:date="2018-08-21T18:30:00Z">
        <w:r w:rsidR="00775FC1" w:rsidRPr="00673215">
          <w:rPr>
            <w:rFonts w:ascii="Georgia" w:hAnsi="Georgia"/>
            <w:b/>
            <w:rPrChange w:id="1614" w:author="Ciaran Mc Donnell" w:date="2018-08-22T11:59:00Z">
              <w:rPr/>
            </w:rPrChange>
          </w:rPr>
          <w:t xml:space="preserve">if </w:t>
        </w:r>
        <w:proofErr w:type="spellStart"/>
        <w:r w:rsidR="00775FC1" w:rsidRPr="00673215">
          <w:rPr>
            <w:rFonts w:ascii="Georgia" w:hAnsi="Georgia"/>
            <w:b/>
            <w:rPrChange w:id="1615" w:author="Ciaran Mc Donnell" w:date="2018-08-22T11:59:00Z">
              <w:rPr/>
            </w:rPrChange>
          </w:rPr>
          <w:t>i</w:t>
        </w:r>
        <w:proofErr w:type="spellEnd"/>
        <w:r w:rsidR="00775FC1" w:rsidRPr="00673215">
          <w:rPr>
            <w:rFonts w:ascii="Georgia" w:hAnsi="Georgia"/>
            <w:b/>
            <w:rPrChange w:id="1616" w:author="Ciaran Mc Donnell" w:date="2018-08-22T11:59:00Z">
              <w:rPr/>
            </w:rPrChange>
          </w:rPr>
          <w:t xml:space="preserve"> not in time:</w:t>
        </w:r>
        <w:r w:rsidR="00775FC1" w:rsidRPr="00FB0B2F">
          <w:rPr>
            <w:rFonts w:ascii="Georgia" w:hAnsi="Georgia"/>
            <w:rPrChange w:id="1617" w:author="Ciaran Mc Donnell" w:date="2018-08-21T22:01:00Z">
              <w:rPr/>
            </w:rPrChange>
          </w:rPr>
          <w:t xml:space="preserve"> )</w:t>
        </w:r>
        <w:r w:rsidR="00566A6A" w:rsidRPr="00FB0B2F">
          <w:rPr>
            <w:rFonts w:ascii="Georgia" w:hAnsi="Georgia"/>
            <w:rPrChange w:id="1618" w:author="Ciaran Mc Donnell" w:date="2018-08-21T22:01:00Z">
              <w:rPr/>
            </w:rPrChange>
          </w:rPr>
          <w:t xml:space="preserve"> was accounting for </w:t>
        </w:r>
      </w:ins>
      <w:ins w:id="1619" w:author="Ciaran Mc Donnell" w:date="2018-08-21T18:37:00Z">
        <w:r w:rsidR="000D0169" w:rsidRPr="00FB0B2F">
          <w:rPr>
            <w:rFonts w:ascii="Georgia" w:hAnsi="Georgia"/>
            <w:rPrChange w:id="1620" w:author="Ciaran Mc Donnell" w:date="2018-08-21T22:01:00Z">
              <w:rPr/>
            </w:rPrChange>
          </w:rPr>
          <w:t>86% of the time</w:t>
        </w:r>
      </w:ins>
      <w:ins w:id="1621" w:author="Ciaran Mc Donnell" w:date="2018-08-21T18:38:00Z">
        <w:r w:rsidR="000D0169" w:rsidRPr="00FB0B2F">
          <w:rPr>
            <w:rFonts w:ascii="Georgia" w:hAnsi="Georgia"/>
            <w:rPrChange w:id="1622" w:author="Ciaran Mc Donnell" w:date="2018-08-21T22:01:00Z">
              <w:rPr/>
            </w:rPrChange>
          </w:rPr>
          <w:t>. This time was not explained by the number of h</w:t>
        </w:r>
      </w:ins>
      <w:ins w:id="1623" w:author="Ciaran Mc Donnell" w:date="2018-08-21T18:44:00Z">
        <w:r w:rsidR="009C026A" w:rsidRPr="00FB0B2F">
          <w:rPr>
            <w:rFonts w:ascii="Georgia" w:hAnsi="Georgia"/>
            <w:rPrChange w:id="1624" w:author="Ciaran Mc Donnell" w:date="2018-08-21T22:01:00Z">
              <w:rPr/>
            </w:rPrChange>
          </w:rPr>
          <w:t>i</w:t>
        </w:r>
      </w:ins>
      <w:ins w:id="1625" w:author="Ciaran Mc Donnell" w:date="2018-08-21T18:38:00Z">
        <w:r w:rsidR="000D0169" w:rsidRPr="00FB0B2F">
          <w:rPr>
            <w:rFonts w:ascii="Georgia" w:hAnsi="Georgia"/>
            <w:rPrChange w:id="1626" w:author="Ciaran Mc Donnell" w:date="2018-08-21T22:01:00Z">
              <w:rPr/>
            </w:rPrChange>
          </w:rPr>
          <w:t xml:space="preserve">ts but instead a </w:t>
        </w:r>
        <w:proofErr w:type="gramStart"/>
        <w:r w:rsidR="000D0169" w:rsidRPr="00FB0B2F">
          <w:rPr>
            <w:rFonts w:ascii="Georgia" w:hAnsi="Georgia"/>
            <w:rPrChange w:id="1627" w:author="Ciaran Mc Donnell" w:date="2018-08-21T22:01:00Z">
              <w:rPr/>
            </w:rPrChange>
          </w:rPr>
          <w:t>1000 fold</w:t>
        </w:r>
        <w:proofErr w:type="gramEnd"/>
        <w:r w:rsidR="000D0169" w:rsidRPr="00FB0B2F">
          <w:rPr>
            <w:rFonts w:ascii="Georgia" w:hAnsi="Georgia"/>
            <w:rPrChange w:id="1628" w:author="Ciaran Mc Donnell" w:date="2018-08-21T22:01:00Z">
              <w:rPr/>
            </w:rPrChange>
          </w:rPr>
          <w:t xml:space="preserve"> increase in time per hit compared to the other lines in the function.</w:t>
        </w:r>
      </w:ins>
      <w:ins w:id="1629" w:author="Ciaran Mc Donnell" w:date="2018-08-20T21:43:00Z">
        <w:r w:rsidR="00283EB4" w:rsidRPr="00FB0B2F">
          <w:rPr>
            <w:rFonts w:ascii="Georgia" w:hAnsi="Georgia"/>
          </w:rPr>
          <w:t xml:space="preserve"> </w:t>
        </w:r>
      </w:ins>
    </w:p>
    <w:p w14:paraId="7332DE71" w14:textId="018C89B8" w:rsidR="00A833FE" w:rsidRPr="00FB0B2F" w:rsidRDefault="00A833FE" w:rsidP="001B6BA7">
      <w:pPr>
        <w:spacing w:before="240"/>
        <w:ind w:left="714"/>
        <w:jc w:val="both"/>
        <w:rPr>
          <w:ins w:id="1630" w:author="Ciaran Mc Donnell" w:date="2018-08-21T18:21:00Z"/>
          <w:rFonts w:ascii="Georgia" w:hAnsi="Georgia"/>
        </w:rPr>
      </w:pPr>
    </w:p>
    <w:tbl>
      <w:tblPr>
        <w:tblStyle w:val="TableGrid"/>
        <w:tblW w:w="0" w:type="auto"/>
        <w:tblInd w:w="1413" w:type="dxa"/>
        <w:tblLook w:val="04A0" w:firstRow="1" w:lastRow="0" w:firstColumn="1" w:lastColumn="0" w:noHBand="0" w:noVBand="1"/>
        <w:tblPrChange w:id="1631" w:author="Ciaran Mc Donnell" w:date="2018-08-22T13:37:00Z">
          <w:tblPr>
            <w:tblStyle w:val="TableGrid"/>
            <w:tblW w:w="0" w:type="auto"/>
            <w:tblInd w:w="1413" w:type="dxa"/>
            <w:tblLook w:val="04A0" w:firstRow="1" w:lastRow="0" w:firstColumn="1" w:lastColumn="0" w:noHBand="0" w:noVBand="1"/>
          </w:tblPr>
        </w:tblPrChange>
      </w:tblPr>
      <w:tblGrid>
        <w:gridCol w:w="405"/>
        <w:gridCol w:w="2487"/>
        <w:gridCol w:w="1372"/>
        <w:gridCol w:w="1973"/>
        <w:tblGridChange w:id="1632">
          <w:tblGrid>
            <w:gridCol w:w="405"/>
            <w:gridCol w:w="2487"/>
            <w:gridCol w:w="1372"/>
            <w:gridCol w:w="1317"/>
          </w:tblGrid>
        </w:tblGridChange>
      </w:tblGrid>
      <w:tr w:rsidR="00B0552F" w:rsidRPr="00FB0B2F" w14:paraId="15368FF5" w14:textId="47E12F11" w:rsidTr="002B1B0F">
        <w:trPr>
          <w:ins w:id="1633" w:author="Ciaran Mc Donnell" w:date="2018-08-21T18:21:00Z"/>
        </w:trPr>
        <w:tc>
          <w:tcPr>
            <w:tcW w:w="405" w:type="dxa"/>
            <w:tcPrChange w:id="1634" w:author="Ciaran Mc Donnell" w:date="2018-08-22T13:37:00Z">
              <w:tcPr>
                <w:tcW w:w="405" w:type="dxa"/>
              </w:tcPr>
            </w:tcPrChange>
          </w:tcPr>
          <w:p w14:paraId="3731E115" w14:textId="013DD4BE" w:rsidR="00B0552F" w:rsidRPr="00FB0B2F" w:rsidRDefault="00B0552F" w:rsidP="001B6BA7">
            <w:pPr>
              <w:spacing w:before="240"/>
              <w:jc w:val="both"/>
              <w:rPr>
                <w:ins w:id="1635" w:author="Ciaran Mc Donnell" w:date="2018-08-21T18:21:00Z"/>
                <w:rFonts w:ascii="Georgia" w:hAnsi="Georgia"/>
              </w:rPr>
            </w:pPr>
            <w:ins w:id="1636" w:author="Ciaran Mc Donnell" w:date="2018-08-21T18:21:00Z">
              <w:r w:rsidRPr="00FB0B2F">
                <w:rPr>
                  <w:rFonts w:ascii="Georgia" w:hAnsi="Georgia"/>
                </w:rPr>
                <w:t>#</w:t>
              </w:r>
            </w:ins>
          </w:p>
        </w:tc>
        <w:tc>
          <w:tcPr>
            <w:tcW w:w="2487" w:type="dxa"/>
            <w:tcPrChange w:id="1637" w:author="Ciaran Mc Donnell" w:date="2018-08-22T13:37:00Z">
              <w:tcPr>
                <w:tcW w:w="2487" w:type="dxa"/>
              </w:tcPr>
            </w:tcPrChange>
          </w:tcPr>
          <w:p w14:paraId="0F94BFFE" w14:textId="7A6DB252" w:rsidR="00B0552F" w:rsidRPr="00FB0B2F" w:rsidRDefault="00B0552F" w:rsidP="002B1B0F">
            <w:pPr>
              <w:spacing w:before="240"/>
              <w:jc w:val="center"/>
              <w:rPr>
                <w:ins w:id="1638" w:author="Ciaran Mc Donnell" w:date="2018-08-21T18:21:00Z"/>
                <w:rFonts w:ascii="Georgia" w:hAnsi="Georgia"/>
              </w:rPr>
              <w:pPrChange w:id="1639" w:author="Ciaran Mc Donnell" w:date="2018-08-22T13:37:00Z">
                <w:pPr>
                  <w:spacing w:before="240"/>
                  <w:jc w:val="both"/>
                </w:pPr>
              </w:pPrChange>
            </w:pPr>
            <w:ins w:id="1640" w:author="Ciaran Mc Donnell" w:date="2018-08-21T18:21:00Z">
              <w:r w:rsidRPr="00FB0B2F">
                <w:rPr>
                  <w:rFonts w:ascii="Georgia" w:hAnsi="Georgia"/>
                </w:rPr>
                <w:t>Function name</w:t>
              </w:r>
            </w:ins>
          </w:p>
        </w:tc>
        <w:tc>
          <w:tcPr>
            <w:tcW w:w="1372" w:type="dxa"/>
            <w:tcPrChange w:id="1641" w:author="Ciaran Mc Donnell" w:date="2018-08-22T13:37:00Z">
              <w:tcPr>
                <w:tcW w:w="1318" w:type="dxa"/>
              </w:tcPr>
            </w:tcPrChange>
          </w:tcPr>
          <w:p w14:paraId="58963330" w14:textId="0B30D567" w:rsidR="00B0552F" w:rsidRPr="00FB0B2F" w:rsidRDefault="00B0552F" w:rsidP="002B1B0F">
            <w:pPr>
              <w:spacing w:before="240"/>
              <w:jc w:val="center"/>
              <w:rPr>
                <w:ins w:id="1642" w:author="Ciaran Mc Donnell" w:date="2018-08-21T18:21:00Z"/>
                <w:rFonts w:ascii="Georgia" w:hAnsi="Georgia"/>
              </w:rPr>
              <w:pPrChange w:id="1643" w:author="Ciaran Mc Donnell" w:date="2018-08-22T13:37:00Z">
                <w:pPr>
                  <w:spacing w:before="240"/>
                  <w:jc w:val="both"/>
                </w:pPr>
              </w:pPrChange>
            </w:pPr>
            <w:ins w:id="1644" w:author="Ciaran Mc Donnell" w:date="2018-08-21T18:22:00Z">
              <w:r w:rsidRPr="00FB0B2F">
                <w:rPr>
                  <w:rFonts w:ascii="Georgia" w:hAnsi="Georgia"/>
                </w:rPr>
                <w:t>Run time</w:t>
              </w:r>
            </w:ins>
          </w:p>
        </w:tc>
        <w:tc>
          <w:tcPr>
            <w:tcW w:w="1973" w:type="dxa"/>
            <w:tcPrChange w:id="1645" w:author="Ciaran Mc Donnell" w:date="2018-08-22T13:37:00Z">
              <w:tcPr>
                <w:tcW w:w="1317" w:type="dxa"/>
              </w:tcPr>
            </w:tcPrChange>
          </w:tcPr>
          <w:p w14:paraId="6CE341B4" w14:textId="3542F4C4" w:rsidR="00B0552F" w:rsidRPr="00FB0B2F" w:rsidRDefault="00B0552F" w:rsidP="002B1B0F">
            <w:pPr>
              <w:spacing w:before="240"/>
              <w:jc w:val="center"/>
              <w:rPr>
                <w:ins w:id="1646" w:author="Ciaran Mc Donnell" w:date="2018-08-21T18:23:00Z"/>
                <w:rFonts w:ascii="Georgia" w:hAnsi="Georgia"/>
              </w:rPr>
              <w:pPrChange w:id="1647" w:author="Ciaran Mc Donnell" w:date="2018-08-22T13:37:00Z">
                <w:pPr>
                  <w:spacing w:before="240"/>
                  <w:jc w:val="both"/>
                </w:pPr>
              </w:pPrChange>
            </w:pPr>
            <w:ins w:id="1648" w:author="Ciaran Mc Donnell" w:date="2018-08-21T18:23:00Z">
              <w:r w:rsidRPr="00FB0B2F">
                <w:rPr>
                  <w:rFonts w:ascii="Georgia" w:hAnsi="Georgia"/>
                </w:rPr>
                <w:t xml:space="preserve">% total run </w:t>
              </w:r>
            </w:ins>
            <w:ins w:id="1649" w:author="Ciaran Mc Donnell" w:date="2018-08-21T18:25:00Z">
              <w:r w:rsidRPr="00FB0B2F">
                <w:rPr>
                  <w:rFonts w:ascii="Georgia" w:hAnsi="Georgia"/>
                </w:rPr>
                <w:t>time</w:t>
              </w:r>
            </w:ins>
          </w:p>
        </w:tc>
      </w:tr>
      <w:tr w:rsidR="00B0552F" w:rsidRPr="00FB0B2F" w14:paraId="2DA2374D" w14:textId="7DE5874C" w:rsidTr="002B1B0F">
        <w:trPr>
          <w:ins w:id="1650" w:author="Ciaran Mc Donnell" w:date="2018-08-21T18:21:00Z"/>
        </w:trPr>
        <w:tc>
          <w:tcPr>
            <w:tcW w:w="405" w:type="dxa"/>
            <w:tcPrChange w:id="1651" w:author="Ciaran Mc Donnell" w:date="2018-08-22T13:37:00Z">
              <w:tcPr>
                <w:tcW w:w="405" w:type="dxa"/>
              </w:tcPr>
            </w:tcPrChange>
          </w:tcPr>
          <w:p w14:paraId="693D6379" w14:textId="3C173D63" w:rsidR="00B0552F" w:rsidRPr="00FB0B2F" w:rsidRDefault="00B0552F" w:rsidP="001B6BA7">
            <w:pPr>
              <w:spacing w:before="240"/>
              <w:jc w:val="both"/>
              <w:rPr>
                <w:ins w:id="1652" w:author="Ciaran Mc Donnell" w:date="2018-08-21T18:21:00Z"/>
                <w:rFonts w:ascii="Georgia" w:hAnsi="Georgia"/>
              </w:rPr>
            </w:pPr>
            <w:ins w:id="1653" w:author="Ciaran Mc Donnell" w:date="2018-08-21T18:21:00Z">
              <w:r w:rsidRPr="00FB0B2F">
                <w:rPr>
                  <w:rFonts w:ascii="Georgia" w:hAnsi="Georgia"/>
                </w:rPr>
                <w:t>1</w:t>
              </w:r>
            </w:ins>
          </w:p>
        </w:tc>
        <w:tc>
          <w:tcPr>
            <w:tcW w:w="2487" w:type="dxa"/>
            <w:tcPrChange w:id="1654" w:author="Ciaran Mc Donnell" w:date="2018-08-22T13:37:00Z">
              <w:tcPr>
                <w:tcW w:w="2487" w:type="dxa"/>
              </w:tcPr>
            </w:tcPrChange>
          </w:tcPr>
          <w:p w14:paraId="731DFF02" w14:textId="7D12F1D7" w:rsidR="00B0552F" w:rsidRPr="00FB0B2F" w:rsidRDefault="00B0552F" w:rsidP="002B1B0F">
            <w:pPr>
              <w:spacing w:before="240"/>
              <w:jc w:val="center"/>
              <w:rPr>
                <w:ins w:id="1655" w:author="Ciaran Mc Donnell" w:date="2018-08-21T18:21:00Z"/>
                <w:rFonts w:ascii="Georgia" w:hAnsi="Georgia"/>
              </w:rPr>
              <w:pPrChange w:id="1656" w:author="Ciaran Mc Donnell" w:date="2018-08-22T13:37:00Z">
                <w:pPr>
                  <w:spacing w:before="240"/>
                  <w:jc w:val="both"/>
                </w:pPr>
              </w:pPrChange>
            </w:pPr>
            <w:ins w:id="1657" w:author="Ciaran Mc Donnell" w:date="2018-08-21T18:22:00Z">
              <w:r w:rsidRPr="00FB0B2F">
                <w:rPr>
                  <w:rFonts w:ascii="Georgia" w:hAnsi="Georgia"/>
                </w:rPr>
                <w:t>convert_time</w:t>
              </w:r>
            </w:ins>
          </w:p>
        </w:tc>
        <w:tc>
          <w:tcPr>
            <w:tcW w:w="1372" w:type="dxa"/>
            <w:tcPrChange w:id="1658" w:author="Ciaran Mc Donnell" w:date="2018-08-22T13:37:00Z">
              <w:tcPr>
                <w:tcW w:w="1318" w:type="dxa"/>
              </w:tcPr>
            </w:tcPrChange>
          </w:tcPr>
          <w:p w14:paraId="60CCD8B3" w14:textId="7D44B103" w:rsidR="00B0552F" w:rsidRPr="00FB0B2F" w:rsidRDefault="00B0552F" w:rsidP="002B1B0F">
            <w:pPr>
              <w:spacing w:before="240"/>
              <w:jc w:val="center"/>
              <w:rPr>
                <w:ins w:id="1659" w:author="Ciaran Mc Donnell" w:date="2018-08-21T18:21:00Z"/>
                <w:rFonts w:ascii="Georgia" w:hAnsi="Georgia"/>
              </w:rPr>
              <w:pPrChange w:id="1660" w:author="Ciaran Mc Donnell" w:date="2018-08-22T13:37:00Z">
                <w:pPr>
                  <w:spacing w:before="240"/>
                  <w:jc w:val="both"/>
                </w:pPr>
              </w:pPrChange>
            </w:pPr>
            <w:ins w:id="1661" w:author="Ciaran Mc Donnell" w:date="2018-08-21T18:23:00Z">
              <w:r w:rsidRPr="00FB0B2F">
                <w:rPr>
                  <w:rFonts w:ascii="Georgia" w:hAnsi="Georgia"/>
                  <w:rPrChange w:id="1662" w:author="Ciaran Mc Donnell" w:date="2018-08-21T22:01:00Z">
                    <w:rPr/>
                  </w:rPrChange>
                </w:rPr>
                <w:t>0.00110334</w:t>
              </w:r>
            </w:ins>
          </w:p>
        </w:tc>
        <w:tc>
          <w:tcPr>
            <w:tcW w:w="1973" w:type="dxa"/>
            <w:tcPrChange w:id="1663" w:author="Ciaran Mc Donnell" w:date="2018-08-22T13:37:00Z">
              <w:tcPr>
                <w:tcW w:w="1317" w:type="dxa"/>
              </w:tcPr>
            </w:tcPrChange>
          </w:tcPr>
          <w:p w14:paraId="1125DB41" w14:textId="1E88FABA" w:rsidR="00B0552F" w:rsidRPr="00FB0B2F" w:rsidRDefault="00B0552F" w:rsidP="002B1B0F">
            <w:pPr>
              <w:spacing w:before="240"/>
              <w:jc w:val="center"/>
              <w:rPr>
                <w:ins w:id="1664" w:author="Ciaran Mc Donnell" w:date="2018-08-21T18:23:00Z"/>
                <w:rFonts w:ascii="Georgia" w:hAnsi="Georgia"/>
              </w:rPr>
              <w:pPrChange w:id="1665" w:author="Ciaran Mc Donnell" w:date="2018-08-22T13:37:00Z">
                <w:pPr>
                  <w:spacing w:before="240"/>
                  <w:jc w:val="both"/>
                </w:pPr>
              </w:pPrChange>
            </w:pPr>
            <w:ins w:id="1666" w:author="Ciaran Mc Donnell" w:date="2018-08-21T18:27:00Z">
              <w:r w:rsidRPr="00FB0B2F">
                <w:rPr>
                  <w:rFonts w:ascii="Georgia" w:hAnsi="Georgia"/>
                </w:rPr>
                <w:t>0.0</w:t>
              </w:r>
            </w:ins>
            <w:ins w:id="1667" w:author="Ciaran Mc Donnell" w:date="2018-08-21T18:28:00Z">
              <w:r w:rsidRPr="00FB0B2F">
                <w:rPr>
                  <w:rFonts w:ascii="Georgia" w:hAnsi="Georgia"/>
                </w:rPr>
                <w:t>1</w:t>
              </w:r>
            </w:ins>
          </w:p>
        </w:tc>
      </w:tr>
      <w:tr w:rsidR="00B0552F" w:rsidRPr="00FB0B2F" w14:paraId="57D8AEB6" w14:textId="396D8E50" w:rsidTr="002B1B0F">
        <w:trPr>
          <w:ins w:id="1668" w:author="Ciaran Mc Donnell" w:date="2018-08-21T18:21:00Z"/>
        </w:trPr>
        <w:tc>
          <w:tcPr>
            <w:tcW w:w="405" w:type="dxa"/>
            <w:tcPrChange w:id="1669" w:author="Ciaran Mc Donnell" w:date="2018-08-22T13:37:00Z">
              <w:tcPr>
                <w:tcW w:w="405" w:type="dxa"/>
              </w:tcPr>
            </w:tcPrChange>
          </w:tcPr>
          <w:p w14:paraId="43304A82" w14:textId="629AD9ED" w:rsidR="00B0552F" w:rsidRPr="00FB0B2F" w:rsidRDefault="00B0552F" w:rsidP="001B6BA7">
            <w:pPr>
              <w:spacing w:before="240"/>
              <w:jc w:val="both"/>
              <w:rPr>
                <w:ins w:id="1670" w:author="Ciaran Mc Donnell" w:date="2018-08-21T18:21:00Z"/>
                <w:rFonts w:ascii="Georgia" w:hAnsi="Georgia"/>
              </w:rPr>
            </w:pPr>
            <w:ins w:id="1671" w:author="Ciaran Mc Donnell" w:date="2018-08-21T18:21:00Z">
              <w:r w:rsidRPr="00FB0B2F">
                <w:rPr>
                  <w:rFonts w:ascii="Georgia" w:hAnsi="Georgia"/>
                </w:rPr>
                <w:t>2</w:t>
              </w:r>
            </w:ins>
          </w:p>
        </w:tc>
        <w:tc>
          <w:tcPr>
            <w:tcW w:w="2487" w:type="dxa"/>
            <w:tcPrChange w:id="1672" w:author="Ciaran Mc Donnell" w:date="2018-08-22T13:37:00Z">
              <w:tcPr>
                <w:tcW w:w="2487" w:type="dxa"/>
              </w:tcPr>
            </w:tcPrChange>
          </w:tcPr>
          <w:p w14:paraId="2EA72648" w14:textId="07BFCDBD" w:rsidR="00B0552F" w:rsidRPr="00FB0B2F" w:rsidRDefault="00B0552F" w:rsidP="002B1B0F">
            <w:pPr>
              <w:spacing w:before="240"/>
              <w:jc w:val="center"/>
              <w:rPr>
                <w:ins w:id="1673" w:author="Ciaran Mc Donnell" w:date="2018-08-21T18:21:00Z"/>
                <w:rFonts w:ascii="Georgia" w:hAnsi="Georgia"/>
              </w:rPr>
              <w:pPrChange w:id="1674" w:author="Ciaran Mc Donnell" w:date="2018-08-22T13:37:00Z">
                <w:pPr>
                  <w:spacing w:before="240"/>
                  <w:jc w:val="both"/>
                </w:pPr>
              </w:pPrChange>
            </w:pPr>
            <w:ins w:id="1675" w:author="Ciaran Mc Donnell" w:date="2018-08-21T18:22:00Z">
              <w:r w:rsidRPr="00FB0B2F">
                <w:rPr>
                  <w:rFonts w:ascii="Georgia" w:hAnsi="Georgia"/>
                </w:rPr>
                <w:t>create_lists</w:t>
              </w:r>
            </w:ins>
          </w:p>
        </w:tc>
        <w:tc>
          <w:tcPr>
            <w:tcW w:w="1372" w:type="dxa"/>
            <w:tcPrChange w:id="1676" w:author="Ciaran Mc Donnell" w:date="2018-08-22T13:37:00Z">
              <w:tcPr>
                <w:tcW w:w="1318" w:type="dxa"/>
              </w:tcPr>
            </w:tcPrChange>
          </w:tcPr>
          <w:p w14:paraId="5D7475D1" w14:textId="134C6029" w:rsidR="00B0552F" w:rsidRPr="00FB0B2F" w:rsidRDefault="00B0552F" w:rsidP="002B1B0F">
            <w:pPr>
              <w:spacing w:before="240"/>
              <w:jc w:val="center"/>
              <w:rPr>
                <w:ins w:id="1677" w:author="Ciaran Mc Donnell" w:date="2018-08-21T18:21:00Z"/>
                <w:rFonts w:ascii="Georgia" w:hAnsi="Georgia"/>
              </w:rPr>
              <w:pPrChange w:id="1678" w:author="Ciaran Mc Donnell" w:date="2018-08-22T13:37:00Z">
                <w:pPr>
                  <w:spacing w:before="240"/>
                  <w:jc w:val="both"/>
                </w:pPr>
              </w:pPrChange>
            </w:pPr>
            <w:ins w:id="1679" w:author="Ciaran Mc Donnell" w:date="2018-08-21T18:24:00Z">
              <w:r w:rsidRPr="00FB0B2F">
                <w:rPr>
                  <w:rFonts w:ascii="Georgia" w:hAnsi="Georgia"/>
                  <w:rPrChange w:id="1680" w:author="Ciaran Mc Donnell" w:date="2018-08-21T22:01:00Z">
                    <w:rPr/>
                  </w:rPrChange>
                </w:rPr>
                <w:t>0.0517941</w:t>
              </w:r>
            </w:ins>
          </w:p>
        </w:tc>
        <w:tc>
          <w:tcPr>
            <w:tcW w:w="1973" w:type="dxa"/>
            <w:tcPrChange w:id="1681" w:author="Ciaran Mc Donnell" w:date="2018-08-22T13:37:00Z">
              <w:tcPr>
                <w:tcW w:w="1317" w:type="dxa"/>
              </w:tcPr>
            </w:tcPrChange>
          </w:tcPr>
          <w:p w14:paraId="3E37D25B" w14:textId="6DCB8D93" w:rsidR="00B0552F" w:rsidRPr="00FB0B2F" w:rsidRDefault="00B0552F" w:rsidP="002B1B0F">
            <w:pPr>
              <w:spacing w:before="240"/>
              <w:jc w:val="center"/>
              <w:rPr>
                <w:ins w:id="1682" w:author="Ciaran Mc Donnell" w:date="2018-08-21T18:23:00Z"/>
                <w:rFonts w:ascii="Georgia" w:hAnsi="Georgia"/>
              </w:rPr>
              <w:pPrChange w:id="1683" w:author="Ciaran Mc Donnell" w:date="2018-08-22T13:37:00Z">
                <w:pPr>
                  <w:spacing w:before="240"/>
                  <w:jc w:val="both"/>
                </w:pPr>
              </w:pPrChange>
            </w:pPr>
            <w:ins w:id="1684" w:author="Ciaran Mc Donnell" w:date="2018-08-21T18:27:00Z">
              <w:r w:rsidRPr="00FB0B2F">
                <w:rPr>
                  <w:rFonts w:ascii="Georgia" w:hAnsi="Georgia"/>
                </w:rPr>
                <w:t>0.06</w:t>
              </w:r>
            </w:ins>
          </w:p>
        </w:tc>
      </w:tr>
      <w:tr w:rsidR="00B0552F" w:rsidRPr="00FB0B2F" w14:paraId="0C921650" w14:textId="2FDDC577" w:rsidTr="002B1B0F">
        <w:trPr>
          <w:ins w:id="1685" w:author="Ciaran Mc Donnell" w:date="2018-08-21T18:21:00Z"/>
        </w:trPr>
        <w:tc>
          <w:tcPr>
            <w:tcW w:w="405" w:type="dxa"/>
            <w:tcPrChange w:id="1686" w:author="Ciaran Mc Donnell" w:date="2018-08-22T13:37:00Z">
              <w:tcPr>
                <w:tcW w:w="405" w:type="dxa"/>
              </w:tcPr>
            </w:tcPrChange>
          </w:tcPr>
          <w:p w14:paraId="2EB36984" w14:textId="69A75208" w:rsidR="00B0552F" w:rsidRPr="00FB0B2F" w:rsidRDefault="00B0552F" w:rsidP="001B6BA7">
            <w:pPr>
              <w:spacing w:before="240"/>
              <w:jc w:val="both"/>
              <w:rPr>
                <w:ins w:id="1687" w:author="Ciaran Mc Donnell" w:date="2018-08-21T18:21:00Z"/>
                <w:rFonts w:ascii="Georgia" w:hAnsi="Georgia"/>
              </w:rPr>
            </w:pPr>
            <w:ins w:id="1688" w:author="Ciaran Mc Donnell" w:date="2018-08-21T18:21:00Z">
              <w:r w:rsidRPr="00FB0B2F">
                <w:rPr>
                  <w:rFonts w:ascii="Georgia" w:hAnsi="Georgia"/>
                </w:rPr>
                <w:t>3</w:t>
              </w:r>
            </w:ins>
          </w:p>
        </w:tc>
        <w:tc>
          <w:tcPr>
            <w:tcW w:w="2487" w:type="dxa"/>
            <w:tcPrChange w:id="1689" w:author="Ciaran Mc Donnell" w:date="2018-08-22T13:37:00Z">
              <w:tcPr>
                <w:tcW w:w="2487" w:type="dxa"/>
              </w:tcPr>
            </w:tcPrChange>
          </w:tcPr>
          <w:p w14:paraId="33E3A7EC" w14:textId="02AC9829" w:rsidR="00B0552F" w:rsidRPr="00FB0B2F" w:rsidRDefault="00B0552F" w:rsidP="002B1B0F">
            <w:pPr>
              <w:spacing w:before="240"/>
              <w:jc w:val="center"/>
              <w:rPr>
                <w:ins w:id="1690" w:author="Ciaran Mc Donnell" w:date="2018-08-21T18:21:00Z"/>
                <w:rFonts w:ascii="Georgia" w:hAnsi="Georgia"/>
              </w:rPr>
              <w:pPrChange w:id="1691" w:author="Ciaran Mc Donnell" w:date="2018-08-22T13:37:00Z">
                <w:pPr>
                  <w:spacing w:before="240"/>
                  <w:jc w:val="both"/>
                </w:pPr>
              </w:pPrChange>
            </w:pPr>
            <w:ins w:id="1692" w:author="Ciaran Mc Donnell" w:date="2018-08-21T18:22:00Z">
              <w:r w:rsidRPr="00FB0B2F">
                <w:rPr>
                  <w:rFonts w:ascii="Georgia" w:hAnsi="Georgia"/>
                </w:rPr>
                <w:t>yes_no_every_second</w:t>
              </w:r>
            </w:ins>
          </w:p>
        </w:tc>
        <w:tc>
          <w:tcPr>
            <w:tcW w:w="1372" w:type="dxa"/>
            <w:tcPrChange w:id="1693" w:author="Ciaran Mc Donnell" w:date="2018-08-22T13:37:00Z">
              <w:tcPr>
                <w:tcW w:w="1318" w:type="dxa"/>
              </w:tcPr>
            </w:tcPrChange>
          </w:tcPr>
          <w:p w14:paraId="3FADE0B3" w14:textId="1B9B0E52" w:rsidR="00B0552F" w:rsidRPr="00FB0B2F" w:rsidRDefault="00B0552F" w:rsidP="002B1B0F">
            <w:pPr>
              <w:spacing w:before="240"/>
              <w:jc w:val="center"/>
              <w:rPr>
                <w:ins w:id="1694" w:author="Ciaran Mc Donnell" w:date="2018-08-21T18:21:00Z"/>
                <w:rFonts w:ascii="Georgia" w:hAnsi="Georgia"/>
              </w:rPr>
              <w:pPrChange w:id="1695" w:author="Ciaran Mc Donnell" w:date="2018-08-22T13:37:00Z">
                <w:pPr>
                  <w:spacing w:before="240"/>
                  <w:jc w:val="both"/>
                </w:pPr>
              </w:pPrChange>
            </w:pPr>
            <w:ins w:id="1696" w:author="Ciaran Mc Donnell" w:date="2018-08-21T18:24:00Z">
              <w:r w:rsidRPr="00FB0B2F">
                <w:rPr>
                  <w:rFonts w:ascii="Georgia" w:hAnsi="Georgia"/>
                  <w:rPrChange w:id="1697" w:author="Ciaran Mc Donnell" w:date="2018-08-21T22:01:00Z">
                    <w:rPr/>
                  </w:rPrChange>
                </w:rPr>
                <w:t>86.1443</w:t>
              </w:r>
            </w:ins>
          </w:p>
        </w:tc>
        <w:tc>
          <w:tcPr>
            <w:tcW w:w="1973" w:type="dxa"/>
            <w:tcPrChange w:id="1698" w:author="Ciaran Mc Donnell" w:date="2018-08-22T13:37:00Z">
              <w:tcPr>
                <w:tcW w:w="1317" w:type="dxa"/>
              </w:tcPr>
            </w:tcPrChange>
          </w:tcPr>
          <w:p w14:paraId="04303A98" w14:textId="044D24CA" w:rsidR="00B0552F" w:rsidRPr="00FB0B2F" w:rsidRDefault="00B0552F" w:rsidP="002B1B0F">
            <w:pPr>
              <w:spacing w:before="240"/>
              <w:jc w:val="center"/>
              <w:rPr>
                <w:ins w:id="1699" w:author="Ciaran Mc Donnell" w:date="2018-08-21T18:23:00Z"/>
                <w:rFonts w:ascii="Georgia" w:hAnsi="Georgia"/>
              </w:rPr>
              <w:pPrChange w:id="1700" w:author="Ciaran Mc Donnell" w:date="2018-08-22T13:37:00Z">
                <w:pPr>
                  <w:spacing w:before="240"/>
                  <w:jc w:val="both"/>
                </w:pPr>
              </w:pPrChange>
            </w:pPr>
            <w:ins w:id="1701" w:author="Ciaran Mc Donnell" w:date="2018-08-21T18:26:00Z">
              <w:r w:rsidRPr="00FB0B2F">
                <w:rPr>
                  <w:rFonts w:ascii="Georgia" w:hAnsi="Georgia"/>
                </w:rPr>
                <w:t>99</w:t>
              </w:r>
            </w:ins>
            <w:ins w:id="1702" w:author="Ciaran Mc Donnell" w:date="2018-08-21T18:28:00Z">
              <w:r w:rsidRPr="00FB0B2F">
                <w:rPr>
                  <w:rFonts w:ascii="Georgia" w:hAnsi="Georgia"/>
                </w:rPr>
                <w:t>.03</w:t>
              </w:r>
            </w:ins>
          </w:p>
        </w:tc>
      </w:tr>
      <w:tr w:rsidR="00B0552F" w:rsidRPr="00FB0B2F" w14:paraId="44A8226F" w14:textId="3D74E50C" w:rsidTr="002B1B0F">
        <w:trPr>
          <w:ins w:id="1703" w:author="Ciaran Mc Donnell" w:date="2018-08-21T18:21:00Z"/>
        </w:trPr>
        <w:tc>
          <w:tcPr>
            <w:tcW w:w="405" w:type="dxa"/>
            <w:tcPrChange w:id="1704" w:author="Ciaran Mc Donnell" w:date="2018-08-22T13:37:00Z">
              <w:tcPr>
                <w:tcW w:w="405" w:type="dxa"/>
              </w:tcPr>
            </w:tcPrChange>
          </w:tcPr>
          <w:p w14:paraId="5B6EA206" w14:textId="5302DD30" w:rsidR="00B0552F" w:rsidRPr="00FB0B2F" w:rsidRDefault="00B0552F" w:rsidP="001B6BA7">
            <w:pPr>
              <w:spacing w:before="240"/>
              <w:jc w:val="both"/>
              <w:rPr>
                <w:ins w:id="1705" w:author="Ciaran Mc Donnell" w:date="2018-08-21T18:21:00Z"/>
                <w:rFonts w:ascii="Georgia" w:hAnsi="Georgia"/>
              </w:rPr>
            </w:pPr>
            <w:ins w:id="1706" w:author="Ciaran Mc Donnell" w:date="2018-08-21T18:21:00Z">
              <w:r w:rsidRPr="00FB0B2F">
                <w:rPr>
                  <w:rFonts w:ascii="Georgia" w:hAnsi="Georgia"/>
                </w:rPr>
                <w:t>4</w:t>
              </w:r>
            </w:ins>
          </w:p>
        </w:tc>
        <w:tc>
          <w:tcPr>
            <w:tcW w:w="2487" w:type="dxa"/>
            <w:tcPrChange w:id="1707" w:author="Ciaran Mc Donnell" w:date="2018-08-22T13:37:00Z">
              <w:tcPr>
                <w:tcW w:w="2487" w:type="dxa"/>
              </w:tcPr>
            </w:tcPrChange>
          </w:tcPr>
          <w:p w14:paraId="3E4AAB67" w14:textId="0CA7C57E" w:rsidR="00B0552F" w:rsidRPr="00FB0B2F" w:rsidRDefault="00B0552F" w:rsidP="002B1B0F">
            <w:pPr>
              <w:spacing w:before="240"/>
              <w:jc w:val="center"/>
              <w:rPr>
                <w:ins w:id="1708" w:author="Ciaran Mc Donnell" w:date="2018-08-21T18:21:00Z"/>
                <w:rFonts w:ascii="Georgia" w:hAnsi="Georgia"/>
              </w:rPr>
              <w:pPrChange w:id="1709" w:author="Ciaran Mc Donnell" w:date="2018-08-22T13:37:00Z">
                <w:pPr>
                  <w:spacing w:before="240"/>
                  <w:jc w:val="both"/>
                </w:pPr>
              </w:pPrChange>
            </w:pPr>
            <w:ins w:id="1710" w:author="Ciaran Mc Donnell" w:date="2018-08-21T18:22:00Z">
              <w:r w:rsidRPr="00FB0B2F">
                <w:rPr>
                  <w:rFonts w:ascii="Georgia" w:hAnsi="Georgia"/>
                </w:rPr>
                <w:t>convert_TSB_percent</w:t>
              </w:r>
            </w:ins>
          </w:p>
        </w:tc>
        <w:tc>
          <w:tcPr>
            <w:tcW w:w="1372" w:type="dxa"/>
            <w:tcPrChange w:id="1711" w:author="Ciaran Mc Donnell" w:date="2018-08-22T13:37:00Z">
              <w:tcPr>
                <w:tcW w:w="1318" w:type="dxa"/>
              </w:tcPr>
            </w:tcPrChange>
          </w:tcPr>
          <w:p w14:paraId="519E657C" w14:textId="6A2C3F72" w:rsidR="00B0552F" w:rsidRPr="00FB0B2F" w:rsidRDefault="00B0552F" w:rsidP="002B1B0F">
            <w:pPr>
              <w:spacing w:before="240"/>
              <w:jc w:val="center"/>
              <w:rPr>
                <w:ins w:id="1712" w:author="Ciaran Mc Donnell" w:date="2018-08-21T18:21:00Z"/>
                <w:rFonts w:ascii="Georgia" w:hAnsi="Georgia"/>
              </w:rPr>
              <w:pPrChange w:id="1713" w:author="Ciaran Mc Donnell" w:date="2018-08-22T13:37:00Z">
                <w:pPr>
                  <w:spacing w:before="240"/>
                  <w:jc w:val="both"/>
                </w:pPr>
              </w:pPrChange>
            </w:pPr>
            <w:ins w:id="1714" w:author="Ciaran Mc Donnell" w:date="2018-08-21T18:24:00Z">
              <w:r w:rsidRPr="00FB0B2F">
                <w:rPr>
                  <w:rFonts w:ascii="Georgia" w:hAnsi="Georgia"/>
                  <w:rPrChange w:id="1715" w:author="Ciaran Mc Donnell" w:date="2018-08-21T22:01:00Z">
                    <w:rPr/>
                  </w:rPrChange>
                </w:rPr>
                <w:t>0.790801</w:t>
              </w:r>
            </w:ins>
          </w:p>
        </w:tc>
        <w:tc>
          <w:tcPr>
            <w:tcW w:w="1973" w:type="dxa"/>
            <w:tcPrChange w:id="1716" w:author="Ciaran Mc Donnell" w:date="2018-08-22T13:37:00Z">
              <w:tcPr>
                <w:tcW w:w="1317" w:type="dxa"/>
              </w:tcPr>
            </w:tcPrChange>
          </w:tcPr>
          <w:p w14:paraId="4B64E5CE" w14:textId="79230BC2" w:rsidR="00B0552F" w:rsidRPr="00FB0B2F" w:rsidRDefault="00B0552F" w:rsidP="002B1B0F">
            <w:pPr>
              <w:spacing w:before="240"/>
              <w:jc w:val="center"/>
              <w:rPr>
                <w:ins w:id="1717" w:author="Ciaran Mc Donnell" w:date="2018-08-21T18:23:00Z"/>
                <w:rFonts w:ascii="Georgia" w:hAnsi="Georgia"/>
              </w:rPr>
              <w:pPrChange w:id="1718" w:author="Ciaran Mc Donnell" w:date="2018-08-22T13:37:00Z">
                <w:pPr>
                  <w:spacing w:before="240"/>
                  <w:jc w:val="both"/>
                </w:pPr>
              </w:pPrChange>
            </w:pPr>
            <w:ins w:id="1719" w:author="Ciaran Mc Donnell" w:date="2018-08-21T18:27:00Z">
              <w:r w:rsidRPr="00FB0B2F">
                <w:rPr>
                  <w:rFonts w:ascii="Georgia" w:hAnsi="Georgia"/>
                </w:rPr>
                <w:t>0.91</w:t>
              </w:r>
            </w:ins>
          </w:p>
        </w:tc>
      </w:tr>
    </w:tbl>
    <w:p w14:paraId="078C0448" w14:textId="7D6EC36A" w:rsidR="00A833FE" w:rsidRPr="00673215" w:rsidRDefault="00673215">
      <w:pPr>
        <w:spacing w:before="240"/>
        <w:ind w:left="714"/>
        <w:jc w:val="both"/>
        <w:rPr>
          <w:ins w:id="1720" w:author="Ciaran Mc Donnell" w:date="2018-08-20T21:40:00Z"/>
          <w:rFonts w:ascii="Georgia" w:hAnsi="Georgia"/>
          <w:sz w:val="18"/>
          <w:szCs w:val="18"/>
          <w:rPrChange w:id="1721" w:author="Ciaran Mc Donnell" w:date="2018-08-22T12:02:00Z">
            <w:rPr>
              <w:ins w:id="1722" w:author="Ciaran Mc Donnell" w:date="2018-08-20T21:40:00Z"/>
              <w:rFonts w:ascii="Georgia" w:hAnsi="Georgia"/>
            </w:rPr>
          </w:rPrChange>
        </w:rPr>
        <w:pPrChange w:id="1723" w:author="Ciaran Mc Donnell" w:date="2018-08-21T18:19:00Z">
          <w:pPr>
            <w:ind w:left="714"/>
            <w:jc w:val="both"/>
          </w:pPr>
        </w:pPrChange>
      </w:pPr>
      <w:ins w:id="1724" w:author="Ciaran Mc Donnell" w:date="2018-08-22T12:01:00Z">
        <w:r w:rsidRPr="00673215">
          <w:rPr>
            <w:rFonts w:ascii="Georgia" w:hAnsi="Georgia"/>
            <w:b/>
            <w:sz w:val="18"/>
            <w:szCs w:val="18"/>
            <w:rPrChange w:id="1725" w:author="Ciaran Mc Donnell" w:date="2018-08-22T12:02:00Z">
              <w:rPr>
                <w:rFonts w:ascii="Georgia" w:hAnsi="Georgia"/>
              </w:rPr>
            </w:rPrChange>
          </w:rPr>
          <w:t>Table 3</w:t>
        </w:r>
        <w:r w:rsidRPr="00673215">
          <w:rPr>
            <w:rFonts w:ascii="Georgia" w:hAnsi="Georgia"/>
            <w:b/>
            <w:sz w:val="18"/>
            <w:szCs w:val="18"/>
            <w:rPrChange w:id="1726" w:author="Ciaran Mc Donnell" w:date="2018-08-22T12:02:00Z">
              <w:rPr>
                <w:rFonts w:ascii="Georgia" w:hAnsi="Georgia"/>
                <w:b/>
              </w:rPr>
            </w:rPrChange>
          </w:rPr>
          <w:t xml:space="preserve"> </w:t>
        </w:r>
        <w:r w:rsidRPr="00673215">
          <w:rPr>
            <w:rFonts w:ascii="Georgia" w:hAnsi="Georgia"/>
            <w:sz w:val="18"/>
            <w:szCs w:val="18"/>
            <w:rPrChange w:id="1727" w:author="Ciaran Mc Donnell" w:date="2018-08-22T12:02:00Z">
              <w:rPr>
                <w:rFonts w:ascii="Georgia" w:hAnsi="Georgia"/>
              </w:rPr>
            </w:rPrChange>
          </w:rPr>
          <w:t xml:space="preserve">Summary of the result of using </w:t>
        </w:r>
      </w:ins>
      <w:ins w:id="1728" w:author="Ciaran Mc Donnell" w:date="2018-08-22T12:02:00Z">
        <w:r>
          <w:rPr>
            <w:rFonts w:ascii="Georgia" w:hAnsi="Georgia"/>
            <w:sz w:val="18"/>
            <w:szCs w:val="18"/>
          </w:rPr>
          <w:t>l</w:t>
        </w:r>
      </w:ins>
      <w:ins w:id="1729" w:author="Ciaran Mc Donnell" w:date="2018-08-22T12:01:00Z">
        <w:r w:rsidRPr="00673215">
          <w:rPr>
            <w:rFonts w:ascii="Georgia" w:hAnsi="Georgia"/>
            <w:sz w:val="18"/>
            <w:szCs w:val="18"/>
            <w:rPrChange w:id="1730" w:author="Ciaran Mc Donnell" w:date="2018-08-22T12:02:00Z">
              <w:rPr>
                <w:rFonts w:ascii="Georgia" w:hAnsi="Georgia"/>
              </w:rPr>
            </w:rPrChange>
          </w:rPr>
          <w:t xml:space="preserve">ine_profiler to identify </w:t>
        </w:r>
      </w:ins>
      <w:ins w:id="1731" w:author="Ciaran Mc Donnell" w:date="2018-08-22T12:02:00Z">
        <w:r w:rsidRPr="00673215">
          <w:rPr>
            <w:rFonts w:ascii="Georgia" w:hAnsi="Georgia"/>
            <w:sz w:val="18"/>
            <w:szCs w:val="18"/>
            <w:rPrChange w:id="1732" w:author="Ciaran Mc Donnell" w:date="2018-08-22T12:02:00Z">
              <w:rPr>
                <w:rFonts w:ascii="Georgia" w:hAnsi="Georgia"/>
              </w:rPr>
            </w:rPrChange>
          </w:rPr>
          <w:t>how long each of the 4 functions used in the proof of concept algorithm were taking.</w:t>
        </w:r>
      </w:ins>
    </w:p>
    <w:p w14:paraId="0EC15441" w14:textId="63E26727" w:rsidR="008434DC" w:rsidRPr="00FB0B2F" w:rsidRDefault="000D0169" w:rsidP="008434DC">
      <w:pPr>
        <w:ind w:left="714"/>
        <w:jc w:val="both"/>
        <w:rPr>
          <w:ins w:id="1733" w:author="Ciaran Mc Donnell" w:date="2018-08-21T18:42:00Z"/>
          <w:rFonts w:ascii="Georgia" w:hAnsi="Georgia"/>
        </w:rPr>
      </w:pPr>
      <w:ins w:id="1734" w:author="Ciaran Mc Donnell" w:date="2018-08-21T18:38:00Z">
        <w:r w:rsidRPr="00FB0B2F">
          <w:rPr>
            <w:rFonts w:ascii="Georgia" w:hAnsi="Georgia"/>
          </w:rPr>
          <w:t>This line was replaced with if/elif statements to implement the</w:t>
        </w:r>
      </w:ins>
      <w:ins w:id="1735" w:author="Ciaran Mc Donnell" w:date="2018-08-21T18:39:00Z">
        <w:r w:rsidRPr="00FB0B2F">
          <w:rPr>
            <w:rFonts w:ascii="Georgia" w:hAnsi="Georgia"/>
          </w:rPr>
          <w:t xml:space="preserve"> same logic. Although this change increased the number of lines in the code, it reduced the run time of the function </w:t>
        </w:r>
      </w:ins>
      <w:ins w:id="1736" w:author="Ciaran Mc Donnell" w:date="2018-08-21T18:41:00Z">
        <w:r w:rsidRPr="00FB0B2F">
          <w:rPr>
            <w:rFonts w:ascii="Georgia" w:hAnsi="Georgia"/>
          </w:rPr>
          <w:t xml:space="preserve">by </w:t>
        </w:r>
      </w:ins>
      <w:ins w:id="1737" w:author="Ciaran Mc Donnell" w:date="2018-08-21T19:10:00Z">
        <w:r w:rsidR="00B63933" w:rsidRPr="00FB0B2F">
          <w:rPr>
            <w:rFonts w:ascii="Georgia" w:hAnsi="Georgia"/>
          </w:rPr>
          <w:t>7</w:t>
        </w:r>
      </w:ins>
      <w:ins w:id="1738" w:author="Ciaran Mc Donnell" w:date="2018-08-21T19:09:00Z">
        <w:r w:rsidR="005021AF" w:rsidRPr="00FB0B2F">
          <w:rPr>
            <w:rFonts w:ascii="Georgia" w:hAnsi="Georgia"/>
          </w:rPr>
          <w:t>0</w:t>
        </w:r>
      </w:ins>
      <w:ins w:id="1739" w:author="Ciaran Mc Donnell" w:date="2018-08-21T18:41:00Z">
        <w:r w:rsidRPr="00FB0B2F">
          <w:rPr>
            <w:rFonts w:ascii="Georgia" w:hAnsi="Georgia"/>
          </w:rPr>
          <w:t>%</w:t>
        </w:r>
      </w:ins>
      <w:ins w:id="1740" w:author="Ciaran Mc Donnell" w:date="2018-08-21T19:10:00Z">
        <w:r w:rsidR="005021AF" w:rsidRPr="00FB0B2F">
          <w:rPr>
            <w:rFonts w:ascii="Georgia" w:hAnsi="Georgia"/>
          </w:rPr>
          <w:t xml:space="preserve">, resulting in a </w:t>
        </w:r>
      </w:ins>
      <w:ins w:id="1741" w:author="Ciaran Mc Donnell" w:date="2018-08-21T19:13:00Z">
        <w:r w:rsidR="00D76125" w:rsidRPr="00FB0B2F">
          <w:rPr>
            <w:rFonts w:ascii="Georgia" w:hAnsi="Georgia"/>
          </w:rPr>
          <w:t xml:space="preserve">corresponding </w:t>
        </w:r>
      </w:ins>
      <w:ins w:id="1742" w:author="Ciaran Mc Donnell" w:date="2018-08-22T12:00:00Z">
        <w:r w:rsidR="00673215">
          <w:rPr>
            <w:rFonts w:ascii="Georgia" w:hAnsi="Georgia"/>
          </w:rPr>
          <w:t xml:space="preserve">~ </w:t>
        </w:r>
      </w:ins>
      <w:ins w:id="1743" w:author="Ciaran Mc Donnell" w:date="2018-08-21T19:13:00Z">
        <w:r w:rsidR="00D76125" w:rsidRPr="00FB0B2F">
          <w:rPr>
            <w:rFonts w:ascii="Georgia" w:hAnsi="Georgia"/>
          </w:rPr>
          <w:t>70</w:t>
        </w:r>
      </w:ins>
      <w:ins w:id="1744" w:author="Ciaran Mc Donnell" w:date="2018-08-21T19:10:00Z">
        <w:r w:rsidR="00B63933" w:rsidRPr="00FB0B2F">
          <w:rPr>
            <w:rFonts w:ascii="Georgia" w:hAnsi="Georgia"/>
          </w:rPr>
          <w:t>% reduction in run time for the entire programme.</w:t>
        </w:r>
      </w:ins>
    </w:p>
    <w:p w14:paraId="3C9E3ECE" w14:textId="1DDC30E4" w:rsidR="00DF5640" w:rsidRPr="00FB0B2F" w:rsidRDefault="00DF5640" w:rsidP="008434DC">
      <w:pPr>
        <w:ind w:left="714"/>
        <w:jc w:val="both"/>
        <w:rPr>
          <w:ins w:id="1745" w:author="Ciaran Mc Donnell" w:date="2018-08-21T18:42:00Z"/>
          <w:rFonts w:ascii="Georgia" w:hAnsi="Georgia"/>
        </w:rPr>
      </w:pPr>
    </w:p>
    <w:p w14:paraId="234C5C51" w14:textId="2F6BE5B0" w:rsidR="00DF5640" w:rsidRPr="00FB0B2F" w:rsidRDefault="00673215" w:rsidP="008434DC">
      <w:pPr>
        <w:ind w:left="714"/>
        <w:jc w:val="both"/>
        <w:rPr>
          <w:ins w:id="1746" w:author="Ciaran Mc Donnell" w:date="2018-08-21T18:42:00Z"/>
          <w:rFonts w:ascii="Georgia" w:hAnsi="Georgia"/>
          <w:b/>
        </w:rPr>
      </w:pPr>
      <w:ins w:id="1747" w:author="Ciaran Mc Donnell" w:date="2018-08-22T12:00:00Z">
        <w:r>
          <w:rPr>
            <w:rFonts w:ascii="Georgia" w:hAnsi="Georgia"/>
            <w:b/>
          </w:rPr>
          <w:t xml:space="preserve">3.4.2.2.2 </w:t>
        </w:r>
      </w:ins>
      <w:ins w:id="1748" w:author="Ciaran Mc Donnell" w:date="2018-08-21T18:42:00Z">
        <w:r w:rsidR="00DF5640" w:rsidRPr="00FB0B2F">
          <w:rPr>
            <w:rFonts w:ascii="Georgia" w:hAnsi="Georgia"/>
            <w:b/>
            <w:rPrChange w:id="1749" w:author="Ciaran Mc Donnell" w:date="2018-08-21T22:01:00Z">
              <w:rPr>
                <w:rFonts w:ascii="Georgia" w:hAnsi="Georgia"/>
              </w:rPr>
            </w:rPrChange>
          </w:rPr>
          <w:t>Pandas</w:t>
        </w:r>
      </w:ins>
      <w:ins w:id="1750" w:author="Ciaran Mc Donnell" w:date="2018-08-21T18:46:00Z">
        <w:r w:rsidR="00EB749F" w:rsidRPr="00FB0B2F">
          <w:rPr>
            <w:rFonts w:ascii="Georgia" w:hAnsi="Georgia"/>
            <w:b/>
          </w:rPr>
          <w:t xml:space="preserve"> </w:t>
        </w:r>
      </w:ins>
      <w:ins w:id="1751" w:author="Ciaran Mc Donnell" w:date="2018-08-21T18:47:00Z">
        <w:r w:rsidR="00EB749F" w:rsidRPr="00FB0B2F">
          <w:rPr>
            <w:rFonts w:ascii="Georgia" w:hAnsi="Georgia"/>
            <w:b/>
          </w:rPr>
          <w:t>in a Jupyter notebook</w:t>
        </w:r>
      </w:ins>
    </w:p>
    <w:p w14:paraId="7A13AFAB" w14:textId="051EDA37" w:rsidR="00DF5640" w:rsidRPr="00FB0B2F" w:rsidRDefault="00DF5640" w:rsidP="008434DC">
      <w:pPr>
        <w:ind w:left="714"/>
        <w:jc w:val="both"/>
        <w:rPr>
          <w:ins w:id="1752" w:author="Ciaran Mc Donnell" w:date="2018-08-21T18:47:00Z"/>
          <w:rFonts w:ascii="Georgia" w:hAnsi="Georgia"/>
        </w:rPr>
      </w:pPr>
      <w:ins w:id="1753" w:author="Ciaran Mc Donnell" w:date="2018-08-21T18:42:00Z">
        <w:r w:rsidRPr="00FB0B2F">
          <w:rPr>
            <w:rFonts w:ascii="Georgia" w:hAnsi="Georgia"/>
          </w:rPr>
          <w:t xml:space="preserve">To </w:t>
        </w:r>
      </w:ins>
      <w:ins w:id="1754" w:author="Ciaran Mc Donnell" w:date="2018-08-21T18:45:00Z">
        <w:r w:rsidR="009C026A" w:rsidRPr="00FB0B2F">
          <w:rPr>
            <w:rFonts w:ascii="Georgia" w:hAnsi="Georgia"/>
          </w:rPr>
          <w:t xml:space="preserve">further </w:t>
        </w:r>
      </w:ins>
      <w:ins w:id="1755" w:author="Ciaran Mc Donnell" w:date="2018-08-21T18:42:00Z">
        <w:r w:rsidRPr="00FB0B2F">
          <w:rPr>
            <w:rFonts w:ascii="Georgia" w:hAnsi="Georgia"/>
          </w:rPr>
          <w:t>reduce the time to complete and improve the usability of the code, the algorithm was translated into Pandas</w:t>
        </w:r>
      </w:ins>
      <w:ins w:id="1756" w:author="Ciaran Mc Donnell" w:date="2018-08-21T18:47:00Z">
        <w:r w:rsidR="006A5222" w:rsidRPr="00FB0B2F">
          <w:rPr>
            <w:rFonts w:ascii="Georgia" w:hAnsi="Georgia"/>
          </w:rPr>
          <w:t xml:space="preserve"> and a </w:t>
        </w:r>
      </w:ins>
      <w:ins w:id="1757" w:author="Ciaran Mc Donnell" w:date="2018-08-22T12:00:00Z">
        <w:r w:rsidR="00673215">
          <w:rPr>
            <w:rFonts w:ascii="Georgia" w:hAnsi="Georgia"/>
          </w:rPr>
          <w:t>J</w:t>
        </w:r>
      </w:ins>
      <w:ins w:id="1758" w:author="Ciaran Mc Donnell" w:date="2018-08-21T18:47:00Z">
        <w:r w:rsidR="006A5222" w:rsidRPr="00FB0B2F">
          <w:rPr>
            <w:rFonts w:ascii="Georgia" w:hAnsi="Georgia"/>
          </w:rPr>
          <w:t>upyter notebook.</w:t>
        </w:r>
      </w:ins>
    </w:p>
    <w:p w14:paraId="5311D8FD" w14:textId="1FF9D577" w:rsidR="006A5222" w:rsidRPr="00FB0B2F" w:rsidRDefault="00FD619C" w:rsidP="008434DC">
      <w:pPr>
        <w:ind w:left="714"/>
        <w:jc w:val="both"/>
        <w:rPr>
          <w:ins w:id="1759" w:author="Ciaran Mc Donnell" w:date="2018-08-21T18:53:00Z"/>
          <w:rFonts w:ascii="Georgia" w:hAnsi="Georgia"/>
        </w:rPr>
      </w:pPr>
      <w:ins w:id="1760" w:author="Ciaran Mc Donnell" w:date="2018-08-21T18:49:00Z">
        <w:r w:rsidRPr="00FB0B2F">
          <w:rPr>
            <w:rFonts w:ascii="Georgia" w:hAnsi="Georgia"/>
          </w:rPr>
          <w:t xml:space="preserve">For the most part, the same logic was employed but </w:t>
        </w:r>
      </w:ins>
      <w:ins w:id="1761" w:author="Ciaran Mc Donnell" w:date="2018-08-21T18:52:00Z">
        <w:r w:rsidRPr="00FB0B2F">
          <w:rPr>
            <w:rFonts w:ascii="Georgia" w:hAnsi="Georgia"/>
          </w:rPr>
          <w:t>use was made of Pandas in built function</w:t>
        </w:r>
      </w:ins>
      <w:ins w:id="1762" w:author="Ciaran Mc Donnell" w:date="2018-08-21T18:56:00Z">
        <w:r w:rsidR="005E3D56" w:rsidRPr="00FB0B2F">
          <w:rPr>
            <w:rFonts w:ascii="Georgia" w:hAnsi="Georgia"/>
          </w:rPr>
          <w:t>s</w:t>
        </w:r>
      </w:ins>
      <w:ins w:id="1763" w:author="Ciaran Mc Donnell" w:date="2018-08-21T18:52:00Z">
        <w:r w:rsidRPr="00FB0B2F">
          <w:rPr>
            <w:rFonts w:ascii="Georgia" w:hAnsi="Georgia"/>
          </w:rPr>
          <w:t xml:space="preserve"> and capabilities such as </w:t>
        </w:r>
      </w:ins>
      <w:ins w:id="1764" w:author="Ciaran Mc Donnell" w:date="2018-08-21T18:56:00Z">
        <w:r w:rsidR="005E3D56" w:rsidRPr="00FB0B2F">
          <w:rPr>
            <w:rFonts w:ascii="Georgia" w:hAnsi="Georgia"/>
          </w:rPr>
          <w:t>re</w:t>
        </w:r>
      </w:ins>
      <w:ins w:id="1765" w:author="Ciaran Mc Donnell" w:date="2018-08-21T18:52:00Z">
        <w:r w:rsidRPr="00FB0B2F">
          <w:rPr>
            <w:rFonts w:ascii="Georgia" w:hAnsi="Georgia"/>
          </w:rPr>
          <w:t>sampling and filtering by</w:t>
        </w:r>
      </w:ins>
      <w:ins w:id="1766" w:author="Ciaran Mc Donnell" w:date="2018-08-21T18:53:00Z">
        <w:r w:rsidRPr="00FB0B2F">
          <w:rPr>
            <w:rFonts w:ascii="Georgia" w:hAnsi="Georgia"/>
          </w:rPr>
          <w:t xml:space="preserve"> column values to avoid loops and lists as much as possible. </w:t>
        </w:r>
        <w:r w:rsidR="009552B9" w:rsidRPr="00B16280">
          <w:rPr>
            <w:rFonts w:ascii="Georgia" w:hAnsi="Georgia"/>
            <w:highlight w:val="yellow"/>
            <w:rPrChange w:id="1767" w:author="Ciaran Mc Donnell" w:date="2018-08-22T13:40:00Z">
              <w:rPr>
                <w:rFonts w:ascii="Georgia" w:hAnsi="Georgia"/>
              </w:rPr>
            </w:rPrChange>
          </w:rPr>
          <w:t>Refer to XX for the code.</w:t>
        </w:r>
      </w:ins>
    </w:p>
    <w:p w14:paraId="485DA457" w14:textId="56A9BB84" w:rsidR="009552B9" w:rsidRPr="00FB0B2F" w:rsidRDefault="009552B9" w:rsidP="008434DC">
      <w:pPr>
        <w:ind w:left="714"/>
        <w:jc w:val="both"/>
        <w:rPr>
          <w:ins w:id="1768" w:author="Ciaran Mc Donnell" w:date="2018-08-21T18:57:00Z"/>
          <w:rFonts w:ascii="Georgia" w:hAnsi="Georgia"/>
        </w:rPr>
      </w:pPr>
      <w:ins w:id="1769" w:author="Ciaran Mc Donnell" w:date="2018-08-21T18:53:00Z">
        <w:r w:rsidRPr="00FB0B2F">
          <w:rPr>
            <w:rFonts w:ascii="Georgia" w:hAnsi="Georgia"/>
          </w:rPr>
          <w:t>Using the same data subset (</w:t>
        </w:r>
        <w:proofErr w:type="spellStart"/>
        <w:r w:rsidRPr="00FB0B2F">
          <w:rPr>
            <w:rFonts w:ascii="Georgia" w:hAnsi="Georgia"/>
          </w:rPr>
          <w:t>DayNos</w:t>
        </w:r>
        <w:proofErr w:type="spellEnd"/>
        <w:r w:rsidRPr="00FB0B2F">
          <w:rPr>
            <w:rFonts w:ascii="Georgia" w:hAnsi="Georgia"/>
          </w:rPr>
          <w:t xml:space="preserve"> 1,2 and 3</w:t>
        </w:r>
      </w:ins>
      <w:ins w:id="1770" w:author="Ciaran Mc Donnell" w:date="2018-08-21T18:56:00Z">
        <w:r w:rsidR="009730F7" w:rsidRPr="00FB0B2F">
          <w:rPr>
            <w:rFonts w:ascii="Georgia" w:hAnsi="Georgia"/>
          </w:rPr>
          <w:t>),</w:t>
        </w:r>
      </w:ins>
      <w:ins w:id="1771" w:author="Ciaran Mc Donnell" w:date="2018-08-21T18:53:00Z">
        <w:r w:rsidRPr="00FB0B2F">
          <w:rPr>
            <w:rFonts w:ascii="Georgia" w:hAnsi="Georgia"/>
          </w:rPr>
          <w:t xml:space="preserve"> the run time of the </w:t>
        </w:r>
      </w:ins>
      <w:ins w:id="1772" w:author="Ciaran Mc Donnell" w:date="2018-08-21T18:54:00Z">
        <w:r w:rsidRPr="00FB0B2F">
          <w:rPr>
            <w:rFonts w:ascii="Georgia" w:hAnsi="Georgia"/>
          </w:rPr>
          <w:t xml:space="preserve">Pandas code was </w:t>
        </w:r>
      </w:ins>
      <w:ins w:id="1773" w:author="Ciaran Mc Donnell" w:date="2018-08-21T19:19:00Z">
        <w:r w:rsidR="00DA5811" w:rsidRPr="00FB0B2F">
          <w:rPr>
            <w:rFonts w:ascii="Georgia" w:hAnsi="Georgia"/>
          </w:rPr>
          <w:t>only minutes</w:t>
        </w:r>
      </w:ins>
      <w:ins w:id="1774" w:author="Ciaran Mc Donnell" w:date="2018-08-21T18:54:00Z">
        <w:r w:rsidRPr="00FB0B2F">
          <w:rPr>
            <w:rFonts w:ascii="Georgia" w:hAnsi="Georgia"/>
          </w:rPr>
          <w:t>, with the entire 28 days (7</w:t>
        </w:r>
      </w:ins>
      <w:ins w:id="1775" w:author="Ciaran Mc Donnell" w:date="2018-08-21T18:55:00Z">
        <w:r w:rsidRPr="00FB0B2F">
          <w:rPr>
            <w:rFonts w:ascii="Georgia" w:hAnsi="Georgia"/>
          </w:rPr>
          <w:t>529 observations) taking only 12 minutes to complete</w:t>
        </w:r>
      </w:ins>
      <w:ins w:id="1776" w:author="Ciaran Mc Donnell" w:date="2018-08-21T18:56:00Z">
        <w:r w:rsidR="006C1563" w:rsidRPr="00FB0B2F">
          <w:rPr>
            <w:rFonts w:ascii="Georgia" w:hAnsi="Georgia"/>
          </w:rPr>
          <w:t xml:space="preserve">, a reduction of </w:t>
        </w:r>
      </w:ins>
      <w:ins w:id="1777" w:author="Ciaran Mc Donnell" w:date="2018-08-21T18:59:00Z">
        <w:r w:rsidR="00812776" w:rsidRPr="00FB0B2F">
          <w:rPr>
            <w:rFonts w:ascii="Georgia" w:hAnsi="Georgia"/>
          </w:rPr>
          <w:t>98</w:t>
        </w:r>
      </w:ins>
      <w:ins w:id="1778" w:author="Ciaran Mc Donnell" w:date="2018-08-21T18:56:00Z">
        <w:r w:rsidR="006C1563" w:rsidRPr="00FB0B2F">
          <w:rPr>
            <w:rFonts w:ascii="Georgia" w:hAnsi="Georgia"/>
          </w:rPr>
          <w:t>% on the first proof of concept al</w:t>
        </w:r>
      </w:ins>
      <w:ins w:id="1779" w:author="Ciaran Mc Donnell" w:date="2018-08-21T18:57:00Z">
        <w:r w:rsidR="006C1563" w:rsidRPr="00FB0B2F">
          <w:rPr>
            <w:rFonts w:ascii="Georgia" w:hAnsi="Georgia"/>
          </w:rPr>
          <w:t xml:space="preserve">gorithm and well within an acceptable run time for the zoo. </w:t>
        </w:r>
      </w:ins>
    </w:p>
    <w:p w14:paraId="30F60054" w14:textId="687775AC" w:rsidR="008856E8" w:rsidRPr="00FB0B2F" w:rsidRDefault="008856E8" w:rsidP="008434DC">
      <w:pPr>
        <w:ind w:left="714"/>
        <w:jc w:val="both"/>
        <w:rPr>
          <w:ins w:id="1780" w:author="Ciaran Mc Donnell" w:date="2018-08-21T18:57:00Z"/>
          <w:rFonts w:ascii="Georgia" w:hAnsi="Georgia"/>
        </w:rPr>
      </w:pPr>
    </w:p>
    <w:tbl>
      <w:tblPr>
        <w:tblStyle w:val="TableGrid"/>
        <w:tblW w:w="0" w:type="auto"/>
        <w:tblInd w:w="714" w:type="dxa"/>
        <w:tblLook w:val="04A0" w:firstRow="1" w:lastRow="0" w:firstColumn="1" w:lastColumn="0" w:noHBand="0" w:noVBand="1"/>
      </w:tblPr>
      <w:tblGrid>
        <w:gridCol w:w="557"/>
        <w:gridCol w:w="2693"/>
        <w:gridCol w:w="1418"/>
        <w:gridCol w:w="1559"/>
        <w:gridCol w:w="1559"/>
      </w:tblGrid>
      <w:tr w:rsidR="000A7599" w:rsidRPr="00FB0B2F" w14:paraId="5D0152FD" w14:textId="77777777" w:rsidTr="009851C5">
        <w:trPr>
          <w:ins w:id="1781" w:author="Ciaran Mc Donnell" w:date="2018-08-21T18:57:00Z"/>
        </w:trPr>
        <w:tc>
          <w:tcPr>
            <w:tcW w:w="557" w:type="dxa"/>
          </w:tcPr>
          <w:p w14:paraId="201F9BAF" w14:textId="197C092B" w:rsidR="000A7599" w:rsidRPr="00FB0B2F" w:rsidRDefault="000A7599" w:rsidP="008434DC">
            <w:pPr>
              <w:jc w:val="both"/>
              <w:rPr>
                <w:ins w:id="1782" w:author="Ciaran Mc Donnell" w:date="2018-08-21T18:57:00Z"/>
                <w:rFonts w:ascii="Georgia" w:hAnsi="Georgia"/>
              </w:rPr>
            </w:pPr>
            <w:ins w:id="1783" w:author="Ciaran Mc Donnell" w:date="2018-08-21T18:57:00Z">
              <w:r w:rsidRPr="00FB0B2F">
                <w:rPr>
                  <w:rFonts w:ascii="Georgia" w:hAnsi="Georgia"/>
                </w:rPr>
                <w:t>#</w:t>
              </w:r>
            </w:ins>
          </w:p>
        </w:tc>
        <w:tc>
          <w:tcPr>
            <w:tcW w:w="2693" w:type="dxa"/>
          </w:tcPr>
          <w:p w14:paraId="77A454EC" w14:textId="3BBEDE7A" w:rsidR="000A7599" w:rsidRPr="00FB0B2F" w:rsidRDefault="000A7599" w:rsidP="008434DC">
            <w:pPr>
              <w:jc w:val="both"/>
              <w:rPr>
                <w:ins w:id="1784" w:author="Ciaran Mc Donnell" w:date="2018-08-21T18:57:00Z"/>
                <w:rFonts w:ascii="Georgia" w:hAnsi="Georgia"/>
              </w:rPr>
            </w:pPr>
            <w:ins w:id="1785" w:author="Ciaran Mc Donnell" w:date="2018-08-21T18:57:00Z">
              <w:r w:rsidRPr="00FB0B2F">
                <w:rPr>
                  <w:rFonts w:ascii="Georgia" w:hAnsi="Georgia"/>
                </w:rPr>
                <w:t>Attempt</w:t>
              </w:r>
            </w:ins>
          </w:p>
        </w:tc>
        <w:tc>
          <w:tcPr>
            <w:tcW w:w="1418" w:type="dxa"/>
          </w:tcPr>
          <w:p w14:paraId="765AE575" w14:textId="6D86B4F1" w:rsidR="000A7599" w:rsidRPr="00FB0B2F" w:rsidRDefault="000A7599">
            <w:pPr>
              <w:jc w:val="center"/>
              <w:rPr>
                <w:ins w:id="1786" w:author="Ciaran Mc Donnell" w:date="2018-08-21T18:57:00Z"/>
                <w:rFonts w:ascii="Georgia" w:hAnsi="Georgia"/>
              </w:rPr>
              <w:pPrChange w:id="1787" w:author="Ciaran Mc Donnell" w:date="2018-08-21T19:13:00Z">
                <w:pPr>
                  <w:jc w:val="both"/>
                </w:pPr>
              </w:pPrChange>
            </w:pPr>
            <w:ins w:id="1788" w:author="Ciaran Mc Donnell" w:date="2018-08-21T18:58:00Z">
              <w:r w:rsidRPr="00FB0B2F">
                <w:rPr>
                  <w:rFonts w:ascii="Georgia" w:hAnsi="Georgia"/>
                </w:rPr>
                <w:t>Run Time</w:t>
              </w:r>
            </w:ins>
            <w:ins w:id="1789" w:author="Ciaran Mc Donnell" w:date="2018-08-21T18:59:00Z">
              <w:r w:rsidRPr="00FB0B2F">
                <w:rPr>
                  <w:rFonts w:ascii="Georgia" w:hAnsi="Georgia"/>
                </w:rPr>
                <w:t xml:space="preserve"> (hours</w:t>
              </w:r>
            </w:ins>
            <w:ins w:id="1790" w:author="Ciaran Mc Donnell" w:date="2018-08-21T19:00:00Z">
              <w:r w:rsidRPr="00FB0B2F">
                <w:rPr>
                  <w:rFonts w:ascii="Georgia" w:hAnsi="Georgia"/>
                </w:rPr>
                <w:t>)</w:t>
              </w:r>
            </w:ins>
          </w:p>
        </w:tc>
        <w:tc>
          <w:tcPr>
            <w:tcW w:w="1559" w:type="dxa"/>
          </w:tcPr>
          <w:p w14:paraId="098B5480" w14:textId="77777777" w:rsidR="000A7599" w:rsidRPr="00FB0B2F" w:rsidRDefault="000A7599">
            <w:pPr>
              <w:jc w:val="center"/>
              <w:rPr>
                <w:ins w:id="1791" w:author="Ciaran Mc Donnell" w:date="2018-08-21T19:00:00Z"/>
                <w:rFonts w:ascii="Georgia" w:hAnsi="Georgia"/>
              </w:rPr>
              <w:pPrChange w:id="1792" w:author="Ciaran Mc Donnell" w:date="2018-08-21T19:13:00Z">
                <w:pPr>
                  <w:jc w:val="both"/>
                </w:pPr>
              </w:pPrChange>
            </w:pPr>
            <w:ins w:id="1793" w:author="Ciaran Mc Donnell" w:date="2018-08-21T19:00:00Z">
              <w:r w:rsidRPr="00FB0B2F">
                <w:rPr>
                  <w:rFonts w:ascii="Georgia" w:hAnsi="Georgia"/>
                </w:rPr>
                <w:t>Run Time</w:t>
              </w:r>
            </w:ins>
          </w:p>
          <w:p w14:paraId="1C1645A6" w14:textId="78634276" w:rsidR="000A7599" w:rsidRPr="00FB0B2F" w:rsidRDefault="000A7599">
            <w:pPr>
              <w:jc w:val="center"/>
              <w:rPr>
                <w:ins w:id="1794" w:author="Ciaran Mc Donnell" w:date="2018-08-21T19:00:00Z"/>
                <w:rFonts w:ascii="Georgia" w:hAnsi="Georgia"/>
              </w:rPr>
              <w:pPrChange w:id="1795" w:author="Ciaran Mc Donnell" w:date="2018-08-21T19:13:00Z">
                <w:pPr>
                  <w:jc w:val="both"/>
                </w:pPr>
              </w:pPrChange>
            </w:pPr>
            <w:ins w:id="1796" w:author="Ciaran Mc Donnell" w:date="2018-08-21T19:00:00Z">
              <w:r w:rsidRPr="00FB0B2F">
                <w:rPr>
                  <w:rFonts w:ascii="Georgia" w:hAnsi="Georgia"/>
                </w:rPr>
                <w:t>(min)</w:t>
              </w:r>
            </w:ins>
          </w:p>
        </w:tc>
        <w:tc>
          <w:tcPr>
            <w:tcW w:w="1559" w:type="dxa"/>
          </w:tcPr>
          <w:p w14:paraId="18219FEF" w14:textId="2C92F037" w:rsidR="000A7599" w:rsidRPr="00FB0B2F" w:rsidRDefault="000A7599">
            <w:pPr>
              <w:jc w:val="center"/>
              <w:rPr>
                <w:ins w:id="1797" w:author="Ciaran Mc Donnell" w:date="2018-08-21T18:57:00Z"/>
                <w:rFonts w:ascii="Georgia" w:hAnsi="Georgia"/>
              </w:rPr>
              <w:pPrChange w:id="1798" w:author="Ciaran Mc Donnell" w:date="2018-08-21T19:13:00Z">
                <w:pPr>
                  <w:jc w:val="both"/>
                </w:pPr>
              </w:pPrChange>
            </w:pPr>
            <w:ins w:id="1799" w:author="Ciaran Mc Donnell" w:date="2018-08-21T18:58:00Z">
              <w:r w:rsidRPr="00FB0B2F">
                <w:rPr>
                  <w:rFonts w:ascii="Georgia" w:hAnsi="Georgia"/>
                </w:rPr>
                <w:t>% Reduction</w:t>
              </w:r>
            </w:ins>
          </w:p>
        </w:tc>
      </w:tr>
      <w:tr w:rsidR="000A7599" w:rsidRPr="00FB0B2F" w14:paraId="098E48B3" w14:textId="77777777" w:rsidTr="009851C5">
        <w:trPr>
          <w:ins w:id="1800" w:author="Ciaran Mc Donnell" w:date="2018-08-21T18:57:00Z"/>
        </w:trPr>
        <w:tc>
          <w:tcPr>
            <w:tcW w:w="557" w:type="dxa"/>
          </w:tcPr>
          <w:p w14:paraId="16D99279" w14:textId="4678884B" w:rsidR="000A7599" w:rsidRPr="00FB0B2F" w:rsidRDefault="000A7599" w:rsidP="008434DC">
            <w:pPr>
              <w:jc w:val="both"/>
              <w:rPr>
                <w:ins w:id="1801" w:author="Ciaran Mc Donnell" w:date="2018-08-21T18:57:00Z"/>
                <w:rFonts w:ascii="Georgia" w:hAnsi="Georgia"/>
              </w:rPr>
            </w:pPr>
            <w:ins w:id="1802" w:author="Ciaran Mc Donnell" w:date="2018-08-21T18:57:00Z">
              <w:r w:rsidRPr="00FB0B2F">
                <w:rPr>
                  <w:rFonts w:ascii="Georgia" w:hAnsi="Georgia"/>
                </w:rPr>
                <w:t>1</w:t>
              </w:r>
            </w:ins>
          </w:p>
        </w:tc>
        <w:tc>
          <w:tcPr>
            <w:tcW w:w="2693" w:type="dxa"/>
          </w:tcPr>
          <w:p w14:paraId="33D4E846" w14:textId="71D1DCD7" w:rsidR="000A7599" w:rsidRPr="00FB0B2F" w:rsidRDefault="000A7599" w:rsidP="008434DC">
            <w:pPr>
              <w:jc w:val="both"/>
              <w:rPr>
                <w:ins w:id="1803" w:author="Ciaran Mc Donnell" w:date="2018-08-21T18:57:00Z"/>
                <w:rFonts w:ascii="Georgia" w:hAnsi="Georgia"/>
              </w:rPr>
            </w:pPr>
            <w:ins w:id="1804" w:author="Ciaran Mc Donnell" w:date="2018-08-21T18:57:00Z">
              <w:r w:rsidRPr="00FB0B2F">
                <w:rPr>
                  <w:rFonts w:ascii="Georgia" w:hAnsi="Georgia"/>
                </w:rPr>
                <w:t>1</w:t>
              </w:r>
              <w:r w:rsidRPr="00FB0B2F">
                <w:rPr>
                  <w:rFonts w:ascii="Georgia" w:hAnsi="Georgia"/>
                  <w:vertAlign w:val="superscript"/>
                  <w:rPrChange w:id="1805" w:author="Ciaran Mc Donnell" w:date="2018-08-21T22:01:00Z">
                    <w:rPr>
                      <w:rFonts w:ascii="Georgia" w:hAnsi="Georgia"/>
                    </w:rPr>
                  </w:rPrChange>
                </w:rPr>
                <w:t>st</w:t>
              </w:r>
              <w:r w:rsidRPr="00FB0B2F">
                <w:rPr>
                  <w:rFonts w:ascii="Georgia" w:hAnsi="Georgia"/>
                </w:rPr>
                <w:t xml:space="preserve"> POC algorithm</w:t>
              </w:r>
            </w:ins>
          </w:p>
        </w:tc>
        <w:tc>
          <w:tcPr>
            <w:tcW w:w="1418" w:type="dxa"/>
          </w:tcPr>
          <w:p w14:paraId="09DFA7BD" w14:textId="6B839507" w:rsidR="000A7599" w:rsidRPr="00FB0B2F" w:rsidRDefault="000A7599">
            <w:pPr>
              <w:jc w:val="center"/>
              <w:rPr>
                <w:ins w:id="1806" w:author="Ciaran Mc Donnell" w:date="2018-08-21T18:57:00Z"/>
                <w:rFonts w:ascii="Georgia" w:hAnsi="Georgia"/>
              </w:rPr>
              <w:pPrChange w:id="1807" w:author="Ciaran Mc Donnell" w:date="2018-08-21T19:13:00Z">
                <w:pPr>
                  <w:jc w:val="both"/>
                </w:pPr>
              </w:pPrChange>
            </w:pPr>
            <w:ins w:id="1808" w:author="Ciaran Mc Donnell" w:date="2018-08-21T18:59:00Z">
              <w:r w:rsidRPr="00FB0B2F">
                <w:rPr>
                  <w:rFonts w:ascii="Georgia" w:hAnsi="Georgia"/>
                </w:rPr>
                <w:t>8</w:t>
              </w:r>
            </w:ins>
          </w:p>
        </w:tc>
        <w:tc>
          <w:tcPr>
            <w:tcW w:w="1559" w:type="dxa"/>
          </w:tcPr>
          <w:p w14:paraId="080CFBEE" w14:textId="2E439375" w:rsidR="000A7599" w:rsidRPr="00FB0B2F" w:rsidRDefault="000A7599">
            <w:pPr>
              <w:jc w:val="center"/>
              <w:rPr>
                <w:ins w:id="1809" w:author="Ciaran Mc Donnell" w:date="2018-08-21T19:00:00Z"/>
                <w:rFonts w:ascii="Georgia" w:hAnsi="Georgia"/>
              </w:rPr>
              <w:pPrChange w:id="1810" w:author="Ciaran Mc Donnell" w:date="2018-08-21T19:13:00Z">
                <w:pPr>
                  <w:jc w:val="both"/>
                </w:pPr>
              </w:pPrChange>
            </w:pPr>
            <w:ins w:id="1811" w:author="Ciaran Mc Donnell" w:date="2018-08-21T19:00:00Z">
              <w:r w:rsidRPr="00FB0B2F">
                <w:rPr>
                  <w:rFonts w:ascii="Georgia" w:hAnsi="Georgia"/>
                </w:rPr>
                <w:t>~480</w:t>
              </w:r>
            </w:ins>
          </w:p>
        </w:tc>
        <w:tc>
          <w:tcPr>
            <w:tcW w:w="1559" w:type="dxa"/>
          </w:tcPr>
          <w:p w14:paraId="6432BD1F" w14:textId="1D7AB8B7" w:rsidR="000A7599" w:rsidRPr="00FB0B2F" w:rsidRDefault="000A7599">
            <w:pPr>
              <w:jc w:val="center"/>
              <w:rPr>
                <w:ins w:id="1812" w:author="Ciaran Mc Donnell" w:date="2018-08-21T18:57:00Z"/>
                <w:rFonts w:ascii="Georgia" w:hAnsi="Georgia"/>
              </w:rPr>
              <w:pPrChange w:id="1813" w:author="Ciaran Mc Donnell" w:date="2018-08-21T19:13:00Z">
                <w:pPr>
                  <w:jc w:val="both"/>
                </w:pPr>
              </w:pPrChange>
            </w:pPr>
            <w:ins w:id="1814" w:author="Ciaran Mc Donnell" w:date="2018-08-21T18:58:00Z">
              <w:r w:rsidRPr="00FB0B2F">
                <w:rPr>
                  <w:rFonts w:ascii="Georgia" w:hAnsi="Georgia"/>
                </w:rPr>
                <w:t>0</w:t>
              </w:r>
            </w:ins>
          </w:p>
        </w:tc>
      </w:tr>
      <w:tr w:rsidR="000A7599" w:rsidRPr="00FB0B2F" w14:paraId="7CD9DD86" w14:textId="77777777" w:rsidTr="009851C5">
        <w:trPr>
          <w:ins w:id="1815" w:author="Ciaran Mc Donnell" w:date="2018-08-21T18:57:00Z"/>
        </w:trPr>
        <w:tc>
          <w:tcPr>
            <w:tcW w:w="557" w:type="dxa"/>
          </w:tcPr>
          <w:p w14:paraId="3287A6DD" w14:textId="19117EA3" w:rsidR="000A7599" w:rsidRPr="00FB0B2F" w:rsidRDefault="000A7599" w:rsidP="008434DC">
            <w:pPr>
              <w:jc w:val="both"/>
              <w:rPr>
                <w:ins w:id="1816" w:author="Ciaran Mc Donnell" w:date="2018-08-21T18:57:00Z"/>
                <w:rFonts w:ascii="Georgia" w:hAnsi="Georgia"/>
              </w:rPr>
            </w:pPr>
            <w:ins w:id="1817" w:author="Ciaran Mc Donnell" w:date="2018-08-21T18:57:00Z">
              <w:r w:rsidRPr="00FB0B2F">
                <w:rPr>
                  <w:rFonts w:ascii="Georgia" w:hAnsi="Georgia"/>
                </w:rPr>
                <w:t>2</w:t>
              </w:r>
            </w:ins>
          </w:p>
        </w:tc>
        <w:tc>
          <w:tcPr>
            <w:tcW w:w="2693" w:type="dxa"/>
          </w:tcPr>
          <w:p w14:paraId="191929BB" w14:textId="035297F4" w:rsidR="000A7599" w:rsidRPr="00FB0B2F" w:rsidRDefault="000A7599" w:rsidP="008434DC">
            <w:pPr>
              <w:jc w:val="both"/>
              <w:rPr>
                <w:ins w:id="1818" w:author="Ciaran Mc Donnell" w:date="2018-08-21T18:57:00Z"/>
                <w:rFonts w:ascii="Georgia" w:hAnsi="Georgia"/>
              </w:rPr>
            </w:pPr>
            <w:ins w:id="1819" w:author="Ciaran Mc Donnell" w:date="2018-08-21T18:58:00Z">
              <w:r w:rsidRPr="00FB0B2F">
                <w:rPr>
                  <w:rFonts w:ascii="Georgia" w:hAnsi="Georgia"/>
                </w:rPr>
                <w:t>POC after line_profiler</w:t>
              </w:r>
            </w:ins>
          </w:p>
        </w:tc>
        <w:tc>
          <w:tcPr>
            <w:tcW w:w="1418" w:type="dxa"/>
          </w:tcPr>
          <w:p w14:paraId="75629C4F" w14:textId="0B4ADAF3" w:rsidR="000A7599" w:rsidRPr="00FB0B2F" w:rsidRDefault="00FD2325">
            <w:pPr>
              <w:jc w:val="center"/>
              <w:rPr>
                <w:ins w:id="1820" w:author="Ciaran Mc Donnell" w:date="2018-08-21T18:57:00Z"/>
                <w:rFonts w:ascii="Georgia" w:hAnsi="Georgia"/>
              </w:rPr>
              <w:pPrChange w:id="1821" w:author="Ciaran Mc Donnell" w:date="2018-08-21T19:13:00Z">
                <w:pPr>
                  <w:jc w:val="both"/>
                </w:pPr>
              </w:pPrChange>
            </w:pPr>
            <w:ins w:id="1822" w:author="Ciaran Mc Donnell" w:date="2018-08-21T19:13:00Z">
              <w:r w:rsidRPr="00FB0B2F">
                <w:rPr>
                  <w:rFonts w:ascii="Georgia" w:hAnsi="Georgia"/>
                </w:rPr>
                <w:t>2</w:t>
              </w:r>
            </w:ins>
            <w:ins w:id="1823" w:author="Ciaran Mc Donnell" w:date="2018-08-21T19:22:00Z">
              <w:r w:rsidR="00CC57BB" w:rsidRPr="00FB0B2F">
                <w:rPr>
                  <w:rFonts w:ascii="Georgia" w:hAnsi="Georgia"/>
                </w:rPr>
                <w:t>.2</w:t>
              </w:r>
            </w:ins>
          </w:p>
        </w:tc>
        <w:tc>
          <w:tcPr>
            <w:tcW w:w="1559" w:type="dxa"/>
          </w:tcPr>
          <w:p w14:paraId="58720971" w14:textId="75A8F539" w:rsidR="000A7599" w:rsidRPr="00FB0B2F" w:rsidRDefault="00FD2325">
            <w:pPr>
              <w:jc w:val="center"/>
              <w:rPr>
                <w:ins w:id="1824" w:author="Ciaran Mc Donnell" w:date="2018-08-21T19:00:00Z"/>
                <w:rFonts w:ascii="Georgia" w:hAnsi="Georgia"/>
              </w:rPr>
              <w:pPrChange w:id="1825" w:author="Ciaran Mc Donnell" w:date="2018-08-21T19:13:00Z">
                <w:pPr>
                  <w:jc w:val="both"/>
                </w:pPr>
              </w:pPrChange>
            </w:pPr>
            <w:ins w:id="1826" w:author="Ciaran Mc Donnell" w:date="2018-08-21T19:13:00Z">
              <w:r w:rsidRPr="00FB0B2F">
                <w:rPr>
                  <w:rFonts w:ascii="Georgia" w:hAnsi="Georgia"/>
                </w:rPr>
                <w:t>~1</w:t>
              </w:r>
            </w:ins>
            <w:ins w:id="1827" w:author="Ciaran Mc Donnell" w:date="2018-08-21T19:22:00Z">
              <w:r w:rsidR="00CC57BB" w:rsidRPr="00FB0B2F">
                <w:rPr>
                  <w:rFonts w:ascii="Georgia" w:hAnsi="Georgia"/>
                </w:rPr>
                <w:t>4</w:t>
              </w:r>
            </w:ins>
            <w:ins w:id="1828" w:author="Ciaran Mc Donnell" w:date="2018-08-21T19:13:00Z">
              <w:r w:rsidRPr="00FB0B2F">
                <w:rPr>
                  <w:rFonts w:ascii="Georgia" w:hAnsi="Georgia"/>
                </w:rPr>
                <w:t>0</w:t>
              </w:r>
            </w:ins>
          </w:p>
        </w:tc>
        <w:tc>
          <w:tcPr>
            <w:tcW w:w="1559" w:type="dxa"/>
          </w:tcPr>
          <w:p w14:paraId="63137770" w14:textId="2019B54D" w:rsidR="000A7599" w:rsidRPr="00FB0B2F" w:rsidRDefault="00FD2325">
            <w:pPr>
              <w:jc w:val="center"/>
              <w:rPr>
                <w:ins w:id="1829" w:author="Ciaran Mc Donnell" w:date="2018-08-21T18:57:00Z"/>
                <w:rFonts w:ascii="Georgia" w:hAnsi="Georgia"/>
              </w:rPr>
              <w:pPrChange w:id="1830" w:author="Ciaran Mc Donnell" w:date="2018-08-21T19:13:00Z">
                <w:pPr>
                  <w:jc w:val="both"/>
                </w:pPr>
              </w:pPrChange>
            </w:pPr>
            <w:ins w:id="1831" w:author="Ciaran Mc Donnell" w:date="2018-08-21T19:13:00Z">
              <w:r w:rsidRPr="00FB0B2F">
                <w:rPr>
                  <w:rFonts w:ascii="Georgia" w:hAnsi="Georgia"/>
                </w:rPr>
                <w:t>70</w:t>
              </w:r>
            </w:ins>
          </w:p>
        </w:tc>
      </w:tr>
      <w:tr w:rsidR="000A7599" w:rsidRPr="00FB0B2F" w14:paraId="5117CF64" w14:textId="77777777" w:rsidTr="009851C5">
        <w:trPr>
          <w:ins w:id="1832" w:author="Ciaran Mc Donnell" w:date="2018-08-21T18:57:00Z"/>
        </w:trPr>
        <w:tc>
          <w:tcPr>
            <w:tcW w:w="557" w:type="dxa"/>
          </w:tcPr>
          <w:p w14:paraId="4D1455B7" w14:textId="4F340170" w:rsidR="000A7599" w:rsidRPr="00FB0B2F" w:rsidRDefault="000A7599" w:rsidP="008434DC">
            <w:pPr>
              <w:jc w:val="both"/>
              <w:rPr>
                <w:ins w:id="1833" w:author="Ciaran Mc Donnell" w:date="2018-08-21T18:57:00Z"/>
                <w:rFonts w:ascii="Georgia" w:hAnsi="Georgia"/>
              </w:rPr>
            </w:pPr>
            <w:ins w:id="1834" w:author="Ciaran Mc Donnell" w:date="2018-08-21T18:57:00Z">
              <w:r w:rsidRPr="00FB0B2F">
                <w:rPr>
                  <w:rFonts w:ascii="Georgia" w:hAnsi="Georgia"/>
                </w:rPr>
                <w:t>3</w:t>
              </w:r>
            </w:ins>
          </w:p>
        </w:tc>
        <w:tc>
          <w:tcPr>
            <w:tcW w:w="2693" w:type="dxa"/>
          </w:tcPr>
          <w:p w14:paraId="20292706" w14:textId="5D5A5D6E" w:rsidR="000A7599" w:rsidRPr="00FB0B2F" w:rsidRDefault="000A7599" w:rsidP="008434DC">
            <w:pPr>
              <w:jc w:val="both"/>
              <w:rPr>
                <w:ins w:id="1835" w:author="Ciaran Mc Donnell" w:date="2018-08-21T18:57:00Z"/>
                <w:rFonts w:ascii="Georgia" w:hAnsi="Georgia"/>
              </w:rPr>
            </w:pPr>
            <w:ins w:id="1836" w:author="Ciaran Mc Donnell" w:date="2018-08-21T18:58:00Z">
              <w:r w:rsidRPr="00FB0B2F">
                <w:rPr>
                  <w:rFonts w:ascii="Georgia" w:hAnsi="Georgia"/>
                </w:rPr>
                <w:t>Pandas</w:t>
              </w:r>
            </w:ins>
          </w:p>
        </w:tc>
        <w:tc>
          <w:tcPr>
            <w:tcW w:w="1418" w:type="dxa"/>
          </w:tcPr>
          <w:p w14:paraId="65CAC6FA" w14:textId="4BC1501C" w:rsidR="000A7599" w:rsidRPr="00FB0B2F" w:rsidRDefault="000A7599">
            <w:pPr>
              <w:jc w:val="center"/>
              <w:rPr>
                <w:ins w:id="1837" w:author="Ciaran Mc Donnell" w:date="2018-08-21T18:57:00Z"/>
                <w:rFonts w:ascii="Georgia" w:hAnsi="Georgia"/>
              </w:rPr>
              <w:pPrChange w:id="1838" w:author="Ciaran Mc Donnell" w:date="2018-08-21T19:13:00Z">
                <w:pPr>
                  <w:jc w:val="both"/>
                </w:pPr>
              </w:pPrChange>
            </w:pPr>
            <w:ins w:id="1839" w:author="Ciaran Mc Donnell" w:date="2018-08-21T18:59:00Z">
              <w:r w:rsidRPr="00FB0B2F">
                <w:rPr>
                  <w:rFonts w:ascii="Georgia" w:hAnsi="Georgia"/>
                </w:rPr>
                <w:t>0.</w:t>
              </w:r>
            </w:ins>
            <w:ins w:id="1840" w:author="Ciaran Mc Donnell" w:date="2018-08-21T19:22:00Z">
              <w:r w:rsidR="00792617" w:rsidRPr="00FB0B2F">
                <w:rPr>
                  <w:rFonts w:ascii="Georgia" w:hAnsi="Georgia"/>
                </w:rPr>
                <w:t>2</w:t>
              </w:r>
            </w:ins>
          </w:p>
        </w:tc>
        <w:tc>
          <w:tcPr>
            <w:tcW w:w="1559" w:type="dxa"/>
          </w:tcPr>
          <w:p w14:paraId="3B20A704" w14:textId="059BCCB4" w:rsidR="000A7599" w:rsidRPr="00FB0B2F" w:rsidRDefault="00FF27A6">
            <w:pPr>
              <w:jc w:val="center"/>
              <w:rPr>
                <w:ins w:id="1841" w:author="Ciaran Mc Donnell" w:date="2018-08-21T19:00:00Z"/>
                <w:rFonts w:ascii="Georgia" w:hAnsi="Georgia"/>
              </w:rPr>
              <w:pPrChange w:id="1842" w:author="Ciaran Mc Donnell" w:date="2018-08-21T19:13:00Z">
                <w:pPr>
                  <w:jc w:val="both"/>
                </w:pPr>
              </w:pPrChange>
            </w:pPr>
            <w:ins w:id="1843" w:author="Ciaran Mc Donnell" w:date="2018-08-21T19:21:00Z">
              <w:r w:rsidRPr="00FB0B2F">
                <w:rPr>
                  <w:rFonts w:ascii="Georgia" w:hAnsi="Georgia"/>
                </w:rPr>
                <w:t>12</w:t>
              </w:r>
            </w:ins>
          </w:p>
        </w:tc>
        <w:tc>
          <w:tcPr>
            <w:tcW w:w="1559" w:type="dxa"/>
          </w:tcPr>
          <w:p w14:paraId="2F404EB2" w14:textId="285EE90F" w:rsidR="005F79F5" w:rsidRPr="00FB0B2F" w:rsidRDefault="005F79F5">
            <w:pPr>
              <w:jc w:val="center"/>
              <w:rPr>
                <w:ins w:id="1844" w:author="Ciaran Mc Donnell" w:date="2018-08-21T18:57:00Z"/>
                <w:rFonts w:ascii="Georgia" w:hAnsi="Georgia"/>
              </w:rPr>
              <w:pPrChange w:id="1845" w:author="Ciaran Mc Donnell" w:date="2018-08-21T19:21:00Z">
                <w:pPr>
                  <w:jc w:val="both"/>
                </w:pPr>
              </w:pPrChange>
            </w:pPr>
            <w:ins w:id="1846" w:author="Ciaran Mc Donnell" w:date="2018-08-21T19:21:00Z">
              <w:r w:rsidRPr="00FB0B2F">
                <w:rPr>
                  <w:rFonts w:ascii="Georgia" w:hAnsi="Georgia"/>
                </w:rPr>
                <w:t>98.5</w:t>
              </w:r>
            </w:ins>
          </w:p>
        </w:tc>
      </w:tr>
    </w:tbl>
    <w:p w14:paraId="7D42CB4F" w14:textId="45AA10BA" w:rsidR="00673215" w:rsidRDefault="00673215" w:rsidP="00673215">
      <w:pPr>
        <w:spacing w:before="240"/>
        <w:ind w:left="714"/>
        <w:jc w:val="both"/>
        <w:rPr>
          <w:ins w:id="1847" w:author="Ciaran Mc Donnell" w:date="2018-08-22T12:05:00Z"/>
          <w:rFonts w:ascii="Georgia" w:hAnsi="Georgia"/>
          <w:sz w:val="18"/>
          <w:szCs w:val="18"/>
        </w:rPr>
      </w:pPr>
      <w:ins w:id="1848" w:author="Ciaran Mc Donnell" w:date="2018-08-22T12:03:00Z">
        <w:r w:rsidRPr="00986DEC">
          <w:rPr>
            <w:rFonts w:ascii="Georgia" w:hAnsi="Georgia"/>
            <w:b/>
            <w:sz w:val="18"/>
            <w:szCs w:val="18"/>
          </w:rPr>
          <w:t xml:space="preserve">Table </w:t>
        </w:r>
        <w:r>
          <w:rPr>
            <w:rFonts w:ascii="Georgia" w:hAnsi="Georgia"/>
            <w:b/>
            <w:sz w:val="18"/>
            <w:szCs w:val="18"/>
          </w:rPr>
          <w:t>4</w:t>
        </w:r>
        <w:r w:rsidRPr="00986DEC">
          <w:rPr>
            <w:rFonts w:ascii="Georgia" w:hAnsi="Georgia"/>
            <w:b/>
            <w:sz w:val="18"/>
            <w:szCs w:val="18"/>
          </w:rPr>
          <w:t xml:space="preserve"> </w:t>
        </w:r>
        <w:r w:rsidRPr="00986DEC">
          <w:rPr>
            <w:rFonts w:ascii="Georgia" w:hAnsi="Georgia"/>
            <w:sz w:val="18"/>
            <w:szCs w:val="18"/>
          </w:rPr>
          <w:t xml:space="preserve">Summary of the </w:t>
        </w:r>
        <w:r>
          <w:rPr>
            <w:rFonts w:ascii="Georgia" w:hAnsi="Georgia"/>
            <w:sz w:val="18"/>
            <w:szCs w:val="18"/>
          </w:rPr>
          <w:t xml:space="preserve">3 main iterations of the code to transform the data to the required % TSB format. </w:t>
        </w:r>
      </w:ins>
    </w:p>
    <w:p w14:paraId="49EA3B8C" w14:textId="1BFE6561" w:rsidR="008856E8" w:rsidRDefault="00D77BAE" w:rsidP="008434DC">
      <w:pPr>
        <w:ind w:left="714"/>
        <w:jc w:val="both"/>
        <w:rPr>
          <w:ins w:id="1849" w:author="Ciaran Mc Donnell" w:date="2018-08-22T12:06:00Z"/>
          <w:rFonts w:ascii="Georgia" w:hAnsi="Georgia"/>
          <w:b/>
        </w:rPr>
      </w:pPr>
      <w:ins w:id="1850" w:author="Ciaran Mc Donnell" w:date="2018-08-22T12:05:00Z">
        <w:r w:rsidRPr="00D77BAE">
          <w:rPr>
            <w:rFonts w:ascii="Georgia" w:hAnsi="Georgia"/>
            <w:b/>
            <w:rPrChange w:id="1851" w:author="Ciaran Mc Donnell" w:date="2018-08-22T12:05:00Z">
              <w:rPr>
                <w:rFonts w:ascii="Georgia" w:hAnsi="Georgia"/>
              </w:rPr>
            </w:rPrChange>
          </w:rPr>
          <w:t>3.4.2.2 Function to check correct implementation of % TSB</w:t>
        </w:r>
      </w:ins>
    </w:p>
    <w:p w14:paraId="0983F8F5" w14:textId="27F46BCA" w:rsidR="00D77BAE" w:rsidRDefault="00D77BAE" w:rsidP="008434DC">
      <w:pPr>
        <w:ind w:left="714"/>
        <w:jc w:val="both"/>
        <w:rPr>
          <w:ins w:id="1852" w:author="Ciaran Mc Donnell" w:date="2018-08-22T12:07:00Z"/>
          <w:rFonts w:ascii="Georgia" w:hAnsi="Georgia"/>
        </w:rPr>
      </w:pPr>
      <w:ins w:id="1853" w:author="Ciaran Mc Donnell" w:date="2018-08-22T12:06:00Z">
        <w:r>
          <w:rPr>
            <w:rFonts w:ascii="Georgia" w:hAnsi="Georgia"/>
          </w:rPr>
          <w:t xml:space="preserve">A function called check_6000() was </w:t>
        </w:r>
      </w:ins>
      <w:ins w:id="1854" w:author="Ciaran Mc Donnell" w:date="2018-08-22T12:07:00Z">
        <w:r>
          <w:rPr>
            <w:rFonts w:ascii="Georgia" w:hAnsi="Georgia"/>
          </w:rPr>
          <w:t>implemented</w:t>
        </w:r>
      </w:ins>
      <w:ins w:id="1855" w:author="Ciaran Mc Donnell" w:date="2018-08-22T12:06:00Z">
        <w:r>
          <w:rPr>
            <w:rFonts w:ascii="Georgia" w:hAnsi="Georgia"/>
          </w:rPr>
          <w:t xml:space="preserve"> as part of the final </w:t>
        </w:r>
      </w:ins>
      <w:ins w:id="1856" w:author="Ciaran Mc Donnell" w:date="2018-08-22T12:07:00Z">
        <w:r>
          <w:rPr>
            <w:rFonts w:ascii="Georgia" w:hAnsi="Georgia"/>
          </w:rPr>
          <w:t>iteration</w:t>
        </w:r>
      </w:ins>
      <w:ins w:id="1857" w:author="Ciaran Mc Donnell" w:date="2018-08-22T12:06:00Z">
        <w:r>
          <w:rPr>
            <w:rFonts w:ascii="Georgia" w:hAnsi="Georgia"/>
          </w:rPr>
          <w:t xml:space="preserve"> of this code to ensure that the sum of %TSB for each interval is 100% and for </w:t>
        </w:r>
      </w:ins>
      <w:ins w:id="1858" w:author="Ciaran Mc Donnell" w:date="2018-08-22T12:07:00Z">
        <w:r>
          <w:rPr>
            <w:rFonts w:ascii="Georgia" w:hAnsi="Georgia"/>
          </w:rPr>
          <w:t>each day is 6000% (4 intervals per hours for 15 hours = 60).</w:t>
        </w:r>
      </w:ins>
    </w:p>
    <w:p w14:paraId="5B505752" w14:textId="77777777" w:rsidR="00D77BAE" w:rsidRPr="00D77BAE" w:rsidRDefault="00D77BAE" w:rsidP="008434DC">
      <w:pPr>
        <w:ind w:left="714"/>
        <w:jc w:val="both"/>
        <w:rPr>
          <w:ins w:id="1859" w:author="Ciaran Mc Donnell" w:date="2018-08-22T12:05:00Z"/>
          <w:rFonts w:ascii="Georgia" w:hAnsi="Georgia"/>
          <w:rPrChange w:id="1860" w:author="Ciaran Mc Donnell" w:date="2018-08-22T12:06:00Z">
            <w:rPr>
              <w:ins w:id="1861" w:author="Ciaran Mc Donnell" w:date="2018-08-22T12:05:00Z"/>
              <w:rFonts w:ascii="Georgia" w:hAnsi="Georgia"/>
            </w:rPr>
          </w:rPrChange>
        </w:rPr>
      </w:pPr>
    </w:p>
    <w:p w14:paraId="75B0F344" w14:textId="014AA908" w:rsidR="002B6BDC" w:rsidRDefault="002B6BDC">
      <w:pPr>
        <w:rPr>
          <w:ins w:id="1862" w:author="Ciaran Mc Donnell" w:date="2018-08-22T12:08:00Z"/>
          <w:rFonts w:ascii="Georgia" w:hAnsi="Georgia"/>
          <w:b/>
        </w:rPr>
      </w:pPr>
    </w:p>
    <w:p w14:paraId="1BE7AAA8" w14:textId="657286F9" w:rsidR="00CB4543" w:rsidRPr="00FB0B2F" w:rsidRDefault="00CB4543" w:rsidP="00CB4543">
      <w:pPr>
        <w:tabs>
          <w:tab w:val="center" w:pos="4513"/>
        </w:tabs>
        <w:ind w:left="720"/>
        <w:jc w:val="both"/>
        <w:rPr>
          <w:ins w:id="1863" w:author="Ciaran Mc Donnell" w:date="2018-08-21T19:23:00Z"/>
          <w:rFonts w:ascii="Georgia" w:hAnsi="Georgia"/>
          <w:b/>
        </w:rPr>
      </w:pPr>
      <w:ins w:id="1864" w:author="Ciaran Mc Donnell" w:date="2018-08-21T19:01:00Z">
        <w:r w:rsidRPr="00FB0B2F">
          <w:rPr>
            <w:rFonts w:ascii="Georgia" w:hAnsi="Georgia"/>
            <w:b/>
            <w:rPrChange w:id="1865" w:author="Ciaran Mc Donnell" w:date="2018-08-21T22:01:00Z">
              <w:rPr>
                <w:rFonts w:ascii="Georgia" w:hAnsi="Georgia"/>
              </w:rPr>
            </w:rPrChange>
          </w:rPr>
          <w:t>3.4.3 Determine if the change in feeding approach caused a statistically significant change in the % time spent swaying (alpha = 0.05)</w:t>
        </w:r>
      </w:ins>
    </w:p>
    <w:p w14:paraId="2D21741B" w14:textId="0894C93A" w:rsidR="009F2048" w:rsidRDefault="009F2048" w:rsidP="00CB4543">
      <w:pPr>
        <w:tabs>
          <w:tab w:val="center" w:pos="4513"/>
        </w:tabs>
        <w:ind w:left="720"/>
        <w:jc w:val="both"/>
        <w:rPr>
          <w:ins w:id="1866" w:author="Ciaran Mc Donnell" w:date="2018-08-21T22:36:00Z"/>
          <w:rFonts w:ascii="Georgia" w:hAnsi="Georgia"/>
        </w:rPr>
      </w:pPr>
      <w:ins w:id="1867" w:author="Ciaran Mc Donnell" w:date="2018-08-21T19:23:00Z">
        <w:r w:rsidRPr="00FB0B2F">
          <w:rPr>
            <w:rFonts w:ascii="Georgia" w:hAnsi="Georgia"/>
          </w:rPr>
          <w:t xml:space="preserve">The required statistics were included in the </w:t>
        </w:r>
      </w:ins>
      <w:ins w:id="1868" w:author="Ciaran Mc Donnell" w:date="2018-08-22T12:08:00Z">
        <w:r w:rsidR="00065E26">
          <w:rPr>
            <w:rFonts w:ascii="Georgia" w:hAnsi="Georgia"/>
          </w:rPr>
          <w:t xml:space="preserve">Pandas </w:t>
        </w:r>
      </w:ins>
      <w:ins w:id="1869" w:author="Ciaran Mc Donnell" w:date="2018-08-21T19:23:00Z">
        <w:r w:rsidRPr="00FB0B2F">
          <w:rPr>
            <w:rFonts w:ascii="Georgia" w:hAnsi="Georgia"/>
          </w:rPr>
          <w:t>Jupyter notebook script along with the cleaning and transformation</w:t>
        </w:r>
      </w:ins>
      <w:ins w:id="1870" w:author="Ciaran Mc Donnell" w:date="2018-08-22T12:08:00Z">
        <w:r w:rsidR="00065E26">
          <w:rPr>
            <w:rFonts w:ascii="Georgia" w:hAnsi="Georgia"/>
          </w:rPr>
          <w:t xml:space="preserve"> to %TSB.</w:t>
        </w:r>
      </w:ins>
    </w:p>
    <w:p w14:paraId="0875A395" w14:textId="57B7A999" w:rsidR="00B07EBA" w:rsidRDefault="00A743A2">
      <w:pPr>
        <w:tabs>
          <w:tab w:val="center" w:pos="4513"/>
        </w:tabs>
        <w:ind w:left="720"/>
        <w:jc w:val="both"/>
        <w:rPr>
          <w:ins w:id="1871" w:author="Ciaran Mc Donnell" w:date="2018-08-21T22:38:00Z"/>
          <w:rFonts w:ascii="Georgia" w:hAnsi="Georgia"/>
        </w:rPr>
        <w:pPrChange w:id="1872" w:author="Ciaran Mc Donnell" w:date="2018-08-21T22:43:00Z">
          <w:pPr>
            <w:ind w:left="714"/>
            <w:jc w:val="both"/>
          </w:pPr>
        </w:pPrChange>
      </w:pPr>
      <w:ins w:id="1873" w:author="Ciaran Mc Donnell" w:date="2018-08-21T22:36:00Z">
        <w:r>
          <w:rPr>
            <w:rFonts w:ascii="Georgia" w:hAnsi="Georgia"/>
          </w:rPr>
          <w:t>The %TSS</w:t>
        </w:r>
      </w:ins>
      <w:ins w:id="1874" w:author="Ciaran Mc Donnell" w:date="2018-08-22T12:09:00Z">
        <w:r w:rsidR="00D54A1E">
          <w:rPr>
            <w:rFonts w:ascii="Georgia" w:hAnsi="Georgia"/>
          </w:rPr>
          <w:t xml:space="preserve"> </w:t>
        </w:r>
        <w:r w:rsidR="00D54A1E" w:rsidRPr="00986DEC">
          <w:rPr>
            <w:rFonts w:ascii="Georgia" w:hAnsi="Georgia"/>
          </w:rPr>
          <w:t xml:space="preserve">(% time spent swaying) </w:t>
        </w:r>
      </w:ins>
      <w:ins w:id="1875" w:author="Ciaran Mc Donnell" w:date="2018-08-21T22:36:00Z">
        <w:r>
          <w:rPr>
            <w:rFonts w:ascii="Georgia" w:hAnsi="Georgia"/>
          </w:rPr>
          <w:t xml:space="preserve"> per day of the study was calculated as part of the python script and joined </w:t>
        </w:r>
      </w:ins>
      <w:ins w:id="1876" w:author="Ciaran Mc Donnell" w:date="2018-08-22T12:09:00Z">
        <w:r w:rsidR="00AC7284">
          <w:rPr>
            <w:rFonts w:ascii="Georgia" w:hAnsi="Georgia"/>
          </w:rPr>
          <w:t>the</w:t>
        </w:r>
      </w:ins>
      <w:ins w:id="1877" w:author="Ciaran Mc Donnell" w:date="2018-08-21T22:36:00Z">
        <w:r>
          <w:rPr>
            <w:rFonts w:ascii="Georgia" w:hAnsi="Georgia"/>
          </w:rPr>
          <w:t xml:space="preserve"> </w:t>
        </w:r>
      </w:ins>
      <w:ins w:id="1878" w:author="Ciaran Mc Donnell" w:date="2018-08-21T22:37:00Z">
        <w:r>
          <w:rPr>
            <w:rFonts w:ascii="Georgia" w:hAnsi="Georgia"/>
          </w:rPr>
          <w:t xml:space="preserve">metadata </w:t>
        </w:r>
      </w:ins>
      <w:ins w:id="1879" w:author="Ciaran Mc Donnell" w:date="2018-08-22T12:09:00Z">
        <w:r w:rsidR="00AC7284">
          <w:rPr>
            <w:rFonts w:ascii="Georgia" w:hAnsi="Georgia"/>
          </w:rPr>
          <w:t>csv</w:t>
        </w:r>
      </w:ins>
      <w:ins w:id="1880" w:author="Ciaran Mc Donnell" w:date="2018-08-21T22:37:00Z">
        <w:r>
          <w:rPr>
            <w:rFonts w:ascii="Georgia" w:hAnsi="Georgia"/>
          </w:rPr>
          <w:t>.</w:t>
        </w:r>
      </w:ins>
      <w:ins w:id="1881" w:author="Ciaran Mc Donnell" w:date="2018-08-21T22:43:00Z">
        <w:r w:rsidR="00B02707">
          <w:rPr>
            <w:rFonts w:ascii="Georgia" w:hAnsi="Georgia"/>
          </w:rPr>
          <w:t xml:space="preserve"> </w:t>
        </w:r>
      </w:ins>
      <w:ins w:id="1882" w:author="Ciaran Mc Donnell" w:date="2018-07-06T11:39:00Z">
        <w:r w:rsidR="000A7E26" w:rsidRPr="00FB0B2F">
          <w:rPr>
            <w:rFonts w:ascii="Georgia" w:hAnsi="Georgia"/>
            <w:rPrChange w:id="1883" w:author="Ciaran Mc Donnell" w:date="2018-08-21T22:01:00Z">
              <w:rPr/>
            </w:rPrChange>
          </w:rPr>
          <w:t xml:space="preserve">The %TSS </w:t>
        </w:r>
      </w:ins>
      <w:ins w:id="1884" w:author="Ciaran Mc Donnell" w:date="2018-08-22T12:09:00Z">
        <w:r w:rsidR="00CB18BF">
          <w:rPr>
            <w:rFonts w:ascii="Georgia" w:hAnsi="Georgia"/>
          </w:rPr>
          <w:t>for browse and no</w:t>
        </w:r>
      </w:ins>
      <w:ins w:id="1885" w:author="Ciaran Mc Donnell" w:date="2018-08-22T12:10:00Z">
        <w:r w:rsidR="00386667">
          <w:rPr>
            <w:rFonts w:ascii="Georgia" w:hAnsi="Georgia"/>
          </w:rPr>
          <w:t>n</w:t>
        </w:r>
      </w:ins>
      <w:ins w:id="1886" w:author="Ciaran Mc Donnell" w:date="2018-08-22T12:09:00Z">
        <w:r w:rsidR="00CB18BF">
          <w:rPr>
            <w:rFonts w:ascii="Georgia" w:hAnsi="Georgia"/>
          </w:rPr>
          <w:t xml:space="preserve">-browse </w:t>
        </w:r>
      </w:ins>
      <w:ins w:id="1887" w:author="Ciaran Mc Donnell" w:date="2018-07-06T11:39:00Z">
        <w:r w:rsidR="000A7E26" w:rsidRPr="00FB0B2F">
          <w:rPr>
            <w:rFonts w:ascii="Georgia" w:hAnsi="Georgia"/>
            <w:rPrChange w:id="1888" w:author="Ciaran Mc Donnell" w:date="2018-08-21T22:01:00Z">
              <w:rPr/>
            </w:rPrChange>
          </w:rPr>
          <w:t>was assesse</w:t>
        </w:r>
      </w:ins>
      <w:ins w:id="1889" w:author="Ciaran Mc Donnell" w:date="2018-07-06T11:40:00Z">
        <w:r w:rsidR="000A7E26" w:rsidRPr="00FB0B2F">
          <w:rPr>
            <w:rFonts w:ascii="Georgia" w:hAnsi="Georgia"/>
            <w:rPrChange w:id="1890" w:author="Ciaran Mc Donnell" w:date="2018-08-21T22:01:00Z">
              <w:rPr/>
            </w:rPrChange>
          </w:rPr>
          <w:t xml:space="preserve">d for normality using normality plots and the </w:t>
        </w:r>
      </w:ins>
      <w:ins w:id="1891" w:author="Ciaran Mc Donnell" w:date="2018-08-21T22:37:00Z">
        <w:r>
          <w:rPr>
            <w:rFonts w:ascii="Georgia" w:hAnsi="Georgia"/>
          </w:rPr>
          <w:t>Shapiro-Wilk</w:t>
        </w:r>
      </w:ins>
      <w:ins w:id="1892" w:author="Ciaran Mc Donnell" w:date="2018-08-21T22:43:00Z">
        <w:r w:rsidR="005643F0">
          <w:rPr>
            <w:rFonts w:ascii="Georgia" w:hAnsi="Georgia"/>
          </w:rPr>
          <w:t xml:space="preserve"> test</w:t>
        </w:r>
      </w:ins>
      <w:ins w:id="1893" w:author="Ciaran Mc Donnell" w:date="2018-08-21T22:41:00Z">
        <w:r w:rsidR="006533AC">
          <w:rPr>
            <w:rFonts w:ascii="Georgia" w:hAnsi="Georgia"/>
          </w:rPr>
          <w:t>.</w:t>
        </w:r>
      </w:ins>
      <w:ins w:id="1894" w:author="Ciaran Mc Donnell" w:date="2018-07-06T11:40:00Z">
        <w:r w:rsidR="000A7E26" w:rsidRPr="00FB0B2F">
          <w:rPr>
            <w:rFonts w:ascii="Georgia" w:hAnsi="Georgia"/>
            <w:rPrChange w:id="1895" w:author="Ciaran Mc Donnell" w:date="2018-08-21T22:01:00Z">
              <w:rPr/>
            </w:rPrChange>
          </w:rPr>
          <w:t xml:space="preserve"> </w:t>
        </w:r>
      </w:ins>
      <w:ins w:id="1896" w:author="Ciaran Mc Donnell" w:date="2018-08-21T22:41:00Z">
        <w:r w:rsidR="006533AC">
          <w:rPr>
            <w:rFonts w:ascii="Georgia" w:hAnsi="Georgia"/>
          </w:rPr>
          <w:t>Ba</w:t>
        </w:r>
      </w:ins>
      <w:ins w:id="1897" w:author="Ciaran Mc Donnell" w:date="2018-08-21T22:38:00Z">
        <w:r w:rsidR="00B07EBA">
          <w:rPr>
            <w:rFonts w:ascii="Georgia" w:hAnsi="Georgia"/>
          </w:rPr>
          <w:t>rtlett’s test was used to confirm the assumption of equal variance.</w:t>
        </w:r>
      </w:ins>
    </w:p>
    <w:p w14:paraId="5A23586A" w14:textId="77777777" w:rsidR="00B16280" w:rsidRDefault="00FD4FB2" w:rsidP="006C11E4">
      <w:pPr>
        <w:ind w:left="714"/>
        <w:jc w:val="both"/>
        <w:rPr>
          <w:ins w:id="1898" w:author="Ciaran Mc Donnell" w:date="2018-08-22T13:40:00Z"/>
          <w:rFonts w:ascii="Georgia" w:hAnsi="Georgia"/>
        </w:rPr>
      </w:pPr>
      <w:ins w:id="1899" w:author="Ciaran Mc Donnell" w:date="2018-08-21T22:39:00Z">
        <w:r>
          <w:rPr>
            <w:rFonts w:ascii="Georgia" w:hAnsi="Georgia"/>
          </w:rPr>
          <w:t>T</w:t>
        </w:r>
      </w:ins>
      <w:ins w:id="1900" w:author="Ciaran Mc Donnell" w:date="2018-08-21T22:40:00Z">
        <w:r>
          <w:rPr>
            <w:rFonts w:ascii="Georgia" w:hAnsi="Georgia"/>
          </w:rPr>
          <w:t>he difference in the mean %TSS for browse and non-browse days was for</w:t>
        </w:r>
      </w:ins>
      <w:ins w:id="1901" w:author="Ciaran Mc Donnell" w:date="2018-08-21T22:43:00Z">
        <w:r w:rsidR="005643F0">
          <w:rPr>
            <w:rFonts w:ascii="Georgia" w:hAnsi="Georgia"/>
          </w:rPr>
          <w:t>m</w:t>
        </w:r>
      </w:ins>
      <w:ins w:id="1902" w:author="Ciaran Mc Donnell" w:date="2018-08-21T22:40:00Z">
        <w:r>
          <w:rPr>
            <w:rFonts w:ascii="Georgia" w:hAnsi="Georgia"/>
          </w:rPr>
          <w:t xml:space="preserve">ally tested using the </w:t>
        </w:r>
        <w:proofErr w:type="spellStart"/>
        <w:r w:rsidRPr="00FD4FB2">
          <w:rPr>
            <w:rFonts w:ascii="Georgia" w:hAnsi="Georgia"/>
            <w:b/>
            <w:rPrChange w:id="1903" w:author="Ciaran Mc Donnell" w:date="2018-08-21T22:40:00Z">
              <w:rPr>
                <w:rFonts w:ascii="Georgia" w:hAnsi="Georgia"/>
              </w:rPr>
            </w:rPrChange>
          </w:rPr>
          <w:t>stats.ttest_ind</w:t>
        </w:r>
        <w:proofErr w:type="spellEnd"/>
        <w:r w:rsidRPr="00FD4FB2">
          <w:rPr>
            <w:rFonts w:ascii="Georgia" w:hAnsi="Georgia"/>
            <w:b/>
            <w:rPrChange w:id="1904" w:author="Ciaran Mc Donnell" w:date="2018-08-21T22:40:00Z">
              <w:rPr>
                <w:rFonts w:ascii="Georgia" w:hAnsi="Georgia"/>
              </w:rPr>
            </w:rPrChange>
          </w:rPr>
          <w:t>()</w:t>
        </w:r>
        <w:r>
          <w:rPr>
            <w:rFonts w:ascii="Georgia" w:hAnsi="Georgia"/>
          </w:rPr>
          <w:t xml:space="preserve"> command. </w:t>
        </w:r>
      </w:ins>
      <w:ins w:id="1905" w:author="Ciaran Mc Donnell" w:date="2018-08-21T22:38:00Z">
        <w:r>
          <w:rPr>
            <w:rFonts w:ascii="Georgia" w:hAnsi="Georgia"/>
          </w:rPr>
          <w:t xml:space="preserve">A one-way </w:t>
        </w:r>
      </w:ins>
      <w:proofErr w:type="spellStart"/>
      <w:ins w:id="1906" w:author="Ciaran Mc Donnell" w:date="2018-08-21T22:44:00Z">
        <w:r w:rsidR="005643F0">
          <w:rPr>
            <w:rFonts w:ascii="Georgia" w:hAnsi="Georgia"/>
          </w:rPr>
          <w:t>A</w:t>
        </w:r>
      </w:ins>
      <w:ins w:id="1907" w:author="Ciaran Mc Donnell" w:date="2018-08-21T22:38:00Z">
        <w:r>
          <w:rPr>
            <w:rFonts w:ascii="Georgia" w:hAnsi="Georgia"/>
          </w:rPr>
          <w:t>nova</w:t>
        </w:r>
      </w:ins>
      <w:proofErr w:type="spellEnd"/>
      <w:ins w:id="1908" w:author="Ciaran Mc Donnell" w:date="2018-08-21T22:44:00Z">
        <w:r w:rsidR="005643F0">
          <w:rPr>
            <w:rFonts w:ascii="Georgia" w:hAnsi="Georgia"/>
          </w:rPr>
          <w:t xml:space="preserve"> with 4 factors</w:t>
        </w:r>
      </w:ins>
      <w:ins w:id="1909" w:author="Ciaran Mc Donnell" w:date="2018-08-21T22:39:00Z">
        <w:r>
          <w:rPr>
            <w:rFonts w:ascii="Georgia" w:hAnsi="Georgia"/>
          </w:rPr>
          <w:t xml:space="preserve"> was implemented </w:t>
        </w:r>
      </w:ins>
      <w:ins w:id="1910" w:author="Ciaran Mc Donnell" w:date="2018-08-21T22:41:00Z">
        <w:r w:rsidR="00AE096E">
          <w:rPr>
            <w:rFonts w:ascii="Georgia" w:hAnsi="Georgia"/>
          </w:rPr>
          <w:t xml:space="preserve">using </w:t>
        </w:r>
      </w:ins>
      <w:proofErr w:type="spellStart"/>
      <w:ins w:id="1911" w:author="Ciaran Mc Donnell" w:date="2018-08-21T22:39:00Z">
        <w:r w:rsidRPr="00FD4FB2">
          <w:rPr>
            <w:rFonts w:ascii="Georgia" w:hAnsi="Georgia"/>
            <w:b/>
            <w:rPrChange w:id="1912" w:author="Ciaran Mc Donnell" w:date="2018-08-21T22:39:00Z">
              <w:rPr>
                <w:rFonts w:ascii="Georgia" w:hAnsi="Georgia"/>
              </w:rPr>
            </w:rPrChange>
          </w:rPr>
          <w:t>stats.f_oneway</w:t>
        </w:r>
        <w:proofErr w:type="spellEnd"/>
        <w:r w:rsidRPr="00FD4FB2">
          <w:rPr>
            <w:rFonts w:ascii="Georgia" w:hAnsi="Georgia"/>
            <w:b/>
            <w:rPrChange w:id="1913" w:author="Ciaran Mc Donnell" w:date="2018-08-21T22:39:00Z">
              <w:rPr>
                <w:rFonts w:ascii="Georgia" w:hAnsi="Georgia"/>
              </w:rPr>
            </w:rPrChange>
          </w:rPr>
          <w:t xml:space="preserve"> ()</w:t>
        </w:r>
        <w:r>
          <w:rPr>
            <w:rFonts w:ascii="Georgia" w:hAnsi="Georgia"/>
          </w:rPr>
          <w:t xml:space="preserve">. </w:t>
        </w:r>
      </w:ins>
      <w:ins w:id="1914" w:author="Ciaran Mc Donnell" w:date="2018-08-21T22:46:00Z">
        <w:r w:rsidR="00393F48">
          <w:rPr>
            <w:rFonts w:ascii="Georgia" w:hAnsi="Georgia"/>
          </w:rPr>
          <w:t xml:space="preserve">Tukey comparisons were generated by </w:t>
        </w:r>
      </w:ins>
      <w:ins w:id="1915" w:author="Ciaran Mc Donnell" w:date="2018-08-21T22:47:00Z">
        <w:r w:rsidR="00393F48">
          <w:rPr>
            <w:rFonts w:ascii="Georgia" w:hAnsi="Georgia"/>
          </w:rPr>
          <w:t xml:space="preserve">calling the </w:t>
        </w:r>
        <w:proofErr w:type="spellStart"/>
        <w:r w:rsidR="00393F48" w:rsidRPr="00244E8E">
          <w:rPr>
            <w:rFonts w:ascii="Georgia" w:hAnsi="Georgia"/>
            <w:b/>
            <w:rPrChange w:id="1916" w:author="Ciaran Mc Donnell" w:date="2018-08-21T22:50:00Z">
              <w:rPr>
                <w:rFonts w:ascii="Georgia" w:hAnsi="Georgia"/>
              </w:rPr>
            </w:rPrChange>
          </w:rPr>
          <w:t>tukeyhsd</w:t>
        </w:r>
        <w:proofErr w:type="spellEnd"/>
        <w:r w:rsidR="00393F48" w:rsidRPr="00244E8E">
          <w:rPr>
            <w:rFonts w:ascii="Georgia" w:hAnsi="Georgia"/>
            <w:b/>
            <w:rPrChange w:id="1917" w:author="Ciaran Mc Donnell" w:date="2018-08-21T22:50:00Z">
              <w:rPr>
                <w:rFonts w:ascii="Georgia" w:hAnsi="Georgia"/>
              </w:rPr>
            </w:rPrChange>
          </w:rPr>
          <w:t>()</w:t>
        </w:r>
        <w:r w:rsidR="00393F48">
          <w:rPr>
            <w:rFonts w:ascii="Georgia" w:hAnsi="Georgia"/>
          </w:rPr>
          <w:t xml:space="preserve"> function after </w:t>
        </w:r>
      </w:ins>
      <w:proofErr w:type="spellStart"/>
      <w:ins w:id="1918" w:author="Ciaran Mc Donnell" w:date="2018-08-21T22:48:00Z">
        <w:r w:rsidR="00393F48" w:rsidRPr="00244E8E">
          <w:rPr>
            <w:rFonts w:ascii="Georgia" w:hAnsi="Georgia"/>
            <w:b/>
            <w:rPrChange w:id="1919" w:author="Ciaran Mc Donnell" w:date="2018-08-21T22:50:00Z">
              <w:rPr>
                <w:rFonts w:ascii="Georgia" w:hAnsi="Georgia"/>
              </w:rPr>
            </w:rPrChange>
          </w:rPr>
          <w:t>multi.MultiComparison</w:t>
        </w:r>
      </w:ins>
      <w:proofErr w:type="spellEnd"/>
      <w:ins w:id="1920" w:author="Ciaran Mc Donnell" w:date="2018-08-21T22:50:00Z">
        <w:r w:rsidR="00244E8E" w:rsidRPr="00244E8E">
          <w:rPr>
            <w:rFonts w:ascii="Georgia" w:hAnsi="Georgia"/>
            <w:b/>
            <w:rPrChange w:id="1921" w:author="Ciaran Mc Donnell" w:date="2018-08-21T22:50:00Z">
              <w:rPr>
                <w:rFonts w:ascii="Georgia" w:hAnsi="Georgia"/>
              </w:rPr>
            </w:rPrChange>
          </w:rPr>
          <w:t>()</w:t>
        </w:r>
      </w:ins>
      <w:ins w:id="1922" w:author="Ciaran Mc Donnell" w:date="2018-08-21T22:51:00Z">
        <w:r w:rsidR="00C87AE8" w:rsidRPr="00B77BAC">
          <w:rPr>
            <w:rFonts w:ascii="Georgia" w:hAnsi="Georgia"/>
            <w:rPrChange w:id="1923" w:author="Ciaran Mc Donnell" w:date="2018-08-21T22:51:00Z">
              <w:rPr>
                <w:rFonts w:ascii="Georgia" w:hAnsi="Georgia"/>
                <w:b/>
              </w:rPr>
            </w:rPrChange>
          </w:rPr>
          <w:t>.</w:t>
        </w:r>
      </w:ins>
      <w:ins w:id="1924" w:author="Ciaran Mc Donnell" w:date="2018-08-21T22:49:00Z">
        <w:r w:rsidR="00393F48" w:rsidRPr="00B77BAC">
          <w:rPr>
            <w:rFonts w:ascii="Georgia" w:hAnsi="Georgia"/>
          </w:rPr>
          <w:t xml:space="preserve"> </w:t>
        </w:r>
      </w:ins>
    </w:p>
    <w:p w14:paraId="578DE5C0" w14:textId="23179106" w:rsidR="00D66895" w:rsidRDefault="001E5405" w:rsidP="006C11E4">
      <w:pPr>
        <w:ind w:left="714"/>
        <w:jc w:val="both"/>
        <w:rPr>
          <w:ins w:id="1925" w:author="Ciaran Mc Donnell" w:date="2018-08-22T12:11:00Z"/>
          <w:rFonts w:ascii="Georgia" w:hAnsi="Georgia"/>
        </w:rPr>
      </w:pPr>
      <w:ins w:id="1926" w:author="Ciaran Mc Donnell" w:date="2018-08-21T22:44:00Z">
        <w:r>
          <w:rPr>
            <w:rFonts w:ascii="Georgia" w:hAnsi="Georgia"/>
          </w:rPr>
          <w:t xml:space="preserve">The process was repeated with one suspected outlier day removed </w:t>
        </w:r>
        <w:proofErr w:type="gramStart"/>
        <w:r>
          <w:rPr>
            <w:rFonts w:ascii="Georgia" w:hAnsi="Georgia"/>
          </w:rPr>
          <w:t>and also</w:t>
        </w:r>
        <w:proofErr w:type="gramEnd"/>
        <w:r>
          <w:rPr>
            <w:rFonts w:ascii="Georgia" w:hAnsi="Georgia"/>
          </w:rPr>
          <w:t xml:space="preserve"> wi</w:t>
        </w:r>
      </w:ins>
      <w:ins w:id="1927" w:author="Ciaran Mc Donnell" w:date="2018-08-21T22:45:00Z">
        <w:r>
          <w:rPr>
            <w:rFonts w:ascii="Georgia" w:hAnsi="Georgia"/>
          </w:rPr>
          <w:t>th the data from the feasibility study included.</w:t>
        </w:r>
      </w:ins>
    </w:p>
    <w:p w14:paraId="7D643953" w14:textId="77777777" w:rsidR="0060130E" w:rsidRDefault="0060130E" w:rsidP="00D26497">
      <w:pPr>
        <w:tabs>
          <w:tab w:val="center" w:pos="4513"/>
        </w:tabs>
        <w:ind w:left="720"/>
        <w:jc w:val="both"/>
        <w:rPr>
          <w:ins w:id="1928" w:author="Ciaran Mc Donnell" w:date="2018-08-21T22:49:00Z"/>
          <w:rFonts w:ascii="Georgia" w:hAnsi="Georgia"/>
        </w:rPr>
      </w:pPr>
    </w:p>
    <w:p w14:paraId="35D1AE3B" w14:textId="3B63C408" w:rsidR="00D26497" w:rsidRPr="00FB0B2F" w:rsidRDefault="00D26497">
      <w:pPr>
        <w:tabs>
          <w:tab w:val="center" w:pos="4513"/>
        </w:tabs>
        <w:ind w:left="720"/>
        <w:jc w:val="both"/>
        <w:rPr>
          <w:ins w:id="1929" w:author="Ciaran Mc Donnell" w:date="2018-08-21T19:25:00Z"/>
          <w:rFonts w:ascii="Georgia" w:hAnsi="Georgia"/>
          <w:b/>
          <w:rPrChange w:id="1930" w:author="Ciaran Mc Donnell" w:date="2018-08-21T22:01:00Z">
            <w:rPr>
              <w:ins w:id="1931" w:author="Ciaran Mc Donnell" w:date="2018-08-21T19:25:00Z"/>
              <w:rFonts w:ascii="Georgia" w:hAnsi="Georgia"/>
            </w:rPr>
          </w:rPrChange>
        </w:rPr>
        <w:pPrChange w:id="1932" w:author="Ciaran Mc Donnell" w:date="2018-08-21T19:25:00Z">
          <w:pPr>
            <w:tabs>
              <w:tab w:val="center" w:pos="4513"/>
            </w:tabs>
            <w:ind w:left="1440"/>
            <w:jc w:val="both"/>
          </w:pPr>
        </w:pPrChange>
      </w:pPr>
      <w:ins w:id="1933" w:author="Ciaran Mc Donnell" w:date="2018-08-21T19:25:00Z">
        <w:r w:rsidRPr="00FB0B2F">
          <w:rPr>
            <w:rFonts w:ascii="Georgia" w:hAnsi="Georgia"/>
          </w:rPr>
          <w:tab/>
        </w:r>
        <w:r w:rsidRPr="00FB0B2F">
          <w:rPr>
            <w:rFonts w:ascii="Georgia" w:hAnsi="Georgia"/>
            <w:b/>
            <w:rPrChange w:id="1934" w:author="Ciaran Mc Donnell" w:date="2018-08-21T22:01:00Z">
              <w:rPr>
                <w:rFonts w:ascii="Georgia" w:hAnsi="Georgia"/>
              </w:rPr>
            </w:rPrChange>
          </w:rPr>
          <w:t>3.4.4 Create dashboards to enable self-service exploratory analysis and to communicate the results to the management of the zoo and zoo keepers</w:t>
        </w:r>
      </w:ins>
    </w:p>
    <w:p w14:paraId="78B9AD0C" w14:textId="4211896B" w:rsidR="00763C23" w:rsidRPr="00FB0B2F" w:rsidRDefault="00763C23">
      <w:pPr>
        <w:rPr>
          <w:ins w:id="1935" w:author="Ciaran Mc Donnell" w:date="2018-07-06T11:55:00Z"/>
          <w:rFonts w:ascii="Georgia" w:hAnsi="Georgia"/>
          <w:rPrChange w:id="1936" w:author="Ciaran Mc Donnell" w:date="2018-08-21T22:01:00Z">
            <w:rPr>
              <w:ins w:id="1937" w:author="Ciaran Mc Donnell" w:date="2018-07-06T11:55:00Z"/>
            </w:rPr>
          </w:rPrChange>
        </w:rPr>
        <w:pPrChange w:id="1938" w:author="Ciaran Mc Donnell" w:date="2018-08-21T19:25:00Z">
          <w:pPr>
            <w:ind w:left="357"/>
          </w:pPr>
        </w:pPrChange>
      </w:pPr>
    </w:p>
    <w:p w14:paraId="6A1CB865" w14:textId="549A60AC" w:rsidR="005B2CD9" w:rsidRPr="00FB0B2F" w:rsidRDefault="00EE6D29">
      <w:pPr>
        <w:ind w:left="720"/>
        <w:rPr>
          <w:ins w:id="1939" w:author="Ciaran Mc Donnell" w:date="2018-07-06T14:40:00Z"/>
          <w:rFonts w:ascii="Georgia" w:hAnsi="Georgia"/>
          <w:rPrChange w:id="1940" w:author="Ciaran Mc Donnell" w:date="2018-08-21T22:01:00Z">
            <w:rPr>
              <w:ins w:id="1941" w:author="Ciaran Mc Donnell" w:date="2018-07-06T14:40:00Z"/>
            </w:rPr>
          </w:rPrChange>
        </w:rPr>
        <w:pPrChange w:id="1942" w:author="Ciaran Mc Donnell" w:date="2018-07-06T17:31:00Z">
          <w:pPr>
            <w:ind w:left="357"/>
          </w:pPr>
        </w:pPrChange>
      </w:pPr>
      <w:ins w:id="1943" w:author="Ciaran Mc Donnell" w:date="2018-07-06T12:16:00Z">
        <w:r w:rsidRPr="00FB0B2F">
          <w:rPr>
            <w:rFonts w:ascii="Georgia" w:hAnsi="Georgia"/>
            <w:rPrChange w:id="1944" w:author="Ciaran Mc Donnell" w:date="2018-08-21T22:01:00Z">
              <w:rPr/>
            </w:rPrChange>
          </w:rPr>
          <w:t xml:space="preserve">A major </w:t>
        </w:r>
      </w:ins>
      <w:ins w:id="1945" w:author="Ciaran Mc Donnell" w:date="2018-07-06T12:27:00Z">
        <w:r w:rsidR="00C12C0E" w:rsidRPr="00FB0B2F">
          <w:rPr>
            <w:rFonts w:ascii="Georgia" w:hAnsi="Georgia"/>
            <w:rPrChange w:id="1946" w:author="Ciaran Mc Donnell" w:date="2018-08-21T22:01:00Z">
              <w:rPr/>
            </w:rPrChange>
          </w:rPr>
          <w:t>task</w:t>
        </w:r>
      </w:ins>
      <w:ins w:id="1947" w:author="Ciaran Mc Donnell" w:date="2018-07-06T12:16:00Z">
        <w:r w:rsidRPr="00FB0B2F">
          <w:rPr>
            <w:rFonts w:ascii="Georgia" w:hAnsi="Georgia"/>
            <w:rPrChange w:id="1948" w:author="Ciaran Mc Donnell" w:date="2018-08-21T22:01:00Z">
              <w:rPr/>
            </w:rPrChange>
          </w:rPr>
          <w:t xml:space="preserve"> of this project is to </w:t>
        </w:r>
      </w:ins>
      <w:ins w:id="1949" w:author="Ciaran Mc Donnell" w:date="2018-07-06T12:26:00Z">
        <w:r w:rsidR="00C12C0E" w:rsidRPr="00FB0B2F">
          <w:rPr>
            <w:rFonts w:ascii="Georgia" w:hAnsi="Georgia"/>
            <w:rPrChange w:id="1950" w:author="Ciaran Mc Donnell" w:date="2018-08-21T22:01:00Z">
              <w:rPr/>
            </w:rPrChange>
          </w:rPr>
          <w:t>visualise</w:t>
        </w:r>
      </w:ins>
      <w:ins w:id="1951" w:author="Ciaran Mc Donnell" w:date="2018-07-06T12:16:00Z">
        <w:r w:rsidRPr="00FB0B2F">
          <w:rPr>
            <w:rFonts w:ascii="Georgia" w:hAnsi="Georgia"/>
            <w:rPrChange w:id="1952" w:author="Ciaran Mc Donnell" w:date="2018-08-21T22:01:00Z">
              <w:rPr/>
            </w:rPrChange>
          </w:rPr>
          <w:t xml:space="preserve"> Dina’s day in a way that her behaviour can be easily understood by a variety of people (vets, zookeepers, management).</w:t>
        </w:r>
      </w:ins>
      <w:ins w:id="1953" w:author="Ciaran Mc Donnell" w:date="2018-07-09T23:17:00Z">
        <w:r w:rsidR="007D7A22" w:rsidRPr="00FB0B2F">
          <w:rPr>
            <w:rFonts w:ascii="Georgia" w:hAnsi="Georgia"/>
            <w:rPrChange w:id="1954" w:author="Ciaran Mc Donnell" w:date="2018-08-21T22:01:00Z">
              <w:rPr/>
            </w:rPrChange>
          </w:rPr>
          <w:t xml:space="preserve"> Refer to </w:t>
        </w:r>
      </w:ins>
      <w:ins w:id="1955" w:author="Ciaran Mc Donnell" w:date="2018-08-22T13:31:00Z">
        <w:r w:rsidR="00B37F6B">
          <w:rPr>
            <w:rFonts w:ascii="Georgia" w:hAnsi="Georgia"/>
            <w:b/>
          </w:rPr>
          <w:t>Graph 1</w:t>
        </w:r>
      </w:ins>
      <w:ins w:id="1956" w:author="Ciaran Mc Donnell" w:date="2018-07-09T23:17:00Z">
        <w:r w:rsidR="007D7A22" w:rsidRPr="00FB0B2F">
          <w:rPr>
            <w:rFonts w:ascii="Georgia" w:hAnsi="Georgia"/>
            <w:rPrChange w:id="1957" w:author="Ciaran Mc Donnell" w:date="2018-08-21T22:01:00Z">
              <w:rPr/>
            </w:rPrChange>
          </w:rPr>
          <w:t xml:space="preserve"> for the selected</w:t>
        </w:r>
      </w:ins>
      <w:ins w:id="1958" w:author="Ciaran Mc Donnell" w:date="2018-07-09T23:18:00Z">
        <w:r w:rsidR="007D7A22" w:rsidRPr="00FB0B2F">
          <w:rPr>
            <w:rFonts w:ascii="Georgia" w:hAnsi="Georgia"/>
            <w:rPrChange w:id="1959" w:author="Ciaran Mc Donnell" w:date="2018-08-21T22:01:00Z">
              <w:rPr/>
            </w:rPrChange>
          </w:rPr>
          <w:t xml:space="preserve"> </w:t>
        </w:r>
      </w:ins>
      <w:ins w:id="1960" w:author="Ciaran Mc Donnell" w:date="2018-07-09T23:17:00Z">
        <w:r w:rsidR="00332CAB" w:rsidRPr="00FB0B2F">
          <w:rPr>
            <w:rFonts w:ascii="Georgia" w:hAnsi="Georgia"/>
            <w:rPrChange w:id="1961" w:author="Ciaran Mc Donnell" w:date="2018-08-21T22:01:00Z">
              <w:rPr/>
            </w:rPrChange>
          </w:rPr>
          <w:t>type of visualization</w:t>
        </w:r>
        <w:r w:rsidR="007D7A22" w:rsidRPr="00FB0B2F">
          <w:rPr>
            <w:rFonts w:ascii="Georgia" w:hAnsi="Georgia"/>
            <w:rPrChange w:id="1962" w:author="Ciaran Mc Donnell" w:date="2018-08-21T22:01:00Z">
              <w:rPr/>
            </w:rPrChange>
          </w:rPr>
          <w:t>, produced in</w:t>
        </w:r>
      </w:ins>
      <w:ins w:id="1963" w:author="Ciaran Mc Donnell" w:date="2018-07-09T23:18:00Z">
        <w:r w:rsidR="007D7A22" w:rsidRPr="00FB0B2F">
          <w:rPr>
            <w:rFonts w:ascii="Georgia" w:hAnsi="Georgia"/>
            <w:rPrChange w:id="1964" w:author="Ciaran Mc Donnell" w:date="2018-08-21T22:01:00Z">
              <w:rPr/>
            </w:rPrChange>
          </w:rPr>
          <w:t xml:space="preserve"> </w:t>
        </w:r>
      </w:ins>
      <w:ins w:id="1965" w:author="Ciaran Mc Donnell" w:date="2018-07-06T12:17:00Z">
        <w:r w:rsidRPr="00FB0B2F">
          <w:rPr>
            <w:rFonts w:ascii="Georgia" w:hAnsi="Georgia"/>
            <w:rPrChange w:id="1966" w:author="Ciaran Mc Donnell" w:date="2018-08-21T22:01:00Z">
              <w:rPr/>
            </w:rPrChange>
          </w:rPr>
          <w:t>Tableau</w:t>
        </w:r>
      </w:ins>
      <w:ins w:id="1967" w:author="Ciaran Mc Donnell" w:date="2018-07-09T23:17:00Z">
        <w:r w:rsidR="007D7A22" w:rsidRPr="00FB0B2F">
          <w:rPr>
            <w:rFonts w:ascii="Georgia" w:hAnsi="Georgia"/>
            <w:rPrChange w:id="1968" w:author="Ciaran Mc Donnell" w:date="2018-08-21T22:01:00Z">
              <w:rPr/>
            </w:rPrChange>
          </w:rPr>
          <w:t>.</w:t>
        </w:r>
      </w:ins>
      <w:ins w:id="1969" w:author="Ciaran Mc Donnell" w:date="2018-08-22T13:31:00Z">
        <w:r w:rsidR="006C05CB">
          <w:rPr>
            <w:rFonts w:ascii="Georgia" w:hAnsi="Georgia"/>
          </w:rPr>
          <w:t xml:space="preserve"> </w:t>
        </w:r>
        <w:r w:rsidR="006C05CB" w:rsidRPr="00AC1A85">
          <w:rPr>
            <w:rFonts w:ascii="Georgia" w:hAnsi="Georgia"/>
            <w:b/>
            <w:rPrChange w:id="1970" w:author="Ciaran Mc Donnell" w:date="2018-08-22T13:32:00Z">
              <w:rPr>
                <w:rFonts w:ascii="Georgia" w:hAnsi="Georgia"/>
              </w:rPr>
            </w:rPrChange>
          </w:rPr>
          <w:t>Graph 1</w:t>
        </w:r>
        <w:r w:rsidR="006C05CB">
          <w:rPr>
            <w:rFonts w:ascii="Georgia" w:hAnsi="Georgia"/>
          </w:rPr>
          <w:t xml:space="preserve"> is Dina’s average day, meaning the average fo</w:t>
        </w:r>
      </w:ins>
      <w:ins w:id="1971" w:author="Ciaran Mc Donnell" w:date="2018-08-22T13:32:00Z">
        <w:r w:rsidR="00316181">
          <w:rPr>
            <w:rFonts w:ascii="Georgia" w:hAnsi="Georgia"/>
          </w:rPr>
          <w:t>r</w:t>
        </w:r>
      </w:ins>
      <w:ins w:id="1972" w:author="Ciaran Mc Donnell" w:date="2018-08-22T13:31:00Z">
        <w:r w:rsidR="006C05CB">
          <w:rPr>
            <w:rFonts w:ascii="Georgia" w:hAnsi="Georgia"/>
          </w:rPr>
          <w:t xml:space="preserve"> %TSB over all the days in the s</w:t>
        </w:r>
      </w:ins>
      <w:ins w:id="1973" w:author="Ciaran Mc Donnell" w:date="2018-08-22T13:32:00Z">
        <w:r w:rsidR="006C05CB">
          <w:rPr>
            <w:rFonts w:ascii="Georgia" w:hAnsi="Georgia"/>
          </w:rPr>
          <w:t>tudy.</w:t>
        </w:r>
      </w:ins>
    </w:p>
    <w:p w14:paraId="59C13153" w14:textId="6C2218CE" w:rsidR="00FF16CE" w:rsidRPr="00FB0B2F" w:rsidRDefault="00FF16CE">
      <w:pPr>
        <w:ind w:left="720"/>
        <w:jc w:val="both"/>
        <w:rPr>
          <w:ins w:id="1974" w:author="Ciaran Mc Donnell" w:date="2018-07-06T14:40:00Z"/>
          <w:rFonts w:ascii="Georgia" w:hAnsi="Georgia"/>
          <w:rPrChange w:id="1975" w:author="Ciaran Mc Donnell" w:date="2018-08-21T22:01:00Z">
            <w:rPr>
              <w:ins w:id="1976" w:author="Ciaran Mc Donnell" w:date="2018-07-06T14:40:00Z"/>
            </w:rPr>
          </w:rPrChange>
        </w:rPr>
        <w:pPrChange w:id="1977" w:author="Ciaran Mc Donnell" w:date="2018-07-06T17:31:00Z">
          <w:pPr>
            <w:ind w:left="357"/>
            <w:jc w:val="both"/>
          </w:pPr>
        </w:pPrChange>
      </w:pPr>
      <w:ins w:id="1978" w:author="Ciaran Mc Donnell" w:date="2018-07-06T14:40:00Z">
        <w:r w:rsidRPr="00FB0B2F">
          <w:rPr>
            <w:rFonts w:ascii="Georgia" w:hAnsi="Georgia"/>
            <w:rPrChange w:id="1979" w:author="Ciaran Mc Donnell" w:date="2018-08-21T22:01:00Z">
              <w:rPr/>
            </w:rPrChange>
          </w:rPr>
          <w:t>The % time spent at a given behaviour is on the y-axis with time of day on the x-axis. The different categories of behaviour a</w:t>
        </w:r>
      </w:ins>
      <w:ins w:id="1980" w:author="Ciaran Mc Donnell" w:date="2018-07-06T14:45:00Z">
        <w:r w:rsidR="0089138D" w:rsidRPr="00FB0B2F">
          <w:rPr>
            <w:rFonts w:ascii="Georgia" w:hAnsi="Georgia"/>
            <w:rPrChange w:id="1981" w:author="Ciaran Mc Donnell" w:date="2018-08-21T22:01:00Z">
              <w:rPr/>
            </w:rPrChange>
          </w:rPr>
          <w:t xml:space="preserve">re </w:t>
        </w:r>
      </w:ins>
      <w:ins w:id="1982" w:author="Ciaran Mc Donnell" w:date="2018-07-06T14:40:00Z">
        <w:r w:rsidRPr="00FB0B2F">
          <w:rPr>
            <w:rFonts w:ascii="Georgia" w:hAnsi="Georgia"/>
            <w:rPrChange w:id="1983" w:author="Ciaran Mc Donnell" w:date="2018-08-21T22:01:00Z">
              <w:rPr/>
            </w:rPrChange>
          </w:rPr>
          <w:t>colour coded (sleeping/resting is in dark blue for night time, swaying is in red as it is undesirable, feeding behaviours are different shades of green</w:t>
        </w:r>
      </w:ins>
      <w:ins w:id="1984" w:author="Ciaran Mc Donnell" w:date="2018-07-06T14:47:00Z">
        <w:r w:rsidR="0057565A" w:rsidRPr="00FB0B2F">
          <w:rPr>
            <w:rFonts w:ascii="Georgia" w:hAnsi="Georgia"/>
            <w:rPrChange w:id="1985" w:author="Ciaran Mc Donnell" w:date="2018-08-21T22:01:00Z">
              <w:rPr/>
            </w:rPrChange>
          </w:rPr>
          <w:t xml:space="preserve">, </w:t>
        </w:r>
      </w:ins>
      <w:ins w:id="1986" w:author="Ciaran Mc Donnell" w:date="2018-07-06T17:44:00Z">
        <w:r w:rsidR="0059139B" w:rsidRPr="00FB0B2F">
          <w:rPr>
            <w:rFonts w:ascii="Georgia" w:hAnsi="Georgia"/>
            <w:rPrChange w:id="1987" w:author="Ciaran Mc Donnell" w:date="2018-08-21T22:01:00Z">
              <w:rPr/>
            </w:rPrChange>
          </w:rPr>
          <w:t>d</w:t>
        </w:r>
      </w:ins>
      <w:ins w:id="1988" w:author="Ciaran Mc Donnell" w:date="2018-07-06T14:48:00Z">
        <w:r w:rsidR="0057565A" w:rsidRPr="00FB0B2F">
          <w:rPr>
            <w:rFonts w:ascii="Georgia" w:hAnsi="Georgia"/>
            <w:rPrChange w:id="1989" w:author="Ciaran Mc Donnell" w:date="2018-08-21T22:01:00Z">
              <w:rPr/>
            </w:rPrChange>
          </w:rPr>
          <w:t>rinking water is light blue</w:t>
        </w:r>
      </w:ins>
      <w:ins w:id="1990" w:author="Ciaran Mc Donnell" w:date="2018-07-06T14:40:00Z">
        <w:r w:rsidRPr="00FB0B2F">
          <w:rPr>
            <w:rFonts w:ascii="Georgia" w:hAnsi="Georgia"/>
            <w:rPrChange w:id="1991" w:author="Ciaran Mc Donnell" w:date="2018-08-21T22:01:00Z">
              <w:rPr/>
            </w:rPrChange>
          </w:rPr>
          <w:t xml:space="preserve"> etc). </w:t>
        </w:r>
      </w:ins>
      <w:ins w:id="1992" w:author="Ciaran Mc Donnell" w:date="2018-07-06T14:41:00Z">
        <w:r w:rsidR="0089138D" w:rsidRPr="00FB0B2F">
          <w:rPr>
            <w:rFonts w:ascii="Georgia" w:hAnsi="Georgia"/>
            <w:rPrChange w:id="1993" w:author="Ciaran Mc Donnell" w:date="2018-08-21T22:01:00Z">
              <w:rPr/>
            </w:rPrChange>
          </w:rPr>
          <w:t xml:space="preserve">The width of the band is </w:t>
        </w:r>
      </w:ins>
      <w:ins w:id="1994" w:author="Ciaran Mc Donnell" w:date="2018-07-06T14:42:00Z">
        <w:r w:rsidR="0089138D" w:rsidRPr="00FB0B2F">
          <w:rPr>
            <w:rFonts w:ascii="Georgia" w:hAnsi="Georgia"/>
            <w:rPrChange w:id="1995" w:author="Ciaran Mc Donnell" w:date="2018-08-21T22:01:00Z">
              <w:rPr/>
            </w:rPrChange>
          </w:rPr>
          <w:t xml:space="preserve">proportional to the % of time in each </w:t>
        </w:r>
      </w:ins>
      <w:ins w:id="1996" w:author="Ciaran Mc Donnell" w:date="2018-07-09T23:19:00Z">
        <w:r w:rsidR="00D85472" w:rsidRPr="00FB0B2F">
          <w:rPr>
            <w:rFonts w:ascii="Georgia" w:hAnsi="Georgia"/>
            <w:rPrChange w:id="1997" w:author="Ciaran Mc Donnell" w:date="2018-08-21T22:01:00Z">
              <w:rPr/>
            </w:rPrChange>
          </w:rPr>
          <w:t>15-minute</w:t>
        </w:r>
      </w:ins>
      <w:ins w:id="1998" w:author="Ciaran Mc Donnell" w:date="2018-07-06T14:42:00Z">
        <w:r w:rsidR="0089138D" w:rsidRPr="00FB0B2F">
          <w:rPr>
            <w:rFonts w:ascii="Georgia" w:hAnsi="Georgia"/>
            <w:rPrChange w:id="1999" w:author="Ciaran Mc Donnell" w:date="2018-08-21T22:01:00Z">
              <w:rPr/>
            </w:rPrChange>
          </w:rPr>
          <w:t xml:space="preserve"> block spent at a given behaviour. Browsing is the darkest green and is stacked</w:t>
        </w:r>
      </w:ins>
      <w:ins w:id="2000" w:author="Ciaran Mc Donnell" w:date="2018-07-06T14:46:00Z">
        <w:r w:rsidR="00BC4264" w:rsidRPr="00FB0B2F">
          <w:rPr>
            <w:rFonts w:ascii="Georgia" w:hAnsi="Georgia"/>
            <w:rPrChange w:id="2001" w:author="Ciaran Mc Donnell" w:date="2018-08-21T22:01:00Z">
              <w:rPr/>
            </w:rPrChange>
          </w:rPr>
          <w:t xml:space="preserve"> directly</w:t>
        </w:r>
      </w:ins>
      <w:ins w:id="2002" w:author="Ciaran Mc Donnell" w:date="2018-07-06T14:42:00Z">
        <w:r w:rsidR="0089138D" w:rsidRPr="00FB0B2F">
          <w:rPr>
            <w:rFonts w:ascii="Georgia" w:hAnsi="Georgia"/>
            <w:rPrChange w:id="2003" w:author="Ciaran Mc Donnell" w:date="2018-08-21T22:01:00Z">
              <w:rPr/>
            </w:rPrChange>
          </w:rPr>
          <w:t xml:space="preserve"> above swaying (red) to allow for easy visual comparison of the two.</w:t>
        </w:r>
      </w:ins>
      <w:ins w:id="2004" w:author="Ciaran Mc Donnell" w:date="2018-07-06T14:45:00Z">
        <w:r w:rsidR="0089138D" w:rsidRPr="00FB0B2F">
          <w:rPr>
            <w:rFonts w:ascii="Georgia" w:hAnsi="Georgia"/>
            <w:rPrChange w:id="2005" w:author="Ciaran Mc Donnell" w:date="2018-08-21T22:01:00Z">
              <w:rPr/>
            </w:rPrChange>
          </w:rPr>
          <w:t xml:space="preserve"> The different shades of grey represent times </w:t>
        </w:r>
      </w:ins>
      <w:ins w:id="2006" w:author="Ciaran Mc Donnell" w:date="2018-07-06T14:46:00Z">
        <w:r w:rsidR="0089138D" w:rsidRPr="00FB0B2F">
          <w:rPr>
            <w:rFonts w:ascii="Georgia" w:hAnsi="Georgia"/>
            <w:rPrChange w:id="2007" w:author="Ciaran Mc Donnell" w:date="2018-08-21T22:01:00Z">
              <w:rPr/>
            </w:rPrChange>
          </w:rPr>
          <w:t xml:space="preserve">when it was not possible to decipher Dina’s behaviour (off camera, camera not working etc) and these are stacked at the </w:t>
        </w:r>
      </w:ins>
      <w:ins w:id="2008" w:author="Ciaran Mc Donnell" w:date="2018-07-09T23:19:00Z">
        <w:r w:rsidR="00D85472" w:rsidRPr="00FB0B2F">
          <w:rPr>
            <w:rFonts w:ascii="Georgia" w:hAnsi="Georgia"/>
            <w:rPrChange w:id="2009" w:author="Ciaran Mc Donnell" w:date="2018-08-21T22:01:00Z">
              <w:rPr/>
            </w:rPrChange>
          </w:rPr>
          <w:t>top,</w:t>
        </w:r>
      </w:ins>
      <w:ins w:id="2010" w:author="Ciaran Mc Donnell" w:date="2018-07-06T14:47:00Z">
        <w:r w:rsidR="00D71169" w:rsidRPr="00FB0B2F">
          <w:rPr>
            <w:rFonts w:ascii="Georgia" w:hAnsi="Georgia"/>
            <w:rPrChange w:id="2011" w:author="Ciaran Mc Donnell" w:date="2018-08-21T22:01:00Z">
              <w:rPr/>
            </w:rPrChange>
          </w:rPr>
          <w:t xml:space="preserve"> so they are separated from behaviours of interest.</w:t>
        </w:r>
      </w:ins>
      <w:ins w:id="2012" w:author="Ciaran Mc Donnell" w:date="2018-07-09T23:05:00Z">
        <w:r w:rsidR="00DF6433" w:rsidRPr="00FB0B2F">
          <w:rPr>
            <w:rFonts w:ascii="Georgia" w:hAnsi="Georgia"/>
            <w:rPrChange w:id="2013" w:author="Ciaran Mc Donnell" w:date="2018-08-21T22:01:00Z">
              <w:rPr/>
            </w:rPrChange>
          </w:rPr>
          <w:t xml:space="preserve"> </w:t>
        </w:r>
      </w:ins>
    </w:p>
    <w:p w14:paraId="638E3257" w14:textId="5C3C7E7A" w:rsidR="00FF16CE" w:rsidRPr="00FB0B2F" w:rsidRDefault="00FF16CE">
      <w:pPr>
        <w:ind w:left="720"/>
        <w:jc w:val="both"/>
        <w:rPr>
          <w:ins w:id="2014" w:author="Ciaran Mc Donnell" w:date="2018-07-06T14:40:00Z"/>
          <w:rFonts w:ascii="Georgia" w:hAnsi="Georgia"/>
          <w:rPrChange w:id="2015" w:author="Ciaran Mc Donnell" w:date="2018-08-21T22:01:00Z">
            <w:rPr>
              <w:ins w:id="2016" w:author="Ciaran Mc Donnell" w:date="2018-07-06T14:40:00Z"/>
            </w:rPr>
          </w:rPrChange>
        </w:rPr>
        <w:pPrChange w:id="2017" w:author="Ciaran Mc Donnell" w:date="2018-07-06T17:31:00Z">
          <w:pPr>
            <w:ind w:left="357"/>
            <w:jc w:val="both"/>
          </w:pPr>
        </w:pPrChange>
      </w:pPr>
      <w:ins w:id="2018" w:author="Ciaran Mc Donnell" w:date="2018-07-06T14:40:00Z">
        <w:r w:rsidRPr="00FB0B2F">
          <w:rPr>
            <w:rFonts w:ascii="Georgia" w:hAnsi="Georgia"/>
            <w:rPrChange w:id="2019" w:author="Ciaran Mc Donnell" w:date="2018-08-21T22:01:00Z">
              <w:rPr/>
            </w:rPrChange>
          </w:rPr>
          <w:t>These graphs show that there are two distinct clusters of swaying, one in the morning from around 7am to 9.30am and one in the afternoon from around 12pm to 4pm and that training</w:t>
        </w:r>
      </w:ins>
      <w:ins w:id="2020" w:author="Ciaran Mc Donnell" w:date="2018-07-06T14:43:00Z">
        <w:r w:rsidR="0089138D" w:rsidRPr="00FB0B2F">
          <w:rPr>
            <w:rFonts w:ascii="Georgia" w:hAnsi="Georgia"/>
            <w:rPrChange w:id="2021" w:author="Ciaran Mc Donnell" w:date="2018-08-21T22:01:00Z">
              <w:rPr/>
            </w:rPrChange>
          </w:rPr>
          <w:t xml:space="preserve"> (off white)</w:t>
        </w:r>
      </w:ins>
      <w:ins w:id="2022" w:author="Ciaran Mc Donnell" w:date="2018-07-06T14:40:00Z">
        <w:r w:rsidRPr="00FB0B2F">
          <w:rPr>
            <w:rFonts w:ascii="Georgia" w:hAnsi="Georgia"/>
            <w:rPrChange w:id="2023" w:author="Ciaran Mc Donnell" w:date="2018-08-21T22:01:00Z">
              <w:rPr/>
            </w:rPrChange>
          </w:rPr>
          <w:t xml:space="preserve"> is what separates the two clusters. After 4pm in the evening, very little swaying occurs. The reduction in swaying on the fresh feeding days is a result of a reduction in the % of time Dina sways (mostly) in the afternoon as opposed to eliminating periods of swaying. </w:t>
        </w:r>
      </w:ins>
    </w:p>
    <w:p w14:paraId="3F451A65" w14:textId="731E8880" w:rsidR="00CB6049" w:rsidRPr="00FB0B2F" w:rsidRDefault="00FF16CE">
      <w:pPr>
        <w:ind w:left="720"/>
        <w:jc w:val="both"/>
        <w:rPr>
          <w:ins w:id="2024" w:author="Ciaran Mc Donnell" w:date="2018-08-21T20:36:00Z"/>
          <w:rFonts w:ascii="Georgia" w:hAnsi="Georgia"/>
        </w:rPr>
      </w:pPr>
      <w:ins w:id="2025" w:author="Ciaran Mc Donnell" w:date="2018-07-06T14:40:00Z">
        <w:r w:rsidRPr="00FB0B2F">
          <w:rPr>
            <w:rFonts w:ascii="Georgia" w:hAnsi="Georgia"/>
            <w:rPrChange w:id="2026" w:author="Ciaran Mc Donnell" w:date="2018-08-21T22:01:00Z">
              <w:rPr/>
            </w:rPrChange>
          </w:rPr>
          <w:t>Another observation is that Dina always stops swaying just after 2pm for a short period</w:t>
        </w:r>
      </w:ins>
      <w:ins w:id="2027" w:author="Ciaran Mc Donnell" w:date="2018-07-06T14:50:00Z">
        <w:r w:rsidR="00F66B82" w:rsidRPr="00FB0B2F">
          <w:rPr>
            <w:rFonts w:ascii="Georgia" w:hAnsi="Georgia"/>
            <w:rPrChange w:id="2028" w:author="Ciaran Mc Donnell" w:date="2018-08-21T22:01:00Z">
              <w:rPr/>
            </w:rPrChange>
          </w:rPr>
          <w:t xml:space="preserve"> regardless of the feeding approach or day of the week.</w:t>
        </w:r>
      </w:ins>
      <w:ins w:id="2029" w:author="Ciaran Mc Donnell" w:date="2018-07-06T14:40:00Z">
        <w:r w:rsidRPr="00FB0B2F">
          <w:rPr>
            <w:rFonts w:ascii="Georgia" w:hAnsi="Georgia"/>
            <w:rPrChange w:id="2030" w:author="Ciaran Mc Donnell" w:date="2018-08-21T22:01:00Z">
              <w:rPr/>
            </w:rPrChange>
          </w:rPr>
          <w:t xml:space="preserve"> </w:t>
        </w:r>
      </w:ins>
    </w:p>
    <w:p w14:paraId="75678577" w14:textId="299FB8E5" w:rsidR="00166461" w:rsidRPr="00FB0B2F" w:rsidRDefault="00593ADB">
      <w:pPr>
        <w:ind w:left="720"/>
        <w:jc w:val="both"/>
        <w:rPr>
          <w:ins w:id="2031" w:author="Ciaran Mc Donnell" w:date="2018-07-09T23:20:00Z"/>
          <w:rFonts w:ascii="Georgia" w:hAnsi="Georgia"/>
          <w:rPrChange w:id="2032" w:author="Ciaran Mc Donnell" w:date="2018-08-21T22:01:00Z">
            <w:rPr>
              <w:ins w:id="2033" w:author="Ciaran Mc Donnell" w:date="2018-07-09T23:20:00Z"/>
            </w:rPr>
          </w:rPrChange>
        </w:rPr>
      </w:pPr>
      <w:ins w:id="2034" w:author="Ciaran Mc Donnell" w:date="2018-08-21T20:39:00Z">
        <w:r w:rsidRPr="00FB0B2F">
          <w:rPr>
            <w:rFonts w:ascii="Georgia" w:hAnsi="Georgia"/>
          </w:rPr>
          <w:t>In consultation with the end u</w:t>
        </w:r>
      </w:ins>
      <w:ins w:id="2035" w:author="Ciaran Mc Donnell" w:date="2018-08-21T20:40:00Z">
        <w:r w:rsidRPr="00FB0B2F">
          <w:rPr>
            <w:rFonts w:ascii="Georgia" w:hAnsi="Georgia"/>
          </w:rPr>
          <w:t xml:space="preserve">sers, a dashboard with two identical replicas of this area graph with all </w:t>
        </w:r>
      </w:ins>
      <w:ins w:id="2036" w:author="Ciaran Mc Donnell" w:date="2018-08-21T20:41:00Z">
        <w:r w:rsidRPr="00FB0B2F">
          <w:rPr>
            <w:rFonts w:ascii="Georgia" w:hAnsi="Georgia"/>
          </w:rPr>
          <w:t>relevant filter options</w:t>
        </w:r>
      </w:ins>
      <w:ins w:id="2037" w:author="Ciaran Mc Donnell" w:date="2018-08-21T20:40:00Z">
        <w:r w:rsidRPr="00FB0B2F">
          <w:rPr>
            <w:rFonts w:ascii="Georgia" w:hAnsi="Georgia"/>
          </w:rPr>
          <w:t xml:space="preserve"> was built. </w:t>
        </w:r>
      </w:ins>
      <w:ins w:id="2038" w:author="Ciaran Mc Donnell" w:date="2018-08-21T20:37:00Z">
        <w:r w:rsidR="00166461" w:rsidRPr="00FB0B2F">
          <w:rPr>
            <w:rFonts w:ascii="Georgia" w:hAnsi="Georgia"/>
          </w:rPr>
          <w:t>Each of the two graphs can be filter</w:t>
        </w:r>
      </w:ins>
      <w:ins w:id="2039" w:author="Ciaran Mc Donnell" w:date="2018-08-22T12:12:00Z">
        <w:r w:rsidR="00146893">
          <w:rPr>
            <w:rFonts w:ascii="Georgia" w:hAnsi="Georgia"/>
          </w:rPr>
          <w:t>ed</w:t>
        </w:r>
      </w:ins>
      <w:ins w:id="2040" w:author="Ciaran Mc Donnell" w:date="2018-08-21T20:37:00Z">
        <w:r w:rsidR="00166461" w:rsidRPr="00FB0B2F">
          <w:rPr>
            <w:rFonts w:ascii="Georgia" w:hAnsi="Georgia"/>
          </w:rPr>
          <w:t xml:space="preserve"> </w:t>
        </w:r>
      </w:ins>
      <w:ins w:id="2041" w:author="Ciaran Mc Donnell" w:date="2018-08-21T20:41:00Z">
        <w:r w:rsidRPr="00FB0B2F">
          <w:rPr>
            <w:rFonts w:ascii="Georgia" w:hAnsi="Georgia"/>
          </w:rPr>
          <w:lastRenderedPageBreak/>
          <w:t>separately to allow for direct comparisons between scenarios.</w:t>
        </w:r>
      </w:ins>
      <w:ins w:id="2042" w:author="Ciaran Mc Donnell" w:date="2018-08-21T20:38:00Z">
        <w:r w:rsidR="00166461" w:rsidRPr="00FB0B2F">
          <w:rPr>
            <w:rFonts w:ascii="Georgia" w:hAnsi="Georgia"/>
          </w:rPr>
          <w:t xml:space="preserve"> For example, normal vs fresh, or weekend vs weekday. </w:t>
        </w:r>
      </w:ins>
      <w:ins w:id="2043" w:author="Ciaran Mc Donnell" w:date="2018-08-21T20:41:00Z">
        <w:r w:rsidR="008D22E6" w:rsidRPr="00FB0B2F">
          <w:rPr>
            <w:rFonts w:ascii="Georgia" w:hAnsi="Georgia"/>
          </w:rPr>
          <w:t>They can be set to a single date or multiple subsets of da</w:t>
        </w:r>
      </w:ins>
      <w:ins w:id="2044" w:author="Ciaran Mc Donnell" w:date="2018-08-21T20:42:00Z">
        <w:r w:rsidR="008D22E6" w:rsidRPr="00FB0B2F">
          <w:rPr>
            <w:rFonts w:ascii="Georgia" w:hAnsi="Georgia"/>
          </w:rPr>
          <w:t>tes, effectively giving the e</w:t>
        </w:r>
      </w:ins>
      <w:ins w:id="2045" w:author="Ciaran Mc Donnell" w:date="2018-08-22T12:12:00Z">
        <w:r w:rsidR="00146893">
          <w:rPr>
            <w:rFonts w:ascii="Georgia" w:hAnsi="Georgia"/>
          </w:rPr>
          <w:t>n</w:t>
        </w:r>
      </w:ins>
      <w:ins w:id="2046" w:author="Ciaran Mc Donnell" w:date="2018-08-21T20:42:00Z">
        <w:r w:rsidR="008D22E6" w:rsidRPr="00FB0B2F">
          <w:rPr>
            <w:rFonts w:ascii="Georgia" w:hAnsi="Georgia"/>
          </w:rPr>
          <w:t>d user complete control over slicing and dicing options.</w:t>
        </w:r>
      </w:ins>
    </w:p>
    <w:p w14:paraId="678F4A40" w14:textId="7E07F658" w:rsidR="00D77940" w:rsidRDefault="00641C7F">
      <w:pPr>
        <w:ind w:left="720"/>
        <w:jc w:val="both"/>
        <w:rPr>
          <w:ins w:id="2047" w:author="Ciaran Mc Donnell" w:date="2018-08-22T13:25:00Z"/>
          <w:rFonts w:ascii="Georgia" w:hAnsi="Georgia"/>
        </w:rPr>
      </w:pPr>
      <w:ins w:id="2048" w:author="Ciaran Mc Donnell" w:date="2018-08-22T13:26:00Z">
        <w:r>
          <w:rPr>
            <w:noProof/>
          </w:rPr>
          <w:drawing>
            <wp:anchor distT="0" distB="0" distL="114300" distR="114300" simplePos="0" relativeHeight="251676672" behindDoc="0" locked="0" layoutInCell="1" allowOverlap="1" wp14:anchorId="1C0AA89F" wp14:editId="02D520D1">
              <wp:simplePos x="0" y="0"/>
              <wp:positionH relativeFrom="column">
                <wp:posOffset>50800</wp:posOffset>
              </wp:positionH>
              <wp:positionV relativeFrom="paragraph">
                <wp:posOffset>413385</wp:posOffset>
              </wp:positionV>
              <wp:extent cx="5731510" cy="3688080"/>
              <wp:effectExtent l="0" t="0" r="254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anchor>
          </w:drawing>
        </w:r>
      </w:ins>
    </w:p>
    <w:p w14:paraId="5DD82457" w14:textId="0503CE24" w:rsidR="005D7DC1" w:rsidRPr="00FB0B2F" w:rsidRDefault="005D7DC1">
      <w:pPr>
        <w:ind w:left="720"/>
        <w:jc w:val="both"/>
        <w:rPr>
          <w:ins w:id="2049" w:author="Ciaran Mc Donnell" w:date="2018-07-06T17:21:00Z"/>
          <w:rFonts w:ascii="Georgia" w:hAnsi="Georgia"/>
          <w:rPrChange w:id="2050" w:author="Ciaran Mc Donnell" w:date="2018-08-21T22:01:00Z">
            <w:rPr>
              <w:ins w:id="2051" w:author="Ciaran Mc Donnell" w:date="2018-07-06T17:21:00Z"/>
            </w:rPr>
          </w:rPrChange>
        </w:rPr>
        <w:pPrChange w:id="2052" w:author="Ciaran Mc Donnell" w:date="2018-07-06T17:31:00Z">
          <w:pPr>
            <w:ind w:left="357"/>
            <w:jc w:val="both"/>
          </w:pPr>
        </w:pPrChange>
      </w:pPr>
    </w:p>
    <w:p w14:paraId="47A7F1F4" w14:textId="1F9E6C0F" w:rsidR="00CC7E14" w:rsidRPr="00986DEC" w:rsidRDefault="00CC7E14" w:rsidP="00CC7E14">
      <w:pPr>
        <w:ind w:left="714"/>
        <w:jc w:val="both"/>
        <w:rPr>
          <w:ins w:id="2053" w:author="Ciaran Mc Donnell" w:date="2018-08-22T13:27:00Z"/>
          <w:rFonts w:ascii="Georgia" w:hAnsi="Georgia"/>
          <w:sz w:val="18"/>
          <w:szCs w:val="18"/>
        </w:rPr>
      </w:pPr>
      <w:ins w:id="2054" w:author="Ciaran Mc Donnell" w:date="2018-08-22T13:27:00Z">
        <w:r>
          <w:rPr>
            <w:rFonts w:ascii="Georgia" w:hAnsi="Georgia"/>
            <w:b/>
            <w:sz w:val="18"/>
            <w:szCs w:val="18"/>
          </w:rPr>
          <w:t xml:space="preserve">Graph 1 </w:t>
        </w:r>
        <w:r>
          <w:rPr>
            <w:rFonts w:ascii="Georgia" w:hAnsi="Georgia"/>
            <w:sz w:val="18"/>
            <w:szCs w:val="18"/>
          </w:rPr>
          <w:t xml:space="preserve">Dina’s Average Day is the average of all %TSB values for all days in the study. </w:t>
        </w:r>
      </w:ins>
      <w:ins w:id="2055" w:author="Ciaran Mc Donnell" w:date="2018-08-22T13:28:00Z">
        <w:r w:rsidRPr="00986DEC">
          <w:rPr>
            <w:rFonts w:ascii="Georgia" w:hAnsi="Georgia"/>
          </w:rPr>
          <w:t>The % time spent at a given behaviour is on the y-axis with time of day on the x-axis. The different categories of behaviour a</w:t>
        </w:r>
        <w:r w:rsidRPr="00986DEC">
          <w:rPr>
            <w:rFonts w:ascii="Georgia" w:hAnsi="Georgia"/>
          </w:rPr>
          <w:t xml:space="preserve">re </w:t>
        </w:r>
        <w:r w:rsidRPr="00986DEC">
          <w:rPr>
            <w:rFonts w:ascii="Georgia" w:hAnsi="Georgia"/>
          </w:rPr>
          <w:t>colour coded</w:t>
        </w:r>
        <w:r w:rsidR="00660C63">
          <w:rPr>
            <w:rFonts w:ascii="Georgia" w:hAnsi="Georgia"/>
          </w:rPr>
          <w:t>: Swaying (red), Feeding (green)</w:t>
        </w:r>
      </w:ins>
      <w:ins w:id="2056" w:author="Ciaran Mc Donnell" w:date="2018-08-22T13:29:00Z">
        <w:r w:rsidR="00660C63">
          <w:rPr>
            <w:rFonts w:ascii="Georgia" w:hAnsi="Georgia"/>
          </w:rPr>
          <w:t>, Training (orange), Resting/Sleeping (blue), Loc</w:t>
        </w:r>
      </w:ins>
      <w:ins w:id="2057" w:author="Ciaran Mc Donnell" w:date="2018-08-22T13:30:00Z">
        <w:r w:rsidR="006F7C5C">
          <w:rPr>
            <w:rFonts w:ascii="Georgia" w:hAnsi="Georgia"/>
          </w:rPr>
          <w:t>o</w:t>
        </w:r>
      </w:ins>
      <w:ins w:id="2058" w:author="Ciaran Mc Donnell" w:date="2018-08-22T13:29:00Z">
        <w:r w:rsidR="00660C63">
          <w:rPr>
            <w:rFonts w:ascii="Georgia" w:hAnsi="Georgia"/>
          </w:rPr>
          <w:t>motion (yellow), Drinking (light blue), other (pink/pur</w:t>
        </w:r>
      </w:ins>
      <w:ins w:id="2059" w:author="Ciaran Mc Donnell" w:date="2018-08-22T13:30:00Z">
        <w:r w:rsidR="00660C63">
          <w:rPr>
            <w:rFonts w:ascii="Georgia" w:hAnsi="Georgia"/>
          </w:rPr>
          <w:t xml:space="preserve">ple), unknown (grey). </w:t>
        </w:r>
      </w:ins>
    </w:p>
    <w:p w14:paraId="6719AC0A" w14:textId="77777777" w:rsidR="00CB6049" w:rsidRPr="00FB0B2F" w:rsidRDefault="00CB6049">
      <w:pPr>
        <w:rPr>
          <w:ins w:id="2060" w:author="Ciaran Mc Donnell" w:date="2018-07-06T17:21:00Z"/>
          <w:rFonts w:ascii="Georgia" w:hAnsi="Georgia"/>
          <w:rPrChange w:id="2061" w:author="Ciaran Mc Donnell" w:date="2018-08-21T22:01:00Z">
            <w:rPr>
              <w:ins w:id="2062" w:author="Ciaran Mc Donnell" w:date="2018-07-06T17:21:00Z"/>
            </w:rPr>
          </w:rPrChange>
        </w:rPr>
      </w:pPr>
      <w:ins w:id="2063" w:author="Ciaran Mc Donnell" w:date="2018-07-06T17:21:00Z">
        <w:r w:rsidRPr="00FB0B2F">
          <w:rPr>
            <w:rFonts w:ascii="Georgia" w:hAnsi="Georgia"/>
            <w:rPrChange w:id="2064" w:author="Ciaran Mc Donnell" w:date="2018-08-21T22:01:00Z">
              <w:rPr/>
            </w:rPrChange>
          </w:rPr>
          <w:br w:type="page"/>
        </w:r>
      </w:ins>
    </w:p>
    <w:p w14:paraId="2B7B0C30" w14:textId="19E52E2B" w:rsidR="005B2CD9" w:rsidRPr="00FB0B2F" w:rsidRDefault="00A80F00" w:rsidP="00984DB4">
      <w:pPr>
        <w:ind w:left="357"/>
        <w:rPr>
          <w:ins w:id="2065" w:author="Ciaran Mc Donnell" w:date="2018-08-21T19:44:00Z"/>
          <w:rFonts w:ascii="Georgia" w:hAnsi="Georgia"/>
          <w:b/>
        </w:rPr>
      </w:pPr>
      <w:ins w:id="2066" w:author="Ciaran Mc Donnell" w:date="2018-08-21T19:42:00Z">
        <w:r w:rsidRPr="00FB0B2F">
          <w:rPr>
            <w:rFonts w:ascii="Georgia" w:hAnsi="Georgia"/>
            <w:b/>
            <w:rPrChange w:id="2067" w:author="Ciaran Mc Donnell" w:date="2018-08-21T22:01:00Z">
              <w:rPr>
                <w:rFonts w:ascii="Georgia" w:hAnsi="Georgia"/>
              </w:rPr>
            </w:rPrChange>
          </w:rPr>
          <w:lastRenderedPageBreak/>
          <w:t>5. Testing and Results</w:t>
        </w:r>
      </w:ins>
    </w:p>
    <w:p w14:paraId="2DF19D56" w14:textId="741543CE" w:rsidR="00464639" w:rsidRPr="00FB0B2F" w:rsidRDefault="00F74527" w:rsidP="0005000A">
      <w:pPr>
        <w:ind w:left="357"/>
        <w:rPr>
          <w:ins w:id="2068" w:author="Ciaran Mc Donnell" w:date="2018-08-21T20:43:00Z"/>
          <w:rFonts w:ascii="Georgia" w:hAnsi="Georgia"/>
          <w:b/>
          <w:rPrChange w:id="2069" w:author="Ciaran Mc Donnell" w:date="2018-08-21T22:01:00Z">
            <w:rPr>
              <w:ins w:id="2070" w:author="Ciaran Mc Donnell" w:date="2018-08-21T20:43:00Z"/>
              <w:rFonts w:ascii="Georgia" w:hAnsi="Georgia"/>
            </w:rPr>
          </w:rPrChange>
        </w:rPr>
      </w:pPr>
      <w:ins w:id="2071" w:author="Ciaran Mc Donnell" w:date="2018-08-21T20:46:00Z">
        <w:r w:rsidRPr="00FB0B2F">
          <w:rPr>
            <w:rFonts w:ascii="Georgia" w:hAnsi="Georgia"/>
            <w:b/>
            <w:rPrChange w:id="2072" w:author="Ciaran Mc Donnell" w:date="2018-08-21T22:01:00Z">
              <w:rPr>
                <w:rFonts w:ascii="Georgia" w:hAnsi="Georgia"/>
              </w:rPr>
            </w:rPrChange>
          </w:rPr>
          <w:t xml:space="preserve">5.1 Testing </w:t>
        </w:r>
      </w:ins>
    </w:p>
    <w:p w14:paraId="47BCDBF2" w14:textId="24D2EBC8" w:rsidR="00464639" w:rsidRPr="00FB0B2F" w:rsidRDefault="00464639" w:rsidP="002B05FC">
      <w:pPr>
        <w:ind w:left="357"/>
        <w:jc w:val="both"/>
        <w:rPr>
          <w:ins w:id="2073" w:author="Ciaran Mc Donnell" w:date="2018-08-21T20:46:00Z"/>
          <w:rFonts w:ascii="Georgia" w:hAnsi="Georgia"/>
        </w:rPr>
      </w:pPr>
      <w:ins w:id="2074" w:author="Ciaran Mc Donnell" w:date="2018-08-21T20:43:00Z">
        <w:r w:rsidRPr="00FB0B2F">
          <w:rPr>
            <w:rFonts w:ascii="Georgia" w:hAnsi="Georgia"/>
          </w:rPr>
          <w:t xml:space="preserve">Testing throughout the building phase of the project was carried out using subsets of the dataset with known properties calculated in excel. </w:t>
        </w:r>
      </w:ins>
      <w:ins w:id="2075" w:author="Ciaran Mc Donnell" w:date="2018-08-21T20:44:00Z">
        <w:r w:rsidR="00567053" w:rsidRPr="00FB0B2F">
          <w:rPr>
            <w:rFonts w:ascii="Georgia" w:hAnsi="Georgia"/>
          </w:rPr>
          <w:t xml:space="preserve">In the Pandas script, functions to check for data quality were in built into the </w:t>
        </w:r>
        <w:r w:rsidR="00567053" w:rsidRPr="00B15DCB">
          <w:rPr>
            <w:rFonts w:ascii="Georgia" w:hAnsi="Georgia"/>
            <w:rPrChange w:id="2076" w:author="Ciaran Mc Donnell" w:date="2018-08-22T15:36:00Z">
              <w:rPr>
                <w:rFonts w:ascii="Georgia" w:hAnsi="Georgia"/>
              </w:rPr>
            </w:rPrChange>
          </w:rPr>
          <w:t>script</w:t>
        </w:r>
      </w:ins>
      <w:ins w:id="2077" w:author="Ciaran Mc Donnell" w:date="2018-08-21T20:48:00Z">
        <w:r w:rsidR="001C2A66" w:rsidRPr="00B15DCB">
          <w:rPr>
            <w:rFonts w:ascii="Georgia" w:hAnsi="Georgia"/>
            <w:rPrChange w:id="2078" w:author="Ciaran Mc Donnell" w:date="2018-08-22T15:36:00Z">
              <w:rPr>
                <w:rFonts w:ascii="Georgia" w:hAnsi="Georgia"/>
              </w:rPr>
            </w:rPrChange>
          </w:rPr>
          <w:t xml:space="preserve"> (refer to </w:t>
        </w:r>
        <w:r w:rsidR="001C2A66" w:rsidRPr="00231459">
          <w:rPr>
            <w:rFonts w:ascii="Georgia" w:hAnsi="Georgia"/>
            <w:b/>
            <w:rPrChange w:id="2079" w:author="Ciaran Mc Donnell" w:date="2018-08-22T15:36:00Z">
              <w:rPr>
                <w:rFonts w:ascii="Georgia" w:hAnsi="Georgia"/>
              </w:rPr>
            </w:rPrChange>
          </w:rPr>
          <w:t xml:space="preserve">Section </w:t>
        </w:r>
      </w:ins>
      <w:ins w:id="2080" w:author="Ciaran Mc Donnell" w:date="2018-08-22T15:36:00Z">
        <w:r w:rsidR="00B15DCB" w:rsidRPr="00231459">
          <w:rPr>
            <w:rFonts w:ascii="Georgia" w:hAnsi="Georgia"/>
            <w:b/>
            <w:rPrChange w:id="2081" w:author="Ciaran Mc Donnell" w:date="2018-08-22T15:36:00Z">
              <w:rPr>
                <w:rFonts w:ascii="Georgia" w:hAnsi="Georgia"/>
                <w:highlight w:val="yellow"/>
              </w:rPr>
            </w:rPrChange>
          </w:rPr>
          <w:t>3.4.</w:t>
        </w:r>
      </w:ins>
      <w:ins w:id="2082" w:author="Ciaran Mc Donnell" w:date="2018-08-22T15:37:00Z">
        <w:r w:rsidR="005B4F3A">
          <w:rPr>
            <w:rFonts w:ascii="Georgia" w:hAnsi="Georgia"/>
            <w:b/>
          </w:rPr>
          <w:t>1</w:t>
        </w:r>
      </w:ins>
      <w:ins w:id="2083" w:author="Ciaran Mc Donnell" w:date="2018-08-22T15:36:00Z">
        <w:r w:rsidR="00B15DCB" w:rsidRPr="00231459">
          <w:rPr>
            <w:rFonts w:ascii="Georgia" w:hAnsi="Georgia"/>
            <w:b/>
            <w:rPrChange w:id="2084" w:author="Ciaran Mc Donnell" w:date="2018-08-22T15:36:00Z">
              <w:rPr>
                <w:rFonts w:ascii="Georgia" w:hAnsi="Georgia"/>
                <w:highlight w:val="yellow"/>
              </w:rPr>
            </w:rPrChange>
          </w:rPr>
          <w:t>.2</w:t>
        </w:r>
      </w:ins>
      <w:ins w:id="2085" w:author="Ciaran Mc Donnell" w:date="2018-08-21T20:49:00Z">
        <w:r w:rsidR="001C2A66" w:rsidRPr="00B15DCB">
          <w:rPr>
            <w:rFonts w:ascii="Georgia" w:hAnsi="Georgia"/>
            <w:rPrChange w:id="2086" w:author="Ciaran Mc Donnell" w:date="2018-08-22T15:36:00Z">
              <w:rPr>
                <w:rFonts w:ascii="Georgia" w:hAnsi="Georgia"/>
              </w:rPr>
            </w:rPrChange>
          </w:rPr>
          <w:t>)</w:t>
        </w:r>
      </w:ins>
      <w:ins w:id="2087" w:author="Ciaran Mc Donnell" w:date="2018-08-21T20:44:00Z">
        <w:r w:rsidR="00567053" w:rsidRPr="00B15DCB">
          <w:rPr>
            <w:rFonts w:ascii="Georgia" w:hAnsi="Georgia"/>
            <w:rPrChange w:id="2088" w:author="Ciaran Mc Donnell" w:date="2018-08-22T15:36:00Z">
              <w:rPr>
                <w:rFonts w:ascii="Georgia" w:hAnsi="Georgia"/>
              </w:rPr>
            </w:rPrChange>
          </w:rPr>
          <w:t>.</w:t>
        </w:r>
        <w:r w:rsidR="00567053" w:rsidRPr="00FB0B2F">
          <w:rPr>
            <w:rFonts w:ascii="Georgia" w:hAnsi="Georgia"/>
          </w:rPr>
          <w:t xml:space="preserve"> The script also includes a check that the sum of every </w:t>
        </w:r>
        <w:proofErr w:type="gramStart"/>
        <w:r w:rsidR="00567053" w:rsidRPr="00FB0B2F">
          <w:rPr>
            <w:rFonts w:ascii="Georgia" w:hAnsi="Georgia"/>
          </w:rPr>
          <w:t>15 mi</w:t>
        </w:r>
      </w:ins>
      <w:ins w:id="2089" w:author="Ciaran Mc Donnell" w:date="2018-08-21T20:45:00Z">
        <w:r w:rsidR="00567053" w:rsidRPr="00FB0B2F">
          <w:rPr>
            <w:rFonts w:ascii="Georgia" w:hAnsi="Georgia"/>
          </w:rPr>
          <w:t>nute</w:t>
        </w:r>
        <w:proofErr w:type="gramEnd"/>
        <w:r w:rsidR="00567053" w:rsidRPr="00FB0B2F">
          <w:rPr>
            <w:rFonts w:ascii="Georgia" w:hAnsi="Georgia"/>
          </w:rPr>
          <w:t xml:space="preserve"> interval on every day sums to 100% and that the total for each day sums to 6000% (4 intervals for each of 15 hours = </w:t>
        </w:r>
      </w:ins>
      <w:ins w:id="2090" w:author="Ciaran Mc Donnell" w:date="2018-08-21T20:46:00Z">
        <w:r w:rsidR="00567053" w:rsidRPr="00FB0B2F">
          <w:rPr>
            <w:rFonts w:ascii="Georgia" w:hAnsi="Georgia"/>
          </w:rPr>
          <w:t xml:space="preserve">60 intervals at 100% each). </w:t>
        </w:r>
      </w:ins>
      <w:ins w:id="2091" w:author="Ciaran Mc Donnell" w:date="2018-08-22T15:37:00Z">
        <w:r w:rsidR="005B4F3A">
          <w:rPr>
            <w:rFonts w:ascii="Georgia" w:hAnsi="Georgia"/>
          </w:rPr>
          <w:t>R</w:t>
        </w:r>
        <w:r w:rsidR="005B4F3A" w:rsidRPr="00986DEC">
          <w:rPr>
            <w:rFonts w:ascii="Georgia" w:hAnsi="Georgia"/>
          </w:rPr>
          <w:t xml:space="preserve">efer to </w:t>
        </w:r>
        <w:r w:rsidR="005B4F3A" w:rsidRPr="00986DEC">
          <w:rPr>
            <w:rFonts w:ascii="Georgia" w:hAnsi="Georgia"/>
            <w:b/>
          </w:rPr>
          <w:t xml:space="preserve">Section </w:t>
        </w:r>
        <w:r w:rsidR="005B4F3A" w:rsidRPr="00986DEC">
          <w:rPr>
            <w:rFonts w:ascii="Georgia" w:hAnsi="Georgia"/>
            <w:b/>
          </w:rPr>
          <w:t>3.4.2.2</w:t>
        </w:r>
      </w:ins>
    </w:p>
    <w:p w14:paraId="12B6727A" w14:textId="365296F5" w:rsidR="00F74527" w:rsidRPr="00FB0B2F" w:rsidRDefault="00F74527" w:rsidP="002B05FC">
      <w:pPr>
        <w:ind w:left="357"/>
        <w:jc w:val="both"/>
        <w:rPr>
          <w:ins w:id="2092" w:author="Ciaran Mc Donnell" w:date="2018-08-21T20:48:00Z"/>
          <w:rFonts w:ascii="Georgia" w:hAnsi="Georgia"/>
        </w:rPr>
      </w:pPr>
      <w:ins w:id="2093" w:author="Ciaran Mc Donnell" w:date="2018-08-21T20:46:00Z">
        <w:r w:rsidRPr="00FB0B2F">
          <w:rPr>
            <w:rFonts w:ascii="Georgia" w:hAnsi="Georgia"/>
          </w:rPr>
          <w:t>Statistics were cross checked with the output from Minitab.</w:t>
        </w:r>
      </w:ins>
    </w:p>
    <w:p w14:paraId="1975FD16" w14:textId="65FAC3DC" w:rsidR="001C2A66" w:rsidRPr="00FB0B2F" w:rsidRDefault="001C2A66" w:rsidP="002B05FC">
      <w:pPr>
        <w:ind w:left="357"/>
        <w:jc w:val="both"/>
        <w:rPr>
          <w:ins w:id="2094" w:author="Ciaran Mc Donnell" w:date="2018-08-21T20:50:00Z"/>
          <w:rFonts w:ascii="Georgia" w:hAnsi="Georgia"/>
        </w:rPr>
      </w:pPr>
      <w:ins w:id="2095" w:author="Ciaran Mc Donnell" w:date="2018-08-21T20:48:00Z">
        <w:r w:rsidRPr="00FB0B2F">
          <w:rPr>
            <w:rFonts w:ascii="Georgia" w:hAnsi="Georgia"/>
          </w:rPr>
          <w:t>The area graphs in Tableau also provided a visual check that time intervals sum to 100%.</w:t>
        </w:r>
      </w:ins>
    </w:p>
    <w:p w14:paraId="6038AE4E" w14:textId="6EF2C363" w:rsidR="00650917" w:rsidRDefault="00650917" w:rsidP="002B05FC">
      <w:pPr>
        <w:ind w:left="357"/>
        <w:jc w:val="both"/>
        <w:rPr>
          <w:ins w:id="2096" w:author="Ciaran Mc Donnell" w:date="2018-08-22T16:03:00Z"/>
          <w:rFonts w:ascii="Georgia" w:hAnsi="Georgia"/>
          <w:b/>
        </w:rPr>
      </w:pPr>
      <w:ins w:id="2097" w:author="Ciaran Mc Donnell" w:date="2018-08-21T20:50:00Z">
        <w:r w:rsidRPr="000E5754">
          <w:rPr>
            <w:rFonts w:ascii="Georgia" w:hAnsi="Georgia"/>
            <w:b/>
            <w:rPrChange w:id="2098" w:author="Ciaran Mc Donnell" w:date="2018-08-22T13:44:00Z">
              <w:rPr>
                <w:rFonts w:ascii="Georgia" w:hAnsi="Georgia"/>
              </w:rPr>
            </w:rPrChange>
          </w:rPr>
          <w:t>5.2 Results</w:t>
        </w:r>
      </w:ins>
    </w:p>
    <w:p w14:paraId="723EAD51" w14:textId="34CC74AA" w:rsidR="00FE00C3" w:rsidRDefault="00FE00C3" w:rsidP="002B05FC">
      <w:pPr>
        <w:ind w:left="357"/>
        <w:jc w:val="both"/>
        <w:rPr>
          <w:ins w:id="2099" w:author="Ciaran Mc Donnell" w:date="2018-08-22T16:04:00Z"/>
          <w:rFonts w:ascii="Georgia" w:hAnsi="Georgia"/>
          <w:b/>
        </w:rPr>
      </w:pPr>
      <w:ins w:id="2100" w:author="Ciaran Mc Donnell" w:date="2018-08-22T16:03:00Z">
        <w:r>
          <w:rPr>
            <w:rFonts w:ascii="Georgia" w:hAnsi="Georgia"/>
            <w:b/>
          </w:rPr>
          <w:t>5.2.1</w:t>
        </w:r>
      </w:ins>
      <w:ins w:id="2101" w:author="Ciaran Mc Donnell" w:date="2018-08-22T16:04:00Z">
        <w:r>
          <w:rPr>
            <w:rFonts w:ascii="Georgia" w:hAnsi="Georgia"/>
            <w:b/>
          </w:rPr>
          <w:t xml:space="preserve"> Exploratory Analysis</w:t>
        </w:r>
      </w:ins>
    </w:p>
    <w:p w14:paraId="22A4664A" w14:textId="69576141" w:rsidR="00FE00C3" w:rsidRDefault="00FE00C3" w:rsidP="002B05FC">
      <w:pPr>
        <w:ind w:left="357"/>
        <w:jc w:val="both"/>
        <w:rPr>
          <w:ins w:id="2102" w:author="Ciaran Mc Donnell" w:date="2018-08-22T16:08:00Z"/>
          <w:rFonts w:ascii="Georgia" w:hAnsi="Georgia"/>
        </w:rPr>
      </w:pPr>
      <w:ins w:id="2103" w:author="Ciaran Mc Donnell" w:date="2018-08-22T16:05:00Z">
        <w:r w:rsidRPr="00FE00C3">
          <w:rPr>
            <w:rFonts w:ascii="Georgia" w:hAnsi="Georgia"/>
            <w:rPrChange w:id="2104" w:author="Ciaran Mc Donnell" w:date="2018-08-22T16:04:00Z">
              <w:rPr>
                <w:rFonts w:ascii="Georgia" w:hAnsi="Georgia"/>
              </w:rPr>
            </w:rPrChange>
          </w:rPr>
          <w:t>E</w:t>
        </w:r>
        <w:r>
          <w:rPr>
            <w:rFonts w:ascii="Georgia" w:hAnsi="Georgia"/>
          </w:rPr>
          <w:t>xploratory</w:t>
        </w:r>
      </w:ins>
      <w:ins w:id="2105" w:author="Ciaran Mc Donnell" w:date="2018-08-22T16:04:00Z">
        <w:r>
          <w:rPr>
            <w:rFonts w:ascii="Georgia" w:hAnsi="Georgia"/>
          </w:rPr>
          <w:t xml:space="preserve"> </w:t>
        </w:r>
      </w:ins>
      <w:ins w:id="2106" w:author="Ciaran Mc Donnell" w:date="2018-08-22T16:05:00Z">
        <w:r>
          <w:rPr>
            <w:rFonts w:ascii="Georgia" w:hAnsi="Georgia"/>
          </w:rPr>
          <w:t>analysis</w:t>
        </w:r>
      </w:ins>
      <w:ins w:id="2107" w:author="Ciaran Mc Donnell" w:date="2018-08-22T16:04:00Z">
        <w:r>
          <w:rPr>
            <w:rFonts w:ascii="Georgia" w:hAnsi="Georgia"/>
          </w:rPr>
          <w:t xml:space="preserve"> was carried out in Tableau. Box-plots were created for the %TSS versus the feeding type</w:t>
        </w:r>
      </w:ins>
      <w:ins w:id="2108" w:author="Ciaran Mc Donnell" w:date="2018-08-22T16:05:00Z">
        <w:r>
          <w:rPr>
            <w:rFonts w:ascii="Georgia" w:hAnsi="Georgia"/>
          </w:rPr>
          <w:t xml:space="preserve"> (browse vs no browse </w:t>
        </w:r>
        <w:proofErr w:type="gramStart"/>
        <w:r>
          <w:rPr>
            <w:rFonts w:ascii="Georgia" w:hAnsi="Georgia"/>
          </w:rPr>
          <w:t>and also</w:t>
        </w:r>
        <w:proofErr w:type="gramEnd"/>
        <w:r>
          <w:rPr>
            <w:rFonts w:ascii="Georgia" w:hAnsi="Georgia"/>
          </w:rPr>
          <w:t xml:space="preserve"> normal, fresh, one day old and two days old)</w:t>
        </w:r>
      </w:ins>
      <w:ins w:id="2109" w:author="Ciaran Mc Donnell" w:date="2018-08-22T16:06:00Z">
        <w:r w:rsidR="00E22F2C">
          <w:rPr>
            <w:rFonts w:ascii="Georgia" w:hAnsi="Georgia"/>
          </w:rPr>
          <w:t xml:space="preserve"> and</w:t>
        </w:r>
      </w:ins>
      <w:ins w:id="2110" w:author="Ciaran Mc Donnell" w:date="2018-08-22T16:04:00Z">
        <w:r>
          <w:rPr>
            <w:rFonts w:ascii="Georgia" w:hAnsi="Georgia"/>
          </w:rPr>
          <w:t xml:space="preserve"> DOTW</w:t>
        </w:r>
      </w:ins>
      <w:ins w:id="2111" w:author="Ciaran Mc Donnell" w:date="2018-08-22T16:06:00Z">
        <w:r w:rsidR="00E22F2C">
          <w:rPr>
            <w:rFonts w:ascii="Georgia" w:hAnsi="Georgia"/>
          </w:rPr>
          <w:t xml:space="preserve">. The %TSS was also plotted as a time series. </w:t>
        </w:r>
      </w:ins>
      <w:ins w:id="2112" w:author="Ciaran Mc Donnell" w:date="2018-08-22T16:07:00Z">
        <w:r w:rsidR="00073CE3">
          <w:rPr>
            <w:rFonts w:ascii="Georgia" w:hAnsi="Georgia"/>
          </w:rPr>
          <w:t xml:space="preserve">Refer to </w:t>
        </w:r>
        <w:r w:rsidR="00A92BE1" w:rsidRPr="00A92BE1">
          <w:rPr>
            <w:rFonts w:ascii="Georgia" w:hAnsi="Georgia"/>
            <w:b/>
            <w:rPrChange w:id="2113" w:author="Ciaran Mc Donnell" w:date="2018-08-22T16:07:00Z">
              <w:rPr>
                <w:rFonts w:ascii="Georgia" w:hAnsi="Georgia"/>
              </w:rPr>
            </w:rPrChange>
          </w:rPr>
          <w:t>Graphs</w:t>
        </w:r>
        <w:r w:rsidR="00073CE3" w:rsidRPr="00A92BE1">
          <w:rPr>
            <w:rFonts w:ascii="Georgia" w:hAnsi="Georgia"/>
            <w:b/>
            <w:rPrChange w:id="2114" w:author="Ciaran Mc Donnell" w:date="2018-08-22T16:07:00Z">
              <w:rPr>
                <w:rFonts w:ascii="Georgia" w:hAnsi="Georgia"/>
              </w:rPr>
            </w:rPrChange>
          </w:rPr>
          <w:t xml:space="preserve"> X</w:t>
        </w:r>
        <w:r w:rsidR="00073CE3">
          <w:rPr>
            <w:rFonts w:ascii="Georgia" w:hAnsi="Georgia"/>
          </w:rPr>
          <w:t xml:space="preserve"> to </w:t>
        </w:r>
        <w:r w:rsidR="00073CE3" w:rsidRPr="00A92BE1">
          <w:rPr>
            <w:rFonts w:ascii="Georgia" w:hAnsi="Georgia"/>
            <w:b/>
            <w:rPrChange w:id="2115" w:author="Ciaran Mc Donnell" w:date="2018-08-22T16:07:00Z">
              <w:rPr>
                <w:rFonts w:ascii="Georgia" w:hAnsi="Georgia"/>
              </w:rPr>
            </w:rPrChange>
          </w:rPr>
          <w:t>X</w:t>
        </w:r>
        <w:r w:rsidR="00073CE3">
          <w:rPr>
            <w:rFonts w:ascii="Georgia" w:hAnsi="Georgia"/>
          </w:rPr>
          <w:t xml:space="preserve">. </w:t>
        </w:r>
      </w:ins>
    </w:p>
    <w:p w14:paraId="583ADD38" w14:textId="7553D562" w:rsidR="003F316A" w:rsidRDefault="003F316A" w:rsidP="002B05FC">
      <w:pPr>
        <w:ind w:left="357"/>
        <w:jc w:val="both"/>
        <w:rPr>
          <w:ins w:id="2116" w:author="Ciaran Mc Donnell" w:date="2018-08-22T16:09:00Z"/>
          <w:rFonts w:ascii="Georgia" w:hAnsi="Georgia"/>
        </w:rPr>
      </w:pPr>
      <w:ins w:id="2117" w:author="Ciaran Mc Donnell" w:date="2018-08-22T16:08:00Z">
        <w:r>
          <w:rPr>
            <w:rFonts w:ascii="Georgia" w:hAnsi="Georgia"/>
          </w:rPr>
          <w:t xml:space="preserve">The most striking observation is that there is one out of trend Fresh day with a %TSS of </w:t>
        </w:r>
        <w:r w:rsidR="009414F4">
          <w:rPr>
            <w:rFonts w:ascii="Georgia" w:hAnsi="Georgia"/>
          </w:rPr>
          <w:t>25% compared to the next highest of 11.2</w:t>
        </w:r>
      </w:ins>
      <w:ins w:id="2118" w:author="Ciaran Mc Donnell" w:date="2018-08-22T16:09:00Z">
        <w:r w:rsidR="009414F4">
          <w:rPr>
            <w:rFonts w:ascii="Georgia" w:hAnsi="Georgia"/>
          </w:rPr>
          <w:t>%. This is the only Fresh day implemented at the weekend.</w:t>
        </w:r>
      </w:ins>
    </w:p>
    <w:p w14:paraId="3229A9A0" w14:textId="4A2AC583" w:rsidR="009414F4" w:rsidRDefault="009414F4" w:rsidP="002B05FC">
      <w:pPr>
        <w:ind w:left="357"/>
        <w:jc w:val="both"/>
        <w:rPr>
          <w:ins w:id="2119" w:author="Ciaran Mc Donnell" w:date="2018-08-22T16:12:00Z"/>
          <w:rFonts w:ascii="Georgia" w:hAnsi="Georgia"/>
        </w:rPr>
      </w:pPr>
      <w:ins w:id="2120" w:author="Ciaran Mc Donnell" w:date="2018-08-22T16:09:00Z">
        <w:r>
          <w:rPr>
            <w:rFonts w:ascii="Georgia" w:hAnsi="Georgia"/>
          </w:rPr>
          <w:t>Also evident is a trend in the DOTW boxplot.</w:t>
        </w:r>
      </w:ins>
      <w:ins w:id="2121" w:author="Ciaran Mc Donnell" w:date="2018-08-22T16:10:00Z">
        <w:r w:rsidR="00BE4FF5">
          <w:rPr>
            <w:rFonts w:ascii="Georgia" w:hAnsi="Georgia"/>
          </w:rPr>
          <w:t xml:space="preserve"> On average </w:t>
        </w:r>
      </w:ins>
      <w:ins w:id="2122" w:author="Ciaran Mc Donnell" w:date="2018-08-22T16:09:00Z">
        <w:r>
          <w:rPr>
            <w:rFonts w:ascii="Georgia" w:hAnsi="Georgia"/>
          </w:rPr>
          <w:t xml:space="preserve"> S</w:t>
        </w:r>
      </w:ins>
      <w:ins w:id="2123" w:author="Ciaran Mc Donnell" w:date="2018-08-22T16:10:00Z">
        <w:r>
          <w:rPr>
            <w:rFonts w:ascii="Georgia" w:hAnsi="Georgia"/>
          </w:rPr>
          <w:t>aturday, Sunday and Monday have higher % swaying tha</w:t>
        </w:r>
        <w:r w:rsidR="00BE4FF5">
          <w:rPr>
            <w:rFonts w:ascii="Georgia" w:hAnsi="Georgia"/>
          </w:rPr>
          <w:t xml:space="preserve">n </w:t>
        </w:r>
        <w:r>
          <w:rPr>
            <w:rFonts w:ascii="Georgia" w:hAnsi="Georgia"/>
          </w:rPr>
          <w:t xml:space="preserve">Tuesday to Friday inclusive. </w:t>
        </w:r>
      </w:ins>
    </w:p>
    <w:p w14:paraId="65E7FDD1" w14:textId="6FE7F7DD" w:rsidR="00CC022B" w:rsidRDefault="00CC022B" w:rsidP="002B05FC">
      <w:pPr>
        <w:ind w:left="357"/>
        <w:jc w:val="both"/>
        <w:rPr>
          <w:ins w:id="2124" w:author="Ciaran Mc Donnell" w:date="2018-08-22T16:16:00Z"/>
          <w:rFonts w:ascii="Georgia" w:hAnsi="Georgia"/>
        </w:rPr>
      </w:pPr>
      <w:ins w:id="2125" w:author="Ciaran Mc Donnell" w:date="2018-08-22T16:12:00Z">
        <w:r>
          <w:rPr>
            <w:rFonts w:ascii="Georgia" w:hAnsi="Georgia"/>
          </w:rPr>
          <w:t>The area graphs and dashboard (</w:t>
        </w:r>
      </w:ins>
      <w:ins w:id="2126" w:author="Ciaran Mc Donnell" w:date="2018-08-22T16:13:00Z">
        <w:r>
          <w:rPr>
            <w:rFonts w:ascii="Georgia" w:hAnsi="Georgia"/>
          </w:rPr>
          <w:t xml:space="preserve">refer to </w:t>
        </w:r>
        <w:r w:rsidRPr="0005576D">
          <w:rPr>
            <w:rFonts w:ascii="Georgia" w:hAnsi="Georgia"/>
            <w:b/>
            <w:rPrChange w:id="2127" w:author="Ciaran Mc Donnell" w:date="2018-08-22T16:15:00Z">
              <w:rPr>
                <w:rFonts w:ascii="Georgia" w:hAnsi="Georgia"/>
              </w:rPr>
            </w:rPrChange>
          </w:rPr>
          <w:t>Sect</w:t>
        </w:r>
      </w:ins>
      <w:ins w:id="2128" w:author="Ciaran Mc Donnell" w:date="2018-08-22T16:19:00Z">
        <w:r w:rsidR="00E33F02">
          <w:rPr>
            <w:rFonts w:ascii="Georgia" w:hAnsi="Georgia"/>
            <w:b/>
          </w:rPr>
          <w:t>i</w:t>
        </w:r>
      </w:ins>
      <w:ins w:id="2129" w:author="Ciaran Mc Donnell" w:date="2018-08-22T16:13:00Z">
        <w:r w:rsidRPr="0005576D">
          <w:rPr>
            <w:rFonts w:ascii="Georgia" w:hAnsi="Georgia"/>
            <w:b/>
            <w:rPrChange w:id="2130" w:author="Ciaran Mc Donnell" w:date="2018-08-22T16:15:00Z">
              <w:rPr>
                <w:rFonts w:ascii="Georgia" w:hAnsi="Georgia"/>
              </w:rPr>
            </w:rPrChange>
          </w:rPr>
          <w:t>on 3.4.4</w:t>
        </w:r>
        <w:r>
          <w:rPr>
            <w:rFonts w:ascii="Georgia" w:hAnsi="Georgia"/>
          </w:rPr>
          <w:t>) were also used. These visualizations show that Dina’s swaying general</w:t>
        </w:r>
      </w:ins>
      <w:ins w:id="2131" w:author="Ciaran Mc Donnell" w:date="2018-08-22T16:14:00Z">
        <w:r>
          <w:rPr>
            <w:rFonts w:ascii="Georgia" w:hAnsi="Georgia"/>
          </w:rPr>
          <w:t>ly occurs in two cluster, one in the morning from about 7am to 9.30am and one in the afternoon from 11am to 4pm</w:t>
        </w:r>
      </w:ins>
      <w:ins w:id="2132" w:author="Ciaran Mc Donnell" w:date="2018-08-22T16:16:00Z">
        <w:r w:rsidR="0005576D">
          <w:rPr>
            <w:rFonts w:ascii="Georgia" w:hAnsi="Georgia"/>
          </w:rPr>
          <w:t xml:space="preserve">, with the browse feeding having the biggest effect on the afternoon swaying cluster. </w:t>
        </w:r>
      </w:ins>
    </w:p>
    <w:p w14:paraId="3567769C" w14:textId="4B5A03B8" w:rsidR="00D85856" w:rsidRDefault="00D85856" w:rsidP="002B05FC">
      <w:pPr>
        <w:ind w:left="357"/>
        <w:jc w:val="both"/>
        <w:rPr>
          <w:ins w:id="2133" w:author="Ciaran Mc Donnell" w:date="2018-08-22T16:17:00Z"/>
          <w:rFonts w:ascii="Georgia" w:hAnsi="Georgia"/>
        </w:rPr>
      </w:pPr>
      <w:ins w:id="2134" w:author="Ciaran Mc Donnell" w:date="2018-08-22T16:16:00Z">
        <w:r>
          <w:rPr>
            <w:rFonts w:ascii="Georgia" w:hAnsi="Georgia"/>
          </w:rPr>
          <w:t>It also shows that Dina rarely sways between 10 and 1</w:t>
        </w:r>
      </w:ins>
      <w:ins w:id="2135" w:author="Ciaran Mc Donnell" w:date="2018-08-22T16:17:00Z">
        <w:r>
          <w:rPr>
            <w:rFonts w:ascii="Georgia" w:hAnsi="Georgia"/>
          </w:rPr>
          <w:t xml:space="preserve">1 am. When she has training, this is when it is usually scheduled, but she doesn’t not sway during this time, even when no training occurs. </w:t>
        </w:r>
      </w:ins>
    </w:p>
    <w:p w14:paraId="574D9704" w14:textId="6560B75B" w:rsidR="002E01E1" w:rsidRDefault="002E01E1" w:rsidP="002B05FC">
      <w:pPr>
        <w:ind w:left="357"/>
        <w:jc w:val="both"/>
        <w:rPr>
          <w:ins w:id="2136" w:author="Ciaran Mc Donnell" w:date="2018-08-22T16:17:00Z"/>
          <w:rFonts w:ascii="Georgia" w:hAnsi="Georgia"/>
        </w:rPr>
      </w:pPr>
      <w:ins w:id="2137" w:author="Ciaran Mc Donnell" w:date="2018-08-22T16:17:00Z">
        <w:r>
          <w:rPr>
            <w:rFonts w:ascii="Georgia" w:hAnsi="Georgia"/>
          </w:rPr>
          <w:t xml:space="preserve">She also never sways at 2.30pm.This corresponds to the lowering of a hay net. </w:t>
        </w:r>
      </w:ins>
    </w:p>
    <w:p w14:paraId="4A67077B" w14:textId="1A704177" w:rsidR="00AC6D46" w:rsidRDefault="00AC6D46" w:rsidP="002B05FC">
      <w:pPr>
        <w:ind w:left="357"/>
        <w:jc w:val="both"/>
        <w:rPr>
          <w:ins w:id="2138" w:author="Ciaran Mc Donnell" w:date="2018-08-22T16:13:00Z"/>
          <w:rFonts w:ascii="Georgia" w:hAnsi="Georgia"/>
        </w:rPr>
      </w:pPr>
      <w:ins w:id="2139" w:author="Ciaran Mc Donnell" w:date="2018-08-22T16:17:00Z">
        <w:r>
          <w:rPr>
            <w:rFonts w:ascii="Georgia" w:hAnsi="Georgia"/>
          </w:rPr>
          <w:t>She</w:t>
        </w:r>
      </w:ins>
      <w:ins w:id="2140" w:author="Ciaran Mc Donnell" w:date="2018-08-22T16:18:00Z">
        <w:r>
          <w:rPr>
            <w:rFonts w:ascii="Georgia" w:hAnsi="Georgia"/>
          </w:rPr>
          <w:t xml:space="preserve"> rarely sways after 4pm which corresponds to gaining access to the Elephant house and a fresh supply of food. </w:t>
        </w:r>
      </w:ins>
    </w:p>
    <w:p w14:paraId="4EC392FE" w14:textId="333DF6FC" w:rsidR="001F5C1A" w:rsidRDefault="001F5C1A" w:rsidP="002B05FC">
      <w:pPr>
        <w:ind w:left="357"/>
        <w:jc w:val="both"/>
        <w:rPr>
          <w:ins w:id="2141" w:author="Ciaran Mc Donnell" w:date="2018-08-22T16:38:00Z"/>
          <w:rFonts w:ascii="Georgia" w:hAnsi="Georgia"/>
          <w:b/>
        </w:rPr>
      </w:pPr>
    </w:p>
    <w:p w14:paraId="6B38E74E" w14:textId="77777777" w:rsidR="008B52A1" w:rsidRDefault="008B52A1" w:rsidP="002B05FC">
      <w:pPr>
        <w:ind w:left="357"/>
        <w:jc w:val="both"/>
        <w:rPr>
          <w:ins w:id="2142" w:author="Ciaran Mc Donnell" w:date="2018-08-22T15:37:00Z"/>
          <w:rFonts w:ascii="Georgia" w:hAnsi="Georgia"/>
          <w:b/>
        </w:rPr>
      </w:pPr>
      <w:bookmarkStart w:id="2143" w:name="_GoBack"/>
      <w:bookmarkEnd w:id="2143"/>
    </w:p>
    <w:p w14:paraId="36F4B267" w14:textId="642B79DF" w:rsidR="001F5C1A" w:rsidRDefault="001F5C1A" w:rsidP="001F5C1A">
      <w:pPr>
        <w:tabs>
          <w:tab w:val="center" w:pos="4513"/>
        </w:tabs>
        <w:ind w:left="357"/>
        <w:jc w:val="both"/>
        <w:rPr>
          <w:ins w:id="2144" w:author="Ciaran Mc Donnell" w:date="2018-08-22T15:39:00Z"/>
          <w:rFonts w:ascii="Georgia" w:hAnsi="Georgia"/>
          <w:b/>
        </w:rPr>
      </w:pPr>
      <w:ins w:id="2145" w:author="Ciaran Mc Donnell" w:date="2018-08-22T15:37:00Z">
        <w:r>
          <w:rPr>
            <w:rFonts w:ascii="Georgia" w:hAnsi="Georgia"/>
            <w:b/>
          </w:rPr>
          <w:t>5</w:t>
        </w:r>
      </w:ins>
      <w:ins w:id="2146" w:author="Ciaran Mc Donnell" w:date="2018-08-22T15:38:00Z">
        <w:r>
          <w:rPr>
            <w:rFonts w:ascii="Georgia" w:hAnsi="Georgia"/>
            <w:b/>
          </w:rPr>
          <w:t>.2.X Statistical analysis to d</w:t>
        </w:r>
        <w:r w:rsidRPr="00986DEC">
          <w:rPr>
            <w:rFonts w:ascii="Georgia" w:hAnsi="Georgia"/>
            <w:b/>
          </w:rPr>
          <w:t>etermine if the change in feeding approach caused a statistically significant change in the % time spent swaying (alpha = 0.05)</w:t>
        </w:r>
      </w:ins>
    </w:p>
    <w:p w14:paraId="72EF5772" w14:textId="62FA9EC8" w:rsidR="001F5C1A" w:rsidRDefault="001F5C1A" w:rsidP="001F5C1A">
      <w:pPr>
        <w:tabs>
          <w:tab w:val="center" w:pos="4513"/>
        </w:tabs>
        <w:ind w:left="357"/>
        <w:jc w:val="both"/>
        <w:rPr>
          <w:ins w:id="2147" w:author="Ciaran Mc Donnell" w:date="2018-08-22T15:39:00Z"/>
          <w:rFonts w:ascii="Georgia" w:hAnsi="Georgia"/>
          <w:b/>
        </w:rPr>
      </w:pPr>
    </w:p>
    <w:p w14:paraId="784713BF" w14:textId="3593E312" w:rsidR="00D64038" w:rsidRPr="00851EA3" w:rsidRDefault="00D64038" w:rsidP="001F5C1A">
      <w:pPr>
        <w:tabs>
          <w:tab w:val="center" w:pos="4513"/>
        </w:tabs>
        <w:ind w:left="357"/>
        <w:jc w:val="both"/>
        <w:rPr>
          <w:ins w:id="2148" w:author="Ciaran Mc Donnell" w:date="2018-08-22T15:47:00Z"/>
          <w:rFonts w:ascii="Georgia" w:hAnsi="Georgia"/>
          <w:b/>
          <w:rPrChange w:id="2149" w:author="Ciaran Mc Donnell" w:date="2018-08-22T15:48:00Z">
            <w:rPr>
              <w:ins w:id="2150" w:author="Ciaran Mc Donnell" w:date="2018-08-22T15:47:00Z"/>
              <w:rFonts w:ascii="Georgia" w:hAnsi="Georgia"/>
            </w:rPr>
          </w:rPrChange>
        </w:rPr>
      </w:pPr>
      <w:ins w:id="2151" w:author="Ciaran Mc Donnell" w:date="2018-08-22T15:47:00Z">
        <w:r w:rsidRPr="00851EA3">
          <w:rPr>
            <w:rFonts w:ascii="Georgia" w:hAnsi="Georgia"/>
            <w:b/>
            <w:rPrChange w:id="2152" w:author="Ciaran Mc Donnell" w:date="2018-08-22T15:48:00Z">
              <w:rPr>
                <w:rFonts w:ascii="Georgia" w:hAnsi="Georgia"/>
              </w:rPr>
            </w:rPrChange>
          </w:rPr>
          <w:t xml:space="preserve">5.2.1 t-test for </w:t>
        </w:r>
        <w:r w:rsidR="00851EA3" w:rsidRPr="00851EA3">
          <w:rPr>
            <w:rFonts w:ascii="Georgia" w:hAnsi="Georgia"/>
            <w:b/>
            <w:rPrChange w:id="2153" w:author="Ciaran Mc Donnell" w:date="2018-08-22T15:48:00Z">
              <w:rPr>
                <w:rFonts w:ascii="Georgia" w:hAnsi="Georgia"/>
              </w:rPr>
            </w:rPrChange>
          </w:rPr>
          <w:t>difference</w:t>
        </w:r>
        <w:r w:rsidRPr="00851EA3">
          <w:rPr>
            <w:rFonts w:ascii="Georgia" w:hAnsi="Georgia"/>
            <w:b/>
            <w:rPrChange w:id="2154" w:author="Ciaran Mc Donnell" w:date="2018-08-22T15:48:00Z">
              <w:rPr>
                <w:rFonts w:ascii="Georgia" w:hAnsi="Georgia"/>
              </w:rPr>
            </w:rPrChange>
          </w:rPr>
          <w:t xml:space="preserve"> between mean %TSS for browse and non-Browse days</w:t>
        </w:r>
      </w:ins>
    </w:p>
    <w:p w14:paraId="43AA4DED" w14:textId="5B6CCED1" w:rsidR="001F5C1A" w:rsidRDefault="001F5C1A" w:rsidP="001F5C1A">
      <w:pPr>
        <w:tabs>
          <w:tab w:val="center" w:pos="4513"/>
        </w:tabs>
        <w:ind w:left="357"/>
        <w:jc w:val="both"/>
        <w:rPr>
          <w:ins w:id="2155" w:author="Ciaran Mc Donnell" w:date="2018-08-22T15:40:00Z"/>
          <w:rFonts w:ascii="Georgia" w:hAnsi="Georgia"/>
        </w:rPr>
      </w:pPr>
      <w:ins w:id="2156" w:author="Ciaran Mc Donnell" w:date="2018-08-22T15:39:00Z">
        <w:r w:rsidRPr="001F5C1A">
          <w:rPr>
            <w:rFonts w:ascii="Georgia" w:hAnsi="Georgia"/>
            <w:rPrChange w:id="2157" w:author="Ciaran Mc Donnell" w:date="2018-08-22T15:40:00Z">
              <w:rPr>
                <w:rFonts w:ascii="Georgia" w:hAnsi="Georgia"/>
                <w:b/>
              </w:rPr>
            </w:rPrChange>
          </w:rPr>
          <w:t xml:space="preserve">This task was complicated by the way the study was implemented. </w:t>
        </w:r>
      </w:ins>
    </w:p>
    <w:p w14:paraId="250E9E51" w14:textId="66185082" w:rsidR="001F5C1A" w:rsidRDefault="001F5C1A" w:rsidP="001F5C1A">
      <w:pPr>
        <w:tabs>
          <w:tab w:val="center" w:pos="4513"/>
        </w:tabs>
        <w:ind w:left="357"/>
        <w:jc w:val="both"/>
        <w:rPr>
          <w:ins w:id="2158" w:author="Ciaran Mc Donnell" w:date="2018-08-22T15:42:00Z"/>
          <w:rFonts w:ascii="Georgia" w:hAnsi="Georgia"/>
        </w:rPr>
      </w:pPr>
      <w:ins w:id="2159" w:author="Ciaran Mc Donnell" w:date="2018-08-22T15:40:00Z">
        <w:r>
          <w:rPr>
            <w:rFonts w:ascii="Georgia" w:hAnsi="Georgia"/>
          </w:rPr>
          <w:lastRenderedPageBreak/>
          <w:t>An independent t-test was run to see if, despite the differences in the implementation of the browse days (see</w:t>
        </w:r>
      </w:ins>
      <w:ins w:id="2160" w:author="Ciaran Mc Donnell" w:date="2018-08-22T15:41:00Z">
        <w:r>
          <w:rPr>
            <w:rFonts w:ascii="Georgia" w:hAnsi="Georgia"/>
          </w:rPr>
          <w:t xml:space="preserve"> </w:t>
        </w:r>
        <w:r w:rsidRPr="00F12CB8">
          <w:rPr>
            <w:rFonts w:ascii="Georgia" w:hAnsi="Georgia"/>
            <w:b/>
            <w:rPrChange w:id="2161" w:author="Ciaran Mc Donnell" w:date="2018-08-22T16:01:00Z">
              <w:rPr>
                <w:rFonts w:ascii="Georgia" w:hAnsi="Georgia"/>
              </w:rPr>
            </w:rPrChange>
          </w:rPr>
          <w:t>Section 3.4.1.1</w:t>
        </w:r>
        <w:r>
          <w:rPr>
            <w:rFonts w:ascii="Georgia" w:hAnsi="Georgia"/>
          </w:rPr>
          <w:t xml:space="preserve">), there was </w:t>
        </w:r>
      </w:ins>
      <w:ins w:id="2162" w:author="Ciaran Mc Donnell" w:date="2018-08-22T16:01:00Z">
        <w:r w:rsidR="007270EF">
          <w:rPr>
            <w:rFonts w:ascii="Georgia" w:hAnsi="Georgia"/>
          </w:rPr>
          <w:t xml:space="preserve">a </w:t>
        </w:r>
      </w:ins>
      <w:ins w:id="2163" w:author="Ciaran Mc Donnell" w:date="2018-08-22T15:41:00Z">
        <w:r>
          <w:rPr>
            <w:rFonts w:ascii="Georgia" w:hAnsi="Georgia"/>
          </w:rPr>
          <w:t>statistically significant difference between the average amount of swaying on browse days versus normal (</w:t>
        </w:r>
      </w:ins>
      <w:ins w:id="2164" w:author="Ciaran Mc Donnell" w:date="2018-08-22T15:42:00Z">
        <w:r>
          <w:rPr>
            <w:rFonts w:ascii="Georgia" w:hAnsi="Georgia"/>
          </w:rPr>
          <w:t>no-browse) days.</w:t>
        </w:r>
      </w:ins>
    </w:p>
    <w:p w14:paraId="0F6B7680" w14:textId="50B2A59B" w:rsidR="001F5C1A" w:rsidRDefault="001F5C1A" w:rsidP="001F5C1A">
      <w:pPr>
        <w:tabs>
          <w:tab w:val="center" w:pos="4513"/>
        </w:tabs>
        <w:ind w:left="357"/>
        <w:jc w:val="both"/>
        <w:rPr>
          <w:ins w:id="2165" w:author="Ciaran Mc Donnell" w:date="2018-08-22T15:43:00Z"/>
          <w:rFonts w:ascii="Georgia" w:hAnsi="Georgia"/>
        </w:rPr>
      </w:pPr>
      <w:ins w:id="2166" w:author="Ciaran Mc Donnell" w:date="2018-08-22T15:42:00Z">
        <w:r>
          <w:rPr>
            <w:rFonts w:ascii="Georgia" w:hAnsi="Georgia"/>
          </w:rPr>
          <w:t>Both subsets were evaluated using normality plots and the Shapiro Wilk test to confirm the validity of the assumption that</w:t>
        </w:r>
      </w:ins>
      <w:ins w:id="2167" w:author="Ciaran Mc Donnell" w:date="2018-08-22T15:43:00Z">
        <w:r>
          <w:rPr>
            <w:rFonts w:ascii="Georgia" w:hAnsi="Georgia"/>
          </w:rPr>
          <w:t xml:space="preserve"> the data is normally distributed.</w:t>
        </w:r>
      </w:ins>
    </w:p>
    <w:p w14:paraId="70881EC5" w14:textId="4DD56E48" w:rsidR="001F5C1A" w:rsidRDefault="001F5C1A" w:rsidP="001F5C1A">
      <w:pPr>
        <w:tabs>
          <w:tab w:val="center" w:pos="4513"/>
        </w:tabs>
        <w:ind w:left="357"/>
        <w:jc w:val="both"/>
        <w:rPr>
          <w:ins w:id="2168" w:author="Ciaran Mc Donnell" w:date="2018-08-22T15:45:00Z"/>
          <w:rFonts w:ascii="Georgia" w:hAnsi="Georgia"/>
        </w:rPr>
      </w:pPr>
      <w:ins w:id="2169" w:author="Ciaran Mc Donnell" w:date="2018-08-22T15:43:00Z">
        <w:r>
          <w:rPr>
            <w:rFonts w:ascii="Georgia" w:hAnsi="Georgia"/>
          </w:rPr>
          <w:t xml:space="preserve">For both subsets, the p-value of the Shapiro-Wilk test was &gt; 0.05 and </w:t>
        </w:r>
      </w:ins>
      <w:ins w:id="2170" w:author="Ciaran Mc Donnell" w:date="2018-08-22T15:44:00Z">
        <w:r>
          <w:rPr>
            <w:rFonts w:ascii="Georgia" w:hAnsi="Georgia"/>
          </w:rPr>
          <w:t>the normality plots were approximately a straight line.</w:t>
        </w:r>
        <w:r w:rsidR="00350029">
          <w:rPr>
            <w:rFonts w:ascii="Georgia" w:hAnsi="Georgia"/>
          </w:rPr>
          <w:t xml:space="preserve"> </w:t>
        </w:r>
        <w:proofErr w:type="spellStart"/>
        <w:r w:rsidR="00350029">
          <w:rPr>
            <w:rFonts w:ascii="Georgia" w:hAnsi="Georgia"/>
          </w:rPr>
          <w:t>Bar</w:t>
        </w:r>
      </w:ins>
      <w:ins w:id="2171" w:author="Ciaran Mc Donnell" w:date="2018-08-22T16:02:00Z">
        <w:r w:rsidR="007270EF">
          <w:rPr>
            <w:rFonts w:ascii="Georgia" w:hAnsi="Georgia"/>
          </w:rPr>
          <w:t>t</w:t>
        </w:r>
      </w:ins>
      <w:ins w:id="2172" w:author="Ciaran Mc Donnell" w:date="2018-08-22T15:44:00Z">
        <w:r w:rsidR="00350029">
          <w:rPr>
            <w:rFonts w:ascii="Georgia" w:hAnsi="Georgia"/>
          </w:rPr>
          <w:t>letts</w:t>
        </w:r>
        <w:proofErr w:type="spellEnd"/>
        <w:r w:rsidR="00350029">
          <w:rPr>
            <w:rFonts w:ascii="Georgia" w:hAnsi="Georgia"/>
          </w:rPr>
          <w:t xml:space="preserve"> test was used to test if they could be considered to have equal varia</w:t>
        </w:r>
      </w:ins>
      <w:ins w:id="2173" w:author="Ciaran Mc Donnell" w:date="2018-08-22T15:45:00Z">
        <w:r w:rsidR="00350029">
          <w:rPr>
            <w:rFonts w:ascii="Georgia" w:hAnsi="Georgia"/>
          </w:rPr>
          <w:t>nce. It had a p-value &gt; 0.05 (actual value 0.20).</w:t>
        </w:r>
      </w:ins>
    </w:p>
    <w:p w14:paraId="2D6D2627" w14:textId="2DF0A9FA" w:rsidR="00350029" w:rsidRDefault="00350029" w:rsidP="001F5C1A">
      <w:pPr>
        <w:tabs>
          <w:tab w:val="center" w:pos="4513"/>
        </w:tabs>
        <w:ind w:left="357"/>
        <w:jc w:val="both"/>
        <w:rPr>
          <w:ins w:id="2174" w:author="Ciaran Mc Donnell" w:date="2018-08-22T15:48:00Z"/>
          <w:rFonts w:ascii="Georgia" w:hAnsi="Georgia"/>
        </w:rPr>
      </w:pPr>
      <w:ins w:id="2175" w:author="Ciaran Mc Donnell" w:date="2018-08-22T15:45:00Z">
        <w:r>
          <w:rPr>
            <w:rFonts w:ascii="Georgia" w:hAnsi="Georgia"/>
          </w:rPr>
          <w:t>The actual difference i</w:t>
        </w:r>
      </w:ins>
      <w:ins w:id="2176" w:author="Ciaran Mc Donnell" w:date="2018-08-22T15:46:00Z">
        <w:r>
          <w:rPr>
            <w:rFonts w:ascii="Georgia" w:hAnsi="Georgia"/>
          </w:rPr>
          <w:t xml:space="preserve">n the mean %TSS for browse and non-browse days was only 2.53%, giving a p-value of 0.25. We fail to reject the null hypothesis of a </w:t>
        </w:r>
      </w:ins>
      <w:ins w:id="2177" w:author="Ciaran Mc Donnell" w:date="2018-08-22T15:47:00Z">
        <w:r>
          <w:rPr>
            <w:rFonts w:ascii="Georgia" w:hAnsi="Georgia"/>
          </w:rPr>
          <w:t>difference in the means of %TSS for browse and non-browse days.</w:t>
        </w:r>
      </w:ins>
    </w:p>
    <w:p w14:paraId="04B5A601" w14:textId="013EA6CD" w:rsidR="00974A14" w:rsidRDefault="00974A14" w:rsidP="001F5C1A">
      <w:pPr>
        <w:tabs>
          <w:tab w:val="center" w:pos="4513"/>
        </w:tabs>
        <w:ind w:left="357"/>
        <w:jc w:val="both"/>
        <w:rPr>
          <w:ins w:id="2178" w:author="Ciaran Mc Donnell" w:date="2018-08-22T15:48:00Z"/>
          <w:rFonts w:ascii="Georgia" w:hAnsi="Georgia"/>
          <w:b/>
        </w:rPr>
      </w:pPr>
      <w:ins w:id="2179" w:author="Ciaran Mc Donnell" w:date="2018-08-22T15:48:00Z">
        <w:r w:rsidRPr="00974A14">
          <w:rPr>
            <w:rFonts w:ascii="Georgia" w:hAnsi="Georgia"/>
            <w:b/>
            <w:rPrChange w:id="2180" w:author="Ciaran Mc Donnell" w:date="2018-08-22T15:48:00Z">
              <w:rPr>
                <w:rFonts w:ascii="Georgia" w:hAnsi="Georgia"/>
              </w:rPr>
            </w:rPrChange>
          </w:rPr>
          <w:t xml:space="preserve">5.2.2 One-way </w:t>
        </w:r>
        <w:proofErr w:type="spellStart"/>
        <w:r w:rsidRPr="00974A14">
          <w:rPr>
            <w:rFonts w:ascii="Georgia" w:hAnsi="Georgia"/>
            <w:b/>
            <w:rPrChange w:id="2181" w:author="Ciaran Mc Donnell" w:date="2018-08-22T15:48:00Z">
              <w:rPr>
                <w:rFonts w:ascii="Georgia" w:hAnsi="Georgia"/>
              </w:rPr>
            </w:rPrChange>
          </w:rPr>
          <w:t>Anova</w:t>
        </w:r>
        <w:proofErr w:type="spellEnd"/>
        <w:r w:rsidRPr="00974A14">
          <w:rPr>
            <w:rFonts w:ascii="Georgia" w:hAnsi="Georgia"/>
            <w:b/>
            <w:rPrChange w:id="2182" w:author="Ciaran Mc Donnell" w:date="2018-08-22T15:48:00Z">
              <w:rPr>
                <w:rFonts w:ascii="Georgia" w:hAnsi="Georgia"/>
              </w:rPr>
            </w:rPrChange>
          </w:rPr>
          <w:t xml:space="preserve"> with 4 factors</w:t>
        </w:r>
      </w:ins>
    </w:p>
    <w:p w14:paraId="5B91AEC8" w14:textId="368254C6" w:rsidR="00974A14" w:rsidRDefault="00974A14" w:rsidP="001F5C1A">
      <w:pPr>
        <w:tabs>
          <w:tab w:val="center" w:pos="4513"/>
        </w:tabs>
        <w:ind w:left="357"/>
        <w:jc w:val="both"/>
        <w:rPr>
          <w:ins w:id="2183" w:author="Ciaran Mc Donnell" w:date="2018-08-22T15:50:00Z"/>
          <w:rFonts w:ascii="Georgia" w:hAnsi="Georgia"/>
        </w:rPr>
      </w:pPr>
      <w:ins w:id="2184" w:author="Ciaran Mc Donnell" w:date="2018-08-22T15:48:00Z">
        <w:r>
          <w:rPr>
            <w:rFonts w:ascii="Georgia" w:hAnsi="Georgia"/>
          </w:rPr>
          <w:t>To check to see if the way the browse days were implemented had a stati</w:t>
        </w:r>
      </w:ins>
      <w:ins w:id="2185" w:author="Ciaran Mc Donnell" w:date="2018-08-22T15:49:00Z">
        <w:r>
          <w:rPr>
            <w:rFonts w:ascii="Georgia" w:hAnsi="Georgia"/>
          </w:rPr>
          <w:t xml:space="preserve">stically significant effect of the %TSS, a one-way </w:t>
        </w:r>
      </w:ins>
      <w:proofErr w:type="spellStart"/>
      <w:ins w:id="2186" w:author="Ciaran Mc Donnell" w:date="2018-08-22T16:02:00Z">
        <w:r w:rsidR="007270EF">
          <w:rPr>
            <w:rFonts w:ascii="Georgia" w:hAnsi="Georgia"/>
          </w:rPr>
          <w:t>A</w:t>
        </w:r>
      </w:ins>
      <w:ins w:id="2187" w:author="Ciaran Mc Donnell" w:date="2018-08-22T15:49:00Z">
        <w:r>
          <w:rPr>
            <w:rFonts w:ascii="Georgia" w:hAnsi="Georgia"/>
          </w:rPr>
          <w:t>nova</w:t>
        </w:r>
        <w:proofErr w:type="spellEnd"/>
        <w:r>
          <w:rPr>
            <w:rFonts w:ascii="Georgia" w:hAnsi="Georgia"/>
          </w:rPr>
          <w:t xml:space="preserve"> with 4 </w:t>
        </w:r>
        <w:r w:rsidR="003F61DD">
          <w:rPr>
            <w:rFonts w:ascii="Georgia" w:hAnsi="Georgia"/>
          </w:rPr>
          <w:t>factors</w:t>
        </w:r>
        <w:r>
          <w:rPr>
            <w:rFonts w:ascii="Georgia" w:hAnsi="Georgia"/>
          </w:rPr>
          <w:t xml:space="preserve"> (normal, fresh, one day old and two days old) was also implemented. </w:t>
        </w:r>
      </w:ins>
      <w:ins w:id="2188" w:author="Ciaran Mc Donnell" w:date="2018-08-22T15:50:00Z">
        <w:r w:rsidR="00692FD0">
          <w:rPr>
            <w:rFonts w:ascii="Georgia" w:hAnsi="Georgia"/>
          </w:rPr>
          <w:t>This was also not significant, with a p-value of 0.49.</w:t>
        </w:r>
      </w:ins>
    </w:p>
    <w:p w14:paraId="221071D2" w14:textId="589509FA" w:rsidR="00692FD0" w:rsidRPr="00DC4013" w:rsidRDefault="00692FD0" w:rsidP="001F5C1A">
      <w:pPr>
        <w:tabs>
          <w:tab w:val="center" w:pos="4513"/>
        </w:tabs>
        <w:ind w:left="357"/>
        <w:jc w:val="both"/>
        <w:rPr>
          <w:ins w:id="2189" w:author="Ciaran Mc Donnell" w:date="2018-08-22T15:48:00Z"/>
          <w:rFonts w:ascii="Georgia" w:hAnsi="Georgia"/>
          <w:rPrChange w:id="2190" w:author="Ciaran Mc Donnell" w:date="2018-08-22T15:54:00Z">
            <w:rPr>
              <w:ins w:id="2191" w:author="Ciaran Mc Donnell" w:date="2018-08-22T15:48:00Z"/>
              <w:rFonts w:ascii="Georgia" w:hAnsi="Georgia"/>
            </w:rPr>
          </w:rPrChange>
        </w:rPr>
      </w:pPr>
      <w:proofErr w:type="gramStart"/>
      <w:ins w:id="2192" w:author="Ciaran Mc Donnell" w:date="2018-08-22T15:50:00Z">
        <w:r>
          <w:rPr>
            <w:rFonts w:ascii="Georgia" w:hAnsi="Georgia"/>
          </w:rPr>
          <w:t>In spite of</w:t>
        </w:r>
        <w:proofErr w:type="gramEnd"/>
        <w:r>
          <w:rPr>
            <w:rFonts w:ascii="Georgia" w:hAnsi="Georgia"/>
          </w:rPr>
          <w:t xml:space="preserve"> the </w:t>
        </w:r>
      </w:ins>
      <w:ins w:id="2193" w:author="Ciaran Mc Donnell" w:date="2018-08-22T15:51:00Z">
        <w:r>
          <w:rPr>
            <w:rFonts w:ascii="Georgia" w:hAnsi="Georgia"/>
          </w:rPr>
          <w:t xml:space="preserve">statistically insignificant result of the </w:t>
        </w:r>
      </w:ins>
      <w:proofErr w:type="spellStart"/>
      <w:ins w:id="2194" w:author="Ciaran Mc Donnell" w:date="2018-08-22T16:02:00Z">
        <w:r w:rsidR="007270EF">
          <w:rPr>
            <w:rFonts w:ascii="Georgia" w:hAnsi="Georgia"/>
          </w:rPr>
          <w:t>A</w:t>
        </w:r>
      </w:ins>
      <w:ins w:id="2195" w:author="Ciaran Mc Donnell" w:date="2018-08-22T15:51:00Z">
        <w:r>
          <w:rPr>
            <w:rFonts w:ascii="Georgia" w:hAnsi="Georgia"/>
          </w:rPr>
          <w:t>nova</w:t>
        </w:r>
        <w:proofErr w:type="spellEnd"/>
        <w:r>
          <w:rPr>
            <w:rFonts w:ascii="Georgia" w:hAnsi="Georgia"/>
          </w:rPr>
          <w:t>, Tuk</w:t>
        </w:r>
      </w:ins>
      <w:ins w:id="2196" w:author="Ciaran Mc Donnell" w:date="2018-08-22T15:53:00Z">
        <w:r w:rsidR="00DC4013">
          <w:rPr>
            <w:rFonts w:ascii="Georgia" w:hAnsi="Georgia"/>
          </w:rPr>
          <w:t>e</w:t>
        </w:r>
      </w:ins>
      <w:ins w:id="2197" w:author="Ciaran Mc Donnell" w:date="2018-08-22T15:51:00Z">
        <w:r>
          <w:rPr>
            <w:rFonts w:ascii="Georgia" w:hAnsi="Georgia"/>
          </w:rPr>
          <w:t>y comparisons were also carried out</w:t>
        </w:r>
      </w:ins>
      <w:ins w:id="2198" w:author="Ciaran Mc Donnell" w:date="2018-08-22T15:53:00Z">
        <w:r w:rsidR="00DC4013">
          <w:rPr>
            <w:rFonts w:ascii="Georgia" w:hAnsi="Georgia"/>
          </w:rPr>
          <w:t xml:space="preserve"> to gain a deeper understanding of the differences, if any, between the different </w:t>
        </w:r>
      </w:ins>
      <w:ins w:id="2199" w:author="Ciaran Mc Donnell" w:date="2018-08-22T16:03:00Z">
        <w:r w:rsidR="007270EF">
          <w:rPr>
            <w:rFonts w:ascii="Georgia" w:hAnsi="Georgia"/>
          </w:rPr>
          <w:t>f</w:t>
        </w:r>
      </w:ins>
      <w:ins w:id="2200" w:author="Ciaran Mc Donnell" w:date="2018-08-22T15:53:00Z">
        <w:r w:rsidR="00DC4013">
          <w:rPr>
            <w:rFonts w:ascii="Georgia" w:hAnsi="Georgia"/>
          </w:rPr>
          <w:t>eeding types</w:t>
        </w:r>
      </w:ins>
      <w:ins w:id="2201" w:author="Ciaran Mc Donnell" w:date="2018-08-22T15:54:00Z">
        <w:r w:rsidR="00DC4013">
          <w:rPr>
            <w:rFonts w:ascii="Georgia" w:hAnsi="Georgia"/>
          </w:rPr>
          <w:t xml:space="preserve">. Refer to </w:t>
        </w:r>
        <w:r w:rsidR="00DC4013" w:rsidRPr="00DC4013">
          <w:rPr>
            <w:rFonts w:ascii="Georgia" w:hAnsi="Georgia"/>
            <w:b/>
            <w:rPrChange w:id="2202" w:author="Ciaran Mc Donnell" w:date="2018-08-22T15:54:00Z">
              <w:rPr>
                <w:rFonts w:ascii="Georgia" w:hAnsi="Georgia"/>
              </w:rPr>
            </w:rPrChange>
          </w:rPr>
          <w:t>Snip X</w:t>
        </w:r>
        <w:r w:rsidR="00DC4013">
          <w:rPr>
            <w:rFonts w:ascii="Georgia" w:hAnsi="Georgia"/>
          </w:rPr>
          <w:t xml:space="preserve"> </w:t>
        </w:r>
        <w:r w:rsidR="00DC4013">
          <w:rPr>
            <w:rFonts w:ascii="Georgia" w:hAnsi="Georgia"/>
            <w:b/>
          </w:rPr>
          <w:t xml:space="preserve"> </w:t>
        </w:r>
        <w:r w:rsidR="00DC4013">
          <w:rPr>
            <w:rFonts w:ascii="Georgia" w:hAnsi="Georgia"/>
          </w:rPr>
          <w:t>for the code and the output.</w:t>
        </w:r>
      </w:ins>
    </w:p>
    <w:p w14:paraId="5F600221" w14:textId="25ABA8F3" w:rsidR="00974A14" w:rsidRDefault="00692FD0" w:rsidP="001F5C1A">
      <w:pPr>
        <w:tabs>
          <w:tab w:val="center" w:pos="4513"/>
        </w:tabs>
        <w:ind w:left="357"/>
        <w:jc w:val="both"/>
        <w:rPr>
          <w:ins w:id="2203" w:author="Ciaran Mc Donnell" w:date="2018-08-22T15:47:00Z"/>
          <w:rFonts w:ascii="Georgia" w:hAnsi="Georgia"/>
        </w:rPr>
      </w:pPr>
      <w:ins w:id="2204" w:author="Ciaran Mc Donnell" w:date="2018-08-22T15:53:00Z">
        <w:r>
          <w:rPr>
            <w:rFonts w:ascii="Georgia" w:hAnsi="Georgia"/>
            <w:noProof/>
          </w:rPr>
          <w:drawing>
            <wp:anchor distT="0" distB="0" distL="114300" distR="114300" simplePos="0" relativeHeight="251677696" behindDoc="0" locked="0" layoutInCell="1" allowOverlap="1" wp14:anchorId="77ACF45C" wp14:editId="457D2BF9">
              <wp:simplePos x="0" y="0"/>
              <wp:positionH relativeFrom="margin">
                <wp:align>center</wp:align>
              </wp:positionH>
              <wp:positionV relativeFrom="paragraph">
                <wp:posOffset>318825</wp:posOffset>
              </wp:positionV>
              <wp:extent cx="5156200" cy="3162300"/>
              <wp:effectExtent l="0" t="0" r="6350" b="0"/>
              <wp:wrapTopAndBottom/>
              <wp:docPr id="8" name="Picture 8"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key comparison.PNG"/>
                      <pic:cNvPicPr/>
                    </pic:nvPicPr>
                    <pic:blipFill>
                      <a:blip r:embed="rId19">
                        <a:extLst>
                          <a:ext uri="{28A0092B-C50C-407E-A947-70E740481C1C}">
                            <a14:useLocalDpi xmlns:a14="http://schemas.microsoft.com/office/drawing/2010/main" val="0"/>
                          </a:ext>
                        </a:extLst>
                      </a:blip>
                      <a:stretch>
                        <a:fillRect/>
                      </a:stretch>
                    </pic:blipFill>
                    <pic:spPr>
                      <a:xfrm>
                        <a:off x="0" y="0"/>
                        <a:ext cx="5156200" cy="3162300"/>
                      </a:xfrm>
                      <a:prstGeom prst="rect">
                        <a:avLst/>
                      </a:prstGeom>
                    </pic:spPr>
                  </pic:pic>
                </a:graphicData>
              </a:graphic>
            </wp:anchor>
          </w:drawing>
        </w:r>
      </w:ins>
    </w:p>
    <w:p w14:paraId="331134CE" w14:textId="3F6778DF" w:rsidR="001F5C1A" w:rsidRPr="00DC4013" w:rsidRDefault="00DC4013" w:rsidP="002B05FC">
      <w:pPr>
        <w:ind w:left="357"/>
        <w:jc w:val="both"/>
        <w:rPr>
          <w:ins w:id="2205" w:author="Ciaran Mc Donnell" w:date="2018-08-21T20:52:00Z"/>
          <w:rFonts w:ascii="Georgia" w:hAnsi="Georgia"/>
          <w:sz w:val="18"/>
          <w:szCs w:val="18"/>
          <w:rPrChange w:id="2206" w:author="Ciaran Mc Donnell" w:date="2018-08-22T15:55:00Z">
            <w:rPr>
              <w:ins w:id="2207" w:author="Ciaran Mc Donnell" w:date="2018-08-21T20:52:00Z"/>
              <w:rFonts w:ascii="Georgia" w:hAnsi="Georgia"/>
              <w:b/>
            </w:rPr>
          </w:rPrChange>
        </w:rPr>
      </w:pPr>
      <w:ins w:id="2208" w:author="Ciaran Mc Donnell" w:date="2018-08-22T15:54:00Z">
        <w:r w:rsidRPr="00DC4013">
          <w:rPr>
            <w:rFonts w:ascii="Georgia" w:hAnsi="Georgia"/>
            <w:b/>
            <w:sz w:val="18"/>
            <w:szCs w:val="18"/>
            <w:rPrChange w:id="2209" w:author="Ciaran Mc Donnell" w:date="2018-08-22T15:55:00Z">
              <w:rPr>
                <w:rFonts w:ascii="Georgia" w:hAnsi="Georgia"/>
                <w:b/>
              </w:rPr>
            </w:rPrChange>
          </w:rPr>
          <w:t xml:space="preserve">Snip X </w:t>
        </w:r>
        <w:r w:rsidRPr="00DC4013">
          <w:rPr>
            <w:rFonts w:ascii="Georgia" w:hAnsi="Georgia"/>
            <w:sz w:val="18"/>
            <w:szCs w:val="18"/>
            <w:rPrChange w:id="2210" w:author="Ciaran Mc Donnell" w:date="2018-08-22T15:55:00Z">
              <w:rPr>
                <w:rFonts w:ascii="Georgia" w:hAnsi="Georgia"/>
              </w:rPr>
            </w:rPrChange>
          </w:rPr>
          <w:t xml:space="preserve">Code and output for the Tukey comparisons between the </w:t>
        </w:r>
      </w:ins>
      <w:ins w:id="2211" w:author="Ciaran Mc Donnell" w:date="2018-08-22T15:55:00Z">
        <w:r w:rsidRPr="00DC4013">
          <w:rPr>
            <w:rFonts w:ascii="Georgia" w:hAnsi="Georgia"/>
            <w:sz w:val="18"/>
            <w:szCs w:val="18"/>
            <w:rPrChange w:id="2212" w:author="Ciaran Mc Donnell" w:date="2018-08-22T15:55:00Z">
              <w:rPr>
                <w:rFonts w:ascii="Georgia" w:hAnsi="Georgia"/>
              </w:rPr>
            </w:rPrChange>
          </w:rPr>
          <w:t>different feeding types.</w:t>
        </w:r>
      </w:ins>
    </w:p>
    <w:p w14:paraId="1A25B859" w14:textId="429B9F72" w:rsidR="00673941" w:rsidRDefault="00673941" w:rsidP="002B05FC">
      <w:pPr>
        <w:ind w:left="357"/>
        <w:jc w:val="both"/>
        <w:rPr>
          <w:ins w:id="2213" w:author="Ciaran Mc Donnell" w:date="2018-08-22T15:57:00Z"/>
          <w:rFonts w:ascii="Georgia" w:hAnsi="Georgia"/>
          <w:b/>
        </w:rPr>
      </w:pPr>
    </w:p>
    <w:p w14:paraId="6740B4CC" w14:textId="726134CC" w:rsidR="005E072F" w:rsidRDefault="005E072F" w:rsidP="002B05FC">
      <w:pPr>
        <w:ind w:left="357"/>
        <w:jc w:val="both"/>
        <w:rPr>
          <w:ins w:id="2214" w:author="Ciaran Mc Donnell" w:date="2018-08-22T16:00:00Z"/>
          <w:rFonts w:ascii="Georgia" w:hAnsi="Georgia"/>
        </w:rPr>
      </w:pPr>
      <w:ins w:id="2215" w:author="Ciaran Mc Donnell" w:date="2018-08-22T15:57:00Z">
        <w:r w:rsidRPr="005E072F">
          <w:rPr>
            <w:rFonts w:ascii="Georgia" w:hAnsi="Georgia"/>
            <w:rPrChange w:id="2216" w:author="Ciaran Mc Donnell" w:date="2018-08-22T15:57:00Z">
              <w:rPr>
                <w:rFonts w:ascii="Georgia" w:hAnsi="Georgia"/>
                <w:b/>
              </w:rPr>
            </w:rPrChange>
          </w:rPr>
          <w:t>Based on</w:t>
        </w:r>
        <w:r>
          <w:rPr>
            <w:rFonts w:ascii="Georgia" w:hAnsi="Georgia"/>
          </w:rPr>
          <w:t xml:space="preserve"> exploratory data analysis, the Tukey comparisons were repeated with one Fresh day (</w:t>
        </w:r>
      </w:ins>
      <w:ins w:id="2217" w:author="Ciaran Mc Donnell" w:date="2018-08-22T15:58:00Z">
        <w:r>
          <w:rPr>
            <w:rFonts w:ascii="Georgia" w:hAnsi="Georgia"/>
          </w:rPr>
          <w:t>Sunday 3</w:t>
        </w:r>
        <w:r w:rsidRPr="005E072F">
          <w:rPr>
            <w:rFonts w:ascii="Georgia" w:hAnsi="Georgia"/>
            <w:vertAlign w:val="superscript"/>
            <w:rPrChange w:id="2218" w:author="Ciaran Mc Donnell" w:date="2018-08-22T15:58:00Z">
              <w:rPr>
                <w:rFonts w:ascii="Georgia" w:hAnsi="Georgia"/>
              </w:rPr>
            </w:rPrChange>
          </w:rPr>
          <w:t>rd</w:t>
        </w:r>
        <w:r>
          <w:rPr>
            <w:rFonts w:ascii="Georgia" w:hAnsi="Georgia"/>
          </w:rPr>
          <w:t xml:space="preserve"> September, DayNo 21) removed. With this day removed, the difference between the Normal and Fresh groups is significant.</w:t>
        </w:r>
        <w:r w:rsidR="00A14F2B">
          <w:rPr>
            <w:rFonts w:ascii="Georgia" w:hAnsi="Georgia"/>
          </w:rPr>
          <w:t xml:space="preserve"> Refer to </w:t>
        </w:r>
        <w:r w:rsidR="00A14F2B" w:rsidRPr="00A14F2B">
          <w:rPr>
            <w:rFonts w:ascii="Georgia" w:hAnsi="Georgia"/>
            <w:b/>
            <w:rPrChange w:id="2219" w:author="Ciaran Mc Donnell" w:date="2018-08-22T15:58:00Z">
              <w:rPr>
                <w:rFonts w:ascii="Georgia" w:hAnsi="Georgia"/>
              </w:rPr>
            </w:rPrChange>
          </w:rPr>
          <w:t>Snip X</w:t>
        </w:r>
        <w:r w:rsidR="00A14F2B">
          <w:rPr>
            <w:rFonts w:ascii="Georgia" w:hAnsi="Georgia"/>
          </w:rPr>
          <w:t xml:space="preserve">. </w:t>
        </w:r>
        <w:r w:rsidR="00A14F2B" w:rsidRPr="00A14F2B">
          <w:rPr>
            <w:rFonts w:ascii="Georgia" w:hAnsi="Georgia"/>
            <w:rPrChange w:id="2220" w:author="Ciaran Mc Donnell" w:date="2018-08-22T15:59:00Z">
              <w:rPr>
                <w:rFonts w:ascii="Georgia" w:hAnsi="Georgia"/>
                <w:b/>
              </w:rPr>
            </w:rPrChange>
          </w:rPr>
          <w:t>However,</w:t>
        </w:r>
      </w:ins>
      <w:ins w:id="2221" w:author="Ciaran Mc Donnell" w:date="2018-08-22T15:59:00Z">
        <w:r w:rsidR="00A14F2B" w:rsidRPr="00A14F2B">
          <w:rPr>
            <w:rFonts w:ascii="Georgia" w:hAnsi="Georgia"/>
            <w:rPrChange w:id="2222" w:author="Ciaran Mc Donnell" w:date="2018-08-22T15:59:00Z">
              <w:rPr>
                <w:rFonts w:ascii="Georgia" w:hAnsi="Georgia"/>
                <w:b/>
              </w:rPr>
            </w:rPrChange>
          </w:rPr>
          <w:t xml:space="preserve"> no reason for the out of trend result was determined.</w:t>
        </w:r>
      </w:ins>
    </w:p>
    <w:p w14:paraId="163366A8" w14:textId="1A7C3619" w:rsidR="00A14F2B" w:rsidRDefault="00A14F2B" w:rsidP="002B05FC">
      <w:pPr>
        <w:ind w:left="357"/>
        <w:jc w:val="both"/>
        <w:rPr>
          <w:ins w:id="2223" w:author="Ciaran Mc Donnell" w:date="2018-08-22T16:00:00Z"/>
          <w:rFonts w:ascii="Georgia" w:hAnsi="Georgia"/>
        </w:rPr>
      </w:pPr>
      <w:ins w:id="2224" w:author="Ciaran Mc Donnell" w:date="2018-08-22T16:00:00Z">
        <w:r>
          <w:rPr>
            <w:rFonts w:ascii="Georgia" w:hAnsi="Georgia"/>
            <w:noProof/>
          </w:rPr>
          <w:lastRenderedPageBreak/>
          <w:drawing>
            <wp:anchor distT="0" distB="0" distL="114300" distR="114300" simplePos="0" relativeHeight="251678720" behindDoc="0" locked="0" layoutInCell="1" allowOverlap="1" wp14:anchorId="62084C5B" wp14:editId="2A3420AB">
              <wp:simplePos x="0" y="0"/>
              <wp:positionH relativeFrom="margin">
                <wp:align>center</wp:align>
              </wp:positionH>
              <wp:positionV relativeFrom="paragraph">
                <wp:posOffset>259092</wp:posOffset>
              </wp:positionV>
              <wp:extent cx="3892550" cy="1803400"/>
              <wp:effectExtent l="0" t="0" r="0" b="6350"/>
              <wp:wrapTopAndBottom/>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key_no21.PNG"/>
                      <pic:cNvPicPr/>
                    </pic:nvPicPr>
                    <pic:blipFill>
                      <a:blip r:embed="rId20">
                        <a:extLst>
                          <a:ext uri="{28A0092B-C50C-407E-A947-70E740481C1C}">
                            <a14:useLocalDpi xmlns:a14="http://schemas.microsoft.com/office/drawing/2010/main" val="0"/>
                          </a:ext>
                        </a:extLst>
                      </a:blip>
                      <a:stretch>
                        <a:fillRect/>
                      </a:stretch>
                    </pic:blipFill>
                    <pic:spPr>
                      <a:xfrm>
                        <a:off x="0" y="0"/>
                        <a:ext cx="3892550" cy="1803400"/>
                      </a:xfrm>
                      <a:prstGeom prst="rect">
                        <a:avLst/>
                      </a:prstGeom>
                    </pic:spPr>
                  </pic:pic>
                </a:graphicData>
              </a:graphic>
            </wp:anchor>
          </w:drawing>
        </w:r>
      </w:ins>
    </w:p>
    <w:p w14:paraId="10CECE48" w14:textId="416D55AA" w:rsidR="00A14F2B" w:rsidRPr="00A14F2B" w:rsidRDefault="00A14F2B" w:rsidP="002B05FC">
      <w:pPr>
        <w:ind w:left="357"/>
        <w:jc w:val="both"/>
        <w:rPr>
          <w:ins w:id="2225" w:author="Ciaran Mc Donnell" w:date="2018-08-22T15:58:00Z"/>
          <w:rFonts w:ascii="Georgia" w:hAnsi="Georgia"/>
          <w:rPrChange w:id="2226" w:author="Ciaran Mc Donnell" w:date="2018-08-22T15:59:00Z">
            <w:rPr>
              <w:ins w:id="2227" w:author="Ciaran Mc Donnell" w:date="2018-08-22T15:58:00Z"/>
              <w:rFonts w:ascii="Georgia" w:hAnsi="Georgia"/>
            </w:rPr>
          </w:rPrChange>
        </w:rPr>
      </w:pPr>
    </w:p>
    <w:p w14:paraId="2BC30EA5" w14:textId="6CC8185E" w:rsidR="00A14F2B" w:rsidRPr="00986DEC" w:rsidRDefault="00A14F2B" w:rsidP="00A14F2B">
      <w:pPr>
        <w:ind w:left="357"/>
        <w:jc w:val="both"/>
        <w:rPr>
          <w:ins w:id="2228" w:author="Ciaran Mc Donnell" w:date="2018-08-22T16:00:00Z"/>
          <w:rFonts w:ascii="Georgia" w:hAnsi="Georgia"/>
          <w:sz w:val="18"/>
          <w:szCs w:val="18"/>
        </w:rPr>
      </w:pPr>
      <w:ins w:id="2229" w:author="Ciaran Mc Donnell" w:date="2018-08-22T16:00:00Z">
        <w:r w:rsidRPr="00986DEC">
          <w:rPr>
            <w:rFonts w:ascii="Georgia" w:hAnsi="Georgia"/>
            <w:b/>
            <w:sz w:val="18"/>
            <w:szCs w:val="18"/>
          </w:rPr>
          <w:t xml:space="preserve">Snip X </w:t>
        </w:r>
        <w:r>
          <w:rPr>
            <w:rFonts w:ascii="Georgia" w:hAnsi="Georgia"/>
            <w:sz w:val="18"/>
            <w:szCs w:val="18"/>
          </w:rPr>
          <w:t>O</w:t>
        </w:r>
        <w:r w:rsidRPr="00986DEC">
          <w:rPr>
            <w:rFonts w:ascii="Georgia" w:hAnsi="Georgia"/>
            <w:sz w:val="18"/>
            <w:szCs w:val="18"/>
          </w:rPr>
          <w:t>utput for the Tukey comparisons between the different feeding types</w:t>
        </w:r>
        <w:r>
          <w:rPr>
            <w:rFonts w:ascii="Georgia" w:hAnsi="Georgia"/>
            <w:sz w:val="18"/>
            <w:szCs w:val="18"/>
          </w:rPr>
          <w:t xml:space="preserve"> with Sunday</w:t>
        </w:r>
      </w:ins>
      <w:ins w:id="2230" w:author="Ciaran Mc Donnell" w:date="2018-08-22T16:01:00Z">
        <w:r>
          <w:rPr>
            <w:rFonts w:ascii="Georgia" w:hAnsi="Georgia"/>
            <w:sz w:val="18"/>
            <w:szCs w:val="18"/>
          </w:rPr>
          <w:t xml:space="preserve"> 3</w:t>
        </w:r>
        <w:r w:rsidRPr="00A14F2B">
          <w:rPr>
            <w:rFonts w:ascii="Georgia" w:hAnsi="Georgia"/>
            <w:sz w:val="18"/>
            <w:szCs w:val="18"/>
            <w:vertAlign w:val="superscript"/>
            <w:rPrChange w:id="2231" w:author="Ciaran Mc Donnell" w:date="2018-08-22T16:01:00Z">
              <w:rPr>
                <w:rFonts w:ascii="Georgia" w:hAnsi="Georgia"/>
                <w:sz w:val="18"/>
                <w:szCs w:val="18"/>
              </w:rPr>
            </w:rPrChange>
          </w:rPr>
          <w:t>rd</w:t>
        </w:r>
        <w:r>
          <w:rPr>
            <w:rFonts w:ascii="Georgia" w:hAnsi="Georgia"/>
            <w:sz w:val="18"/>
            <w:szCs w:val="18"/>
          </w:rPr>
          <w:t xml:space="preserve"> September (Day No 21) removed</w:t>
        </w:r>
      </w:ins>
    </w:p>
    <w:p w14:paraId="376B2E90" w14:textId="77777777" w:rsidR="005E072F" w:rsidRPr="005E072F" w:rsidRDefault="005E072F" w:rsidP="002B05FC">
      <w:pPr>
        <w:ind w:left="357"/>
        <w:jc w:val="both"/>
        <w:rPr>
          <w:ins w:id="2232" w:author="Ciaran Mc Donnell" w:date="2018-08-22T15:57:00Z"/>
          <w:rFonts w:ascii="Georgia" w:hAnsi="Georgia"/>
          <w:rPrChange w:id="2233" w:author="Ciaran Mc Donnell" w:date="2018-08-22T15:57:00Z">
            <w:rPr>
              <w:ins w:id="2234" w:author="Ciaran Mc Donnell" w:date="2018-08-22T15:57:00Z"/>
              <w:rFonts w:ascii="Georgia" w:hAnsi="Georgia"/>
              <w:b/>
            </w:rPr>
          </w:rPrChange>
        </w:rPr>
      </w:pPr>
    </w:p>
    <w:p w14:paraId="2EE281D5" w14:textId="77777777" w:rsidR="005E072F" w:rsidRPr="00FB0B2F" w:rsidRDefault="005E072F" w:rsidP="002B05FC">
      <w:pPr>
        <w:ind w:left="357"/>
        <w:jc w:val="both"/>
        <w:rPr>
          <w:ins w:id="2235" w:author="Ciaran Mc Donnell" w:date="2018-08-21T20:50:00Z"/>
          <w:rFonts w:ascii="Georgia" w:hAnsi="Georgia"/>
          <w:b/>
        </w:rPr>
      </w:pPr>
    </w:p>
    <w:p w14:paraId="0949B9BD" w14:textId="7D4C4589" w:rsidR="00660A85" w:rsidRPr="00FB0B2F" w:rsidRDefault="00B01A7D" w:rsidP="002B05FC">
      <w:pPr>
        <w:ind w:left="357"/>
        <w:jc w:val="both"/>
        <w:rPr>
          <w:ins w:id="2236" w:author="Ciaran Mc Donnell" w:date="2018-08-21T20:51:00Z"/>
          <w:rFonts w:ascii="Georgia" w:hAnsi="Georgia"/>
          <w:b/>
        </w:rPr>
      </w:pPr>
      <w:ins w:id="2237" w:author="Ciaran Mc Donnell" w:date="2018-08-21T20:50:00Z">
        <w:r w:rsidRPr="00FB0B2F">
          <w:rPr>
            <w:rFonts w:ascii="Georgia" w:hAnsi="Georgia"/>
            <w:b/>
            <w:rPrChange w:id="2238" w:author="Ciaran Mc Donnell" w:date="2018-08-21T22:01:00Z">
              <w:rPr>
                <w:rFonts w:ascii="Georgia" w:hAnsi="Georgia"/>
              </w:rPr>
            </w:rPrChange>
          </w:rPr>
          <w:t>5.3 Critical Evaluation of the Final Project</w:t>
        </w:r>
      </w:ins>
    </w:p>
    <w:p w14:paraId="6E4F53B6" w14:textId="2D0C9B6B" w:rsidR="00E8296C" w:rsidRPr="00FB0B2F" w:rsidRDefault="00E8296C" w:rsidP="00B01A7D">
      <w:pPr>
        <w:ind w:left="357"/>
        <w:rPr>
          <w:ins w:id="2239" w:author="Ciaran Mc Donnell" w:date="2018-08-21T20:56:00Z"/>
          <w:rFonts w:ascii="Georgia" w:hAnsi="Georgia"/>
          <w:b/>
        </w:rPr>
      </w:pPr>
      <w:ins w:id="2240" w:author="Ciaran Mc Donnell" w:date="2018-08-21T20:55:00Z">
        <w:r w:rsidRPr="00FB0B2F">
          <w:rPr>
            <w:rFonts w:ascii="Georgia" w:hAnsi="Georgia"/>
            <w:b/>
            <w:rPrChange w:id="2241" w:author="Ciaran Mc Donnell" w:date="2018-08-21T22:01:00Z">
              <w:rPr>
                <w:rFonts w:ascii="Georgia" w:hAnsi="Georgia"/>
              </w:rPr>
            </w:rPrChange>
          </w:rPr>
          <w:t>5.3.1</w:t>
        </w:r>
        <w:r w:rsidRPr="00FB0B2F">
          <w:rPr>
            <w:rFonts w:ascii="Georgia" w:hAnsi="Georgia"/>
            <w:b/>
          </w:rPr>
          <w:t xml:space="preserve"> </w:t>
        </w:r>
      </w:ins>
      <w:ins w:id="2242" w:author="Ciaran Mc Donnell" w:date="2018-08-21T20:58:00Z">
        <w:r w:rsidRPr="00FB0B2F">
          <w:rPr>
            <w:rFonts w:ascii="Georgia" w:hAnsi="Georgia"/>
            <w:b/>
          </w:rPr>
          <w:t>Positive</w:t>
        </w:r>
      </w:ins>
      <w:ins w:id="2243" w:author="Ciaran Mc Donnell" w:date="2018-08-21T20:56:00Z">
        <w:r w:rsidRPr="00FB0B2F">
          <w:rPr>
            <w:rFonts w:ascii="Georgia" w:hAnsi="Georgia"/>
            <w:b/>
          </w:rPr>
          <w:t xml:space="preserve"> aspects</w:t>
        </w:r>
      </w:ins>
    </w:p>
    <w:p w14:paraId="1142BE31" w14:textId="18F488F3" w:rsidR="00E8296C" w:rsidRPr="00303507" w:rsidRDefault="00E8296C">
      <w:pPr>
        <w:pStyle w:val="ListParagraph"/>
        <w:numPr>
          <w:ilvl w:val="0"/>
          <w:numId w:val="15"/>
        </w:numPr>
        <w:rPr>
          <w:ins w:id="2244" w:author="Ciaran Mc Donnell" w:date="2018-08-21T20:56:00Z"/>
          <w:rFonts w:ascii="Georgia" w:hAnsi="Georgia"/>
          <w:rPrChange w:id="2245" w:author="Ciaran Mc Donnell" w:date="2018-08-21T23:39:00Z">
            <w:rPr>
              <w:ins w:id="2246" w:author="Ciaran Mc Donnell" w:date="2018-08-21T20:56:00Z"/>
              <w:rFonts w:ascii="Georgia" w:hAnsi="Georgia"/>
              <w:b/>
            </w:rPr>
          </w:rPrChange>
        </w:rPr>
        <w:pPrChange w:id="2247" w:author="Ciaran Mc Donnell" w:date="2018-08-21T23:39:00Z">
          <w:pPr>
            <w:ind w:left="357"/>
          </w:pPr>
        </w:pPrChange>
      </w:pPr>
      <w:ins w:id="2248" w:author="Ciaran Mc Donnell" w:date="2018-08-21T20:56:00Z">
        <w:r w:rsidRPr="00303507">
          <w:rPr>
            <w:rFonts w:ascii="Georgia" w:hAnsi="Georgia"/>
            <w:rPrChange w:id="2249" w:author="Ciaran Mc Donnell" w:date="2018-08-21T23:39:00Z">
              <w:rPr>
                <w:rFonts w:ascii="Georgia" w:hAnsi="Georgia"/>
                <w:b/>
              </w:rPr>
            </w:rPrChange>
          </w:rPr>
          <w:t>Speed of algorithm</w:t>
        </w:r>
      </w:ins>
    </w:p>
    <w:p w14:paraId="3E9E19BD" w14:textId="61D4F788" w:rsidR="00E8296C" w:rsidRPr="00303507" w:rsidRDefault="00E8296C">
      <w:pPr>
        <w:pStyle w:val="ListParagraph"/>
        <w:numPr>
          <w:ilvl w:val="0"/>
          <w:numId w:val="15"/>
        </w:numPr>
        <w:rPr>
          <w:ins w:id="2250" w:author="Ciaran Mc Donnell" w:date="2018-08-21T20:56:00Z"/>
          <w:rFonts w:ascii="Georgia" w:hAnsi="Georgia"/>
          <w:rPrChange w:id="2251" w:author="Ciaran Mc Donnell" w:date="2018-08-21T23:39:00Z">
            <w:rPr>
              <w:ins w:id="2252" w:author="Ciaran Mc Donnell" w:date="2018-08-21T20:56:00Z"/>
              <w:rFonts w:ascii="Georgia" w:hAnsi="Georgia"/>
              <w:b/>
            </w:rPr>
          </w:rPrChange>
        </w:rPr>
        <w:pPrChange w:id="2253" w:author="Ciaran Mc Donnell" w:date="2018-08-21T23:39:00Z">
          <w:pPr>
            <w:ind w:left="357"/>
          </w:pPr>
        </w:pPrChange>
      </w:pPr>
      <w:ins w:id="2254" w:author="Ciaran Mc Donnell" w:date="2018-08-21T20:56:00Z">
        <w:r w:rsidRPr="00303507">
          <w:rPr>
            <w:rFonts w:ascii="Georgia" w:hAnsi="Georgia"/>
            <w:rPrChange w:id="2255" w:author="Ciaran Mc Donnell" w:date="2018-08-21T23:39:00Z">
              <w:rPr>
                <w:rFonts w:ascii="Georgia" w:hAnsi="Georgia"/>
                <w:b/>
              </w:rPr>
            </w:rPrChange>
          </w:rPr>
          <w:t>Automated report on the data quality</w:t>
        </w:r>
      </w:ins>
    </w:p>
    <w:p w14:paraId="27D2C4C7" w14:textId="7703B8F6" w:rsidR="00E8296C" w:rsidRPr="00303507" w:rsidRDefault="00E8296C">
      <w:pPr>
        <w:pStyle w:val="ListParagraph"/>
        <w:numPr>
          <w:ilvl w:val="0"/>
          <w:numId w:val="15"/>
        </w:numPr>
        <w:rPr>
          <w:ins w:id="2256" w:author="Ciaran Mc Donnell" w:date="2018-08-21T20:57:00Z"/>
          <w:rFonts w:ascii="Georgia" w:hAnsi="Georgia"/>
          <w:rPrChange w:id="2257" w:author="Ciaran Mc Donnell" w:date="2018-08-21T23:39:00Z">
            <w:rPr>
              <w:ins w:id="2258" w:author="Ciaran Mc Donnell" w:date="2018-08-21T20:57:00Z"/>
              <w:rFonts w:ascii="Georgia" w:hAnsi="Georgia"/>
              <w:b/>
            </w:rPr>
          </w:rPrChange>
        </w:rPr>
        <w:pPrChange w:id="2259" w:author="Ciaran Mc Donnell" w:date="2018-08-21T23:39:00Z">
          <w:pPr>
            <w:ind w:left="357"/>
          </w:pPr>
        </w:pPrChange>
      </w:pPr>
      <w:ins w:id="2260" w:author="Ciaran Mc Donnell" w:date="2018-08-21T20:57:00Z">
        <w:r w:rsidRPr="00303507">
          <w:rPr>
            <w:rFonts w:ascii="Georgia" w:hAnsi="Georgia"/>
            <w:rPrChange w:id="2261" w:author="Ciaran Mc Donnell" w:date="2018-08-21T23:39:00Z">
              <w:rPr>
                <w:rFonts w:ascii="Georgia" w:hAnsi="Georgia"/>
                <w:b/>
              </w:rPr>
            </w:rPrChange>
          </w:rPr>
          <w:t xml:space="preserve">Data cleaning, transformation and </w:t>
        </w:r>
      </w:ins>
      <w:ins w:id="2262" w:author="Ciaran Mc Donnell" w:date="2018-08-21T20:58:00Z">
        <w:r w:rsidRPr="00303507">
          <w:rPr>
            <w:rFonts w:ascii="Georgia" w:hAnsi="Georgia"/>
          </w:rPr>
          <w:t>statistics</w:t>
        </w:r>
      </w:ins>
      <w:ins w:id="2263" w:author="Ciaran Mc Donnell" w:date="2018-08-21T20:57:00Z">
        <w:r w:rsidRPr="00303507">
          <w:rPr>
            <w:rFonts w:ascii="Georgia" w:hAnsi="Georgia"/>
            <w:rPrChange w:id="2264" w:author="Ciaran Mc Donnell" w:date="2018-08-21T23:39:00Z">
              <w:rPr>
                <w:rFonts w:ascii="Georgia" w:hAnsi="Georgia"/>
                <w:b/>
              </w:rPr>
            </w:rPrChange>
          </w:rPr>
          <w:t xml:space="preserve"> in a single work flow</w:t>
        </w:r>
      </w:ins>
    </w:p>
    <w:p w14:paraId="5B999033" w14:textId="2BE11626" w:rsidR="00E8296C" w:rsidRPr="00303507" w:rsidRDefault="00E8296C">
      <w:pPr>
        <w:pStyle w:val="ListParagraph"/>
        <w:numPr>
          <w:ilvl w:val="0"/>
          <w:numId w:val="15"/>
        </w:numPr>
        <w:rPr>
          <w:ins w:id="2265" w:author="Ciaran Mc Donnell" w:date="2018-08-21T20:59:00Z"/>
          <w:rFonts w:ascii="Georgia" w:hAnsi="Georgia"/>
        </w:rPr>
        <w:pPrChange w:id="2266" w:author="Ciaran Mc Donnell" w:date="2018-08-21T23:39:00Z">
          <w:pPr>
            <w:ind w:left="720"/>
          </w:pPr>
        </w:pPrChange>
      </w:pPr>
      <w:ins w:id="2267" w:author="Ciaran Mc Donnell" w:date="2018-08-21T20:57:00Z">
        <w:r w:rsidRPr="00303507">
          <w:rPr>
            <w:rFonts w:ascii="Georgia" w:hAnsi="Georgia"/>
            <w:rPrChange w:id="2268" w:author="Ciaran Mc Donnell" w:date="2018-08-21T23:39:00Z">
              <w:rPr>
                <w:rFonts w:ascii="Georgia" w:hAnsi="Georgia"/>
                <w:b/>
              </w:rPr>
            </w:rPrChange>
          </w:rPr>
          <w:t xml:space="preserve">Visualizations that make the entirety of the data collected </w:t>
        </w:r>
      </w:ins>
      <w:ins w:id="2269" w:author="Ciaran Mc Donnell" w:date="2018-08-21T20:58:00Z">
        <w:r w:rsidR="00804A5E" w:rsidRPr="00303507">
          <w:rPr>
            <w:rFonts w:ascii="Georgia" w:hAnsi="Georgia"/>
          </w:rPr>
          <w:t>easily</w:t>
        </w:r>
      </w:ins>
      <w:ins w:id="2270" w:author="Ciaran Mc Donnell" w:date="2018-08-21T20:57:00Z">
        <w:r w:rsidRPr="00303507">
          <w:rPr>
            <w:rFonts w:ascii="Georgia" w:hAnsi="Georgia"/>
            <w:rPrChange w:id="2271" w:author="Ciaran Mc Donnell" w:date="2018-08-21T23:39:00Z">
              <w:rPr>
                <w:rFonts w:ascii="Georgia" w:hAnsi="Georgia"/>
                <w:b/>
              </w:rPr>
            </w:rPrChange>
          </w:rPr>
          <w:t xml:space="preserve"> accessible by stakeholders of all levels of</w:t>
        </w:r>
      </w:ins>
      <w:ins w:id="2272" w:author="Ciaran Mc Donnell" w:date="2018-08-21T20:58:00Z">
        <w:r w:rsidRPr="00303507">
          <w:rPr>
            <w:rFonts w:ascii="Georgia" w:hAnsi="Georgia"/>
            <w:rPrChange w:id="2273" w:author="Ciaran Mc Donnell" w:date="2018-08-21T23:39:00Z">
              <w:rPr>
                <w:rFonts w:ascii="Georgia" w:hAnsi="Georgia"/>
                <w:b/>
              </w:rPr>
            </w:rPrChange>
          </w:rPr>
          <w:t xml:space="preserve"> technical understanding and none</w:t>
        </w:r>
      </w:ins>
    </w:p>
    <w:p w14:paraId="751B696C" w14:textId="6945310C" w:rsidR="00A35A05" w:rsidRPr="00303507" w:rsidRDefault="00A35A05">
      <w:pPr>
        <w:pStyle w:val="ListParagraph"/>
        <w:numPr>
          <w:ilvl w:val="0"/>
          <w:numId w:val="15"/>
        </w:numPr>
        <w:rPr>
          <w:ins w:id="2274" w:author="Ciaran Mc Donnell" w:date="2018-08-21T20:55:00Z"/>
          <w:rFonts w:ascii="Georgia" w:hAnsi="Georgia"/>
        </w:rPr>
        <w:pPrChange w:id="2275" w:author="Ciaran Mc Donnell" w:date="2018-08-21T23:39:00Z">
          <w:pPr>
            <w:ind w:left="357"/>
          </w:pPr>
        </w:pPrChange>
      </w:pPr>
      <w:ins w:id="2276" w:author="Ciaran Mc Donnell" w:date="2018-08-21T20:59:00Z">
        <w:r w:rsidRPr="00303507">
          <w:rPr>
            <w:rFonts w:ascii="Georgia" w:hAnsi="Georgia"/>
          </w:rPr>
          <w:t>Jupyter notebook employed to facilitate ease of use end-users with no codin</w:t>
        </w:r>
      </w:ins>
      <w:ins w:id="2277" w:author="Ciaran Mc Donnell" w:date="2018-08-21T21:00:00Z">
        <w:r w:rsidRPr="00303507">
          <w:rPr>
            <w:rFonts w:ascii="Georgia" w:hAnsi="Georgia"/>
          </w:rPr>
          <w:t>g experience</w:t>
        </w:r>
      </w:ins>
    </w:p>
    <w:p w14:paraId="57E4E745" w14:textId="6864EB7C" w:rsidR="00E8296C" w:rsidRPr="00FB0B2F" w:rsidRDefault="00E8296C" w:rsidP="00B01A7D">
      <w:pPr>
        <w:ind w:left="357"/>
        <w:rPr>
          <w:ins w:id="2278" w:author="Ciaran Mc Donnell" w:date="2018-08-21T20:51:00Z"/>
          <w:rFonts w:ascii="Georgia" w:hAnsi="Georgia"/>
          <w:b/>
          <w:rPrChange w:id="2279" w:author="Ciaran Mc Donnell" w:date="2018-08-21T22:01:00Z">
            <w:rPr>
              <w:ins w:id="2280" w:author="Ciaran Mc Donnell" w:date="2018-08-21T20:51:00Z"/>
              <w:rFonts w:ascii="Georgia" w:hAnsi="Georgia"/>
            </w:rPr>
          </w:rPrChange>
        </w:rPr>
      </w:pPr>
      <w:ins w:id="2281" w:author="Ciaran Mc Donnell" w:date="2018-08-21T20:55:00Z">
        <w:r w:rsidRPr="00FB0B2F">
          <w:rPr>
            <w:rFonts w:ascii="Georgia" w:hAnsi="Georgia"/>
            <w:b/>
            <w:rPrChange w:id="2282" w:author="Ciaran Mc Donnell" w:date="2018-08-21T22:01:00Z">
              <w:rPr>
                <w:rFonts w:ascii="Georgia" w:hAnsi="Georgia"/>
              </w:rPr>
            </w:rPrChange>
          </w:rPr>
          <w:t>5.3.</w:t>
        </w:r>
        <w:r w:rsidRPr="00FB0B2F">
          <w:rPr>
            <w:rFonts w:ascii="Georgia" w:hAnsi="Georgia"/>
            <w:b/>
          </w:rPr>
          <w:t>2</w:t>
        </w:r>
        <w:r w:rsidRPr="00FB0B2F">
          <w:rPr>
            <w:rFonts w:ascii="Georgia" w:hAnsi="Georgia"/>
            <w:b/>
            <w:rPrChange w:id="2283" w:author="Ciaran Mc Donnell" w:date="2018-08-21T22:01:00Z">
              <w:rPr>
                <w:rFonts w:ascii="Georgia" w:hAnsi="Georgia"/>
              </w:rPr>
            </w:rPrChange>
          </w:rPr>
          <w:t xml:space="preserve"> Shortcomings</w:t>
        </w:r>
      </w:ins>
    </w:p>
    <w:p w14:paraId="72149692" w14:textId="6CE82C23" w:rsidR="00B01A7D" w:rsidRPr="00303507" w:rsidRDefault="00DF45ED">
      <w:pPr>
        <w:pStyle w:val="ListParagraph"/>
        <w:numPr>
          <w:ilvl w:val="0"/>
          <w:numId w:val="16"/>
        </w:numPr>
        <w:jc w:val="both"/>
        <w:rPr>
          <w:ins w:id="2284" w:author="Ciaran Mc Donnell" w:date="2018-08-21T20:53:00Z"/>
          <w:rFonts w:ascii="Georgia" w:hAnsi="Georgia"/>
        </w:rPr>
        <w:pPrChange w:id="2285" w:author="Ciaran Mc Donnell" w:date="2018-08-21T23:39:00Z">
          <w:pPr>
            <w:jc w:val="both"/>
          </w:pPr>
        </w:pPrChange>
      </w:pPr>
      <w:ins w:id="2286" w:author="Ciaran Mc Donnell" w:date="2018-08-22T12:15:00Z">
        <w:r>
          <w:rPr>
            <w:rFonts w:ascii="Georgia" w:hAnsi="Georgia"/>
          </w:rPr>
          <w:t xml:space="preserve">No </w:t>
        </w:r>
      </w:ins>
      <w:ins w:id="2287" w:author="Ciaran Mc Donnell" w:date="2018-08-21T20:53:00Z">
        <w:r w:rsidR="0070405B" w:rsidRPr="00303507">
          <w:rPr>
            <w:rFonts w:ascii="Georgia" w:hAnsi="Georgia"/>
            <w:rPrChange w:id="2288" w:author="Ciaran Mc Donnell" w:date="2018-08-21T23:39:00Z">
              <w:rPr>
                <w:rFonts w:ascii="Georgia" w:hAnsi="Georgia"/>
                <w:b/>
              </w:rPr>
            </w:rPrChange>
          </w:rPr>
          <w:t>option to impute missing values/ correct incorrect entries within the script</w:t>
        </w:r>
      </w:ins>
    </w:p>
    <w:p w14:paraId="5C40CD11" w14:textId="60EE479B" w:rsidR="006E0FC2" w:rsidRPr="00303507" w:rsidRDefault="00DF45ED">
      <w:pPr>
        <w:pStyle w:val="ListParagraph"/>
        <w:numPr>
          <w:ilvl w:val="0"/>
          <w:numId w:val="16"/>
        </w:numPr>
        <w:jc w:val="both"/>
        <w:rPr>
          <w:ins w:id="2289" w:author="Ciaran Mc Donnell" w:date="2018-08-21T20:58:00Z"/>
          <w:rFonts w:ascii="Georgia" w:hAnsi="Georgia"/>
        </w:rPr>
        <w:pPrChange w:id="2290" w:author="Ciaran Mc Donnell" w:date="2018-08-21T23:39:00Z">
          <w:pPr>
            <w:jc w:val="both"/>
          </w:pPr>
        </w:pPrChange>
      </w:pPr>
      <w:ins w:id="2291" w:author="Ciaran Mc Donnell" w:date="2018-08-22T12:15:00Z">
        <w:r>
          <w:rPr>
            <w:rFonts w:ascii="Georgia" w:hAnsi="Georgia"/>
          </w:rPr>
          <w:t>P</w:t>
        </w:r>
      </w:ins>
      <w:ins w:id="2292" w:author="Ciaran Mc Donnell" w:date="2018-08-21T20:53:00Z">
        <w:r w:rsidR="006E0FC2" w:rsidRPr="00303507">
          <w:rPr>
            <w:rFonts w:ascii="Georgia" w:hAnsi="Georgia"/>
          </w:rPr>
          <w:t>ipeline – use of Tableau means sy</w:t>
        </w:r>
      </w:ins>
      <w:ins w:id="2293" w:author="Ciaran Mc Donnell" w:date="2018-08-21T20:54:00Z">
        <w:r w:rsidR="006E0FC2" w:rsidRPr="00303507">
          <w:rPr>
            <w:rFonts w:ascii="Georgia" w:hAnsi="Georgia"/>
          </w:rPr>
          <w:t>stem is not end to end</w:t>
        </w:r>
      </w:ins>
    </w:p>
    <w:p w14:paraId="0BCDEC1A" w14:textId="7817BF8B" w:rsidR="00E8296C" w:rsidRPr="00303507" w:rsidRDefault="00DF45ED">
      <w:pPr>
        <w:pStyle w:val="ListParagraph"/>
        <w:numPr>
          <w:ilvl w:val="0"/>
          <w:numId w:val="16"/>
        </w:numPr>
        <w:jc w:val="both"/>
        <w:rPr>
          <w:ins w:id="2294" w:author="Ciaran Mc Donnell" w:date="2018-08-21T21:08:00Z"/>
          <w:rFonts w:ascii="Georgia" w:hAnsi="Georgia"/>
        </w:rPr>
        <w:pPrChange w:id="2295" w:author="Ciaran Mc Donnell" w:date="2018-08-21T23:39:00Z">
          <w:pPr>
            <w:jc w:val="both"/>
          </w:pPr>
        </w:pPrChange>
      </w:pPr>
      <w:ins w:id="2296" w:author="Ciaran Mc Donnell" w:date="2018-08-22T12:15:00Z">
        <w:r>
          <w:rPr>
            <w:rFonts w:ascii="Georgia" w:hAnsi="Georgia"/>
          </w:rPr>
          <w:t>N</w:t>
        </w:r>
      </w:ins>
      <w:ins w:id="2297" w:author="Ciaran Mc Donnell" w:date="2018-08-21T20:58:00Z">
        <w:r w:rsidR="00E8296C" w:rsidRPr="00303507">
          <w:rPr>
            <w:rFonts w:ascii="Georgia" w:hAnsi="Georgia"/>
          </w:rPr>
          <w:t>ot generalised</w:t>
        </w:r>
      </w:ins>
      <w:ins w:id="2298" w:author="Ciaran Mc Donnell" w:date="2018-08-22T12:15:00Z">
        <w:r>
          <w:rPr>
            <w:rFonts w:ascii="Georgia" w:hAnsi="Georgia"/>
          </w:rPr>
          <w:t xml:space="preserve"> for use in future studies</w:t>
        </w:r>
      </w:ins>
    </w:p>
    <w:p w14:paraId="3D0A0CAC" w14:textId="053000F4" w:rsidR="00B95EBD" w:rsidRPr="00303507" w:rsidRDefault="00B95EBD">
      <w:pPr>
        <w:pStyle w:val="ListParagraph"/>
        <w:numPr>
          <w:ilvl w:val="0"/>
          <w:numId w:val="16"/>
        </w:numPr>
        <w:jc w:val="both"/>
        <w:rPr>
          <w:ins w:id="2299" w:author="Ciaran Mc Donnell" w:date="2018-08-21T21:04:00Z"/>
          <w:rFonts w:ascii="Georgia" w:hAnsi="Georgia"/>
        </w:rPr>
        <w:pPrChange w:id="2300" w:author="Ciaran Mc Donnell" w:date="2018-08-21T23:39:00Z">
          <w:pPr>
            <w:jc w:val="both"/>
          </w:pPr>
        </w:pPrChange>
      </w:pPr>
      <w:ins w:id="2301" w:author="Ciaran Mc Donnell" w:date="2018-08-21T20:54:00Z">
        <w:r w:rsidRPr="00303507">
          <w:rPr>
            <w:rFonts w:ascii="Georgia" w:hAnsi="Georgia"/>
          </w:rPr>
          <w:t xml:space="preserve">Statistics – </w:t>
        </w:r>
      </w:ins>
      <w:ins w:id="2302" w:author="Ciaran Mc Donnell" w:date="2018-08-22T12:15:00Z">
        <w:r w:rsidR="00DF45ED">
          <w:rPr>
            <w:rFonts w:ascii="Georgia" w:hAnsi="Georgia"/>
          </w:rPr>
          <w:t>Tableau required</w:t>
        </w:r>
      </w:ins>
      <w:ins w:id="2303" w:author="Ciaran Mc Donnell" w:date="2018-08-22T12:16:00Z">
        <w:r w:rsidR="00DF45ED">
          <w:rPr>
            <w:rFonts w:ascii="Georgia" w:hAnsi="Georgia"/>
          </w:rPr>
          <w:t xml:space="preserve"> </w:t>
        </w:r>
      </w:ins>
      <w:ins w:id="2304" w:author="Ciaran Mc Donnell" w:date="2018-08-22T12:17:00Z">
        <w:r w:rsidR="00A60E92">
          <w:rPr>
            <w:rFonts w:ascii="Georgia" w:hAnsi="Georgia"/>
          </w:rPr>
          <w:t>for</w:t>
        </w:r>
      </w:ins>
      <w:ins w:id="2305" w:author="Ciaran Mc Donnell" w:date="2018-08-22T12:16:00Z">
        <w:r w:rsidR="00DF45ED">
          <w:rPr>
            <w:rFonts w:ascii="Georgia" w:hAnsi="Georgia"/>
          </w:rPr>
          <w:t xml:space="preserve"> exploratory analysis and to assess for possible outliers</w:t>
        </w:r>
      </w:ins>
    </w:p>
    <w:p w14:paraId="2192BA3F" w14:textId="316350A6" w:rsidR="00251A15" w:rsidRPr="00303507" w:rsidRDefault="00251A15">
      <w:pPr>
        <w:pStyle w:val="ListParagraph"/>
        <w:numPr>
          <w:ilvl w:val="0"/>
          <w:numId w:val="16"/>
        </w:numPr>
        <w:jc w:val="both"/>
        <w:rPr>
          <w:ins w:id="2306" w:author="Ciaran Mc Donnell" w:date="2018-08-21T21:05:00Z"/>
          <w:rFonts w:ascii="Georgia" w:hAnsi="Georgia"/>
        </w:rPr>
        <w:pPrChange w:id="2307" w:author="Ciaran Mc Donnell" w:date="2018-08-21T23:39:00Z">
          <w:pPr>
            <w:jc w:val="both"/>
          </w:pPr>
        </w:pPrChange>
      </w:pPr>
      <w:ins w:id="2308" w:author="Ciaran Mc Donnell" w:date="2018-08-21T21:04:00Z">
        <w:r w:rsidRPr="00303507">
          <w:rPr>
            <w:rFonts w:ascii="Georgia" w:hAnsi="Georgia"/>
          </w:rPr>
          <w:t xml:space="preserve">Statistics – hard coded for </w:t>
        </w:r>
      </w:ins>
      <w:ins w:id="2309" w:author="Ciaran Mc Donnell" w:date="2018-08-22T12:16:00Z">
        <w:r w:rsidR="00DF45ED">
          <w:rPr>
            <w:rFonts w:ascii="Georgia" w:hAnsi="Georgia"/>
          </w:rPr>
          <w:t>this study and for %TSS</w:t>
        </w:r>
      </w:ins>
    </w:p>
    <w:p w14:paraId="5B44A4C3" w14:textId="5A39155D" w:rsidR="00203962" w:rsidRPr="00303507" w:rsidRDefault="00203962">
      <w:pPr>
        <w:pStyle w:val="ListParagraph"/>
        <w:numPr>
          <w:ilvl w:val="0"/>
          <w:numId w:val="16"/>
        </w:numPr>
        <w:jc w:val="both"/>
        <w:rPr>
          <w:ins w:id="2310" w:author="Ciaran Mc Donnell" w:date="2018-08-21T20:51:00Z"/>
          <w:rFonts w:ascii="Georgia" w:hAnsi="Georgia"/>
          <w:rPrChange w:id="2311" w:author="Ciaran Mc Donnell" w:date="2018-08-21T23:39:00Z">
            <w:rPr>
              <w:ins w:id="2312" w:author="Ciaran Mc Donnell" w:date="2018-08-21T20:51:00Z"/>
              <w:rFonts w:ascii="Georgia" w:hAnsi="Georgia"/>
              <w:b/>
            </w:rPr>
          </w:rPrChange>
        </w:rPr>
        <w:pPrChange w:id="2313" w:author="Ciaran Mc Donnell" w:date="2018-08-21T23:39:00Z">
          <w:pPr>
            <w:ind w:left="357"/>
            <w:jc w:val="both"/>
          </w:pPr>
        </w:pPrChange>
      </w:pPr>
      <w:ins w:id="2314" w:author="Ciaran Mc Donnell" w:date="2018-08-21T21:05:00Z">
        <w:r w:rsidRPr="00303507">
          <w:rPr>
            <w:rFonts w:ascii="Georgia" w:hAnsi="Georgia"/>
          </w:rPr>
          <w:t xml:space="preserve">Not </w:t>
        </w:r>
        <w:proofErr w:type="gramStart"/>
        <w:r w:rsidRPr="00303507">
          <w:rPr>
            <w:rFonts w:ascii="Georgia" w:hAnsi="Georgia"/>
          </w:rPr>
          <w:t>all of</w:t>
        </w:r>
        <w:proofErr w:type="gramEnd"/>
        <w:r w:rsidRPr="00303507">
          <w:rPr>
            <w:rFonts w:ascii="Georgia" w:hAnsi="Georgia"/>
          </w:rPr>
          <w:t xml:space="preserve"> the available information is used (location, notes)</w:t>
        </w:r>
      </w:ins>
    </w:p>
    <w:p w14:paraId="5CCA8132" w14:textId="77777777" w:rsidR="00B01A7D" w:rsidRPr="00FB0B2F" w:rsidRDefault="00B01A7D">
      <w:pPr>
        <w:jc w:val="both"/>
        <w:rPr>
          <w:ins w:id="2315" w:author="Ciaran Mc Donnell" w:date="2018-08-21T20:43:00Z"/>
          <w:rFonts w:ascii="Georgia" w:hAnsi="Georgia"/>
        </w:rPr>
        <w:pPrChange w:id="2316" w:author="Ciaran Mc Donnell" w:date="2018-08-21T20:52:00Z">
          <w:pPr>
            <w:ind w:left="357"/>
          </w:pPr>
        </w:pPrChange>
      </w:pPr>
    </w:p>
    <w:p w14:paraId="5CA1BEF6" w14:textId="77777777" w:rsidR="00464639" w:rsidRPr="00FB0B2F" w:rsidRDefault="00464639" w:rsidP="0005000A">
      <w:pPr>
        <w:ind w:left="357"/>
        <w:rPr>
          <w:ins w:id="2317" w:author="Ciaran Mc Donnell" w:date="2018-08-21T19:42:00Z"/>
          <w:rFonts w:ascii="Georgia" w:hAnsi="Georgia"/>
          <w:rPrChange w:id="2318" w:author="Ciaran Mc Donnell" w:date="2018-08-21T22:01:00Z">
            <w:rPr>
              <w:ins w:id="2319" w:author="Ciaran Mc Donnell" w:date="2018-08-21T19:42:00Z"/>
              <w:rFonts w:ascii="Georgia" w:hAnsi="Georgia"/>
              <w:b/>
            </w:rPr>
          </w:rPrChange>
        </w:rPr>
      </w:pPr>
    </w:p>
    <w:p w14:paraId="04FC6C7D" w14:textId="77777777" w:rsidR="00AB6A98" w:rsidRDefault="00AB6A98">
      <w:pPr>
        <w:rPr>
          <w:ins w:id="2320" w:author="Ciaran Mc Donnell" w:date="2018-08-21T23:40:00Z"/>
          <w:rFonts w:ascii="Georgia" w:hAnsi="Georgia"/>
          <w:b/>
        </w:rPr>
      </w:pPr>
      <w:ins w:id="2321" w:author="Ciaran Mc Donnell" w:date="2018-08-21T23:40:00Z">
        <w:r>
          <w:rPr>
            <w:rFonts w:ascii="Georgia" w:hAnsi="Georgia"/>
            <w:b/>
          </w:rPr>
          <w:br w:type="page"/>
        </w:r>
      </w:ins>
    </w:p>
    <w:p w14:paraId="2233F7AE" w14:textId="2686306C" w:rsidR="00A80F00" w:rsidRPr="00FB0B2F" w:rsidRDefault="005D2D75" w:rsidP="00984DB4">
      <w:pPr>
        <w:ind w:left="357"/>
        <w:rPr>
          <w:ins w:id="2322" w:author="Ciaran Mc Donnell" w:date="2018-08-21T21:47:00Z"/>
          <w:rFonts w:ascii="Georgia" w:hAnsi="Georgia"/>
          <w:b/>
        </w:rPr>
      </w:pPr>
      <w:ins w:id="2323" w:author="Ciaran Mc Donnell" w:date="2018-08-21T19:43:00Z">
        <w:r w:rsidRPr="00FB0B2F">
          <w:rPr>
            <w:rFonts w:ascii="Georgia" w:hAnsi="Georgia"/>
            <w:b/>
          </w:rPr>
          <w:lastRenderedPageBreak/>
          <w:t>6. Conclusion and Future Work</w:t>
        </w:r>
      </w:ins>
    </w:p>
    <w:p w14:paraId="7252AFBA" w14:textId="77777777" w:rsidR="00297519" w:rsidRPr="00FB0B2F" w:rsidRDefault="00297519" w:rsidP="00984DB4">
      <w:pPr>
        <w:ind w:left="357"/>
        <w:rPr>
          <w:ins w:id="2324" w:author="Ciaran Mc Donnell" w:date="2018-07-06T11:55:00Z"/>
          <w:rFonts w:ascii="Georgia" w:hAnsi="Georgia"/>
          <w:b/>
          <w:rPrChange w:id="2325" w:author="Ciaran Mc Donnell" w:date="2018-08-21T22:01:00Z">
            <w:rPr>
              <w:ins w:id="2326" w:author="Ciaran Mc Donnell" w:date="2018-07-06T11:55:00Z"/>
            </w:rPr>
          </w:rPrChange>
        </w:rPr>
      </w:pPr>
    </w:p>
    <w:p w14:paraId="770CD331" w14:textId="5791E2EB" w:rsidR="00264257" w:rsidRPr="00FB0B2F" w:rsidRDefault="00264257" w:rsidP="00984DB4">
      <w:pPr>
        <w:ind w:left="357"/>
        <w:rPr>
          <w:ins w:id="2327" w:author="Ciaran Mc Donnell" w:date="2018-08-21T21:34:00Z"/>
          <w:rFonts w:ascii="Georgia" w:hAnsi="Georgia"/>
          <w:b/>
        </w:rPr>
      </w:pPr>
      <w:ins w:id="2328" w:author="Ciaran Mc Donnell" w:date="2018-08-21T21:11:00Z">
        <w:r w:rsidRPr="00FB0B2F">
          <w:rPr>
            <w:rFonts w:ascii="Georgia" w:hAnsi="Georgia"/>
            <w:b/>
            <w:rPrChange w:id="2329" w:author="Ciaran Mc Donnell" w:date="2018-08-21T22:01:00Z">
              <w:rPr>
                <w:rFonts w:ascii="Georgia" w:hAnsi="Georgia"/>
              </w:rPr>
            </w:rPrChange>
          </w:rPr>
          <w:t xml:space="preserve">6.1 </w:t>
        </w:r>
      </w:ins>
      <w:ins w:id="2330" w:author="Ciaran Mc Donnell" w:date="2018-08-21T21:13:00Z">
        <w:r w:rsidR="007276C1" w:rsidRPr="00FB0B2F">
          <w:rPr>
            <w:rFonts w:ascii="Georgia" w:hAnsi="Georgia"/>
            <w:b/>
          </w:rPr>
          <w:t xml:space="preserve">Review </w:t>
        </w:r>
      </w:ins>
      <w:ins w:id="2331" w:author="Ciaran Mc Donnell" w:date="2018-08-21T21:47:00Z">
        <w:r w:rsidR="00297519" w:rsidRPr="00FB0B2F">
          <w:rPr>
            <w:rFonts w:ascii="Georgia" w:hAnsi="Georgia"/>
            <w:b/>
          </w:rPr>
          <w:t xml:space="preserve">what </w:t>
        </w:r>
      </w:ins>
      <w:ins w:id="2332" w:author="Ciaran Mc Donnell" w:date="2018-08-21T22:52:00Z">
        <w:r w:rsidR="00090D28" w:rsidRPr="00FB0B2F">
          <w:rPr>
            <w:rFonts w:ascii="Georgia" w:hAnsi="Georgia"/>
            <w:b/>
          </w:rPr>
          <w:t>the project</w:t>
        </w:r>
      </w:ins>
      <w:ins w:id="2333" w:author="Ciaran Mc Donnell" w:date="2018-08-21T19:44:00Z">
        <w:r w:rsidR="00CA31D6" w:rsidRPr="00FB0B2F">
          <w:rPr>
            <w:rFonts w:ascii="Georgia" w:hAnsi="Georgia"/>
            <w:b/>
            <w:rPrChange w:id="2334" w:author="Ciaran Mc Donnell" w:date="2018-08-21T22:01:00Z">
              <w:rPr>
                <w:rFonts w:ascii="Georgia" w:hAnsi="Georgia"/>
              </w:rPr>
            </w:rPrChange>
          </w:rPr>
          <w:t xml:space="preserve">  achieve</w:t>
        </w:r>
      </w:ins>
      <w:ins w:id="2335" w:author="Ciaran Mc Donnell" w:date="2018-08-21T21:11:00Z">
        <w:r w:rsidRPr="00FB0B2F">
          <w:rPr>
            <w:rFonts w:ascii="Georgia" w:hAnsi="Georgia"/>
            <w:b/>
            <w:rPrChange w:id="2336" w:author="Ciaran Mc Donnell" w:date="2018-08-21T22:01:00Z">
              <w:rPr>
                <w:rFonts w:ascii="Georgia" w:hAnsi="Georgia"/>
              </w:rPr>
            </w:rPrChange>
          </w:rPr>
          <w:t xml:space="preserve">d </w:t>
        </w:r>
      </w:ins>
      <w:ins w:id="2337" w:author="Ciaran Mc Donnell" w:date="2018-08-21T19:44:00Z">
        <w:r w:rsidR="00CA31D6" w:rsidRPr="00FB0B2F">
          <w:rPr>
            <w:rFonts w:ascii="Georgia" w:hAnsi="Georgia"/>
            <w:b/>
            <w:rPrChange w:id="2338" w:author="Ciaran Mc Donnell" w:date="2018-08-21T22:01:00Z">
              <w:rPr>
                <w:rFonts w:ascii="Georgia" w:hAnsi="Georgia"/>
              </w:rPr>
            </w:rPrChange>
          </w:rPr>
          <w:t xml:space="preserve"> in   terms  of  the  proposed  goals  and  project  plan </w:t>
        </w:r>
      </w:ins>
    </w:p>
    <w:tbl>
      <w:tblPr>
        <w:tblStyle w:val="TableGrid"/>
        <w:tblW w:w="0" w:type="auto"/>
        <w:tblInd w:w="357" w:type="dxa"/>
        <w:tblLook w:val="04A0" w:firstRow="1" w:lastRow="0" w:firstColumn="1" w:lastColumn="0" w:noHBand="0" w:noVBand="1"/>
        <w:tblPrChange w:id="2339" w:author="Ciaran Mc Donnell" w:date="2018-08-21T21:40:00Z">
          <w:tblPr>
            <w:tblStyle w:val="TableGrid"/>
            <w:tblW w:w="0" w:type="auto"/>
            <w:tblInd w:w="357" w:type="dxa"/>
            <w:tblLook w:val="04A0" w:firstRow="1" w:lastRow="0" w:firstColumn="1" w:lastColumn="0" w:noHBand="0" w:noVBand="1"/>
          </w:tblPr>
        </w:tblPrChange>
      </w:tblPr>
      <w:tblGrid>
        <w:gridCol w:w="489"/>
        <w:gridCol w:w="4111"/>
        <w:gridCol w:w="3685"/>
        <w:tblGridChange w:id="2340">
          <w:tblGrid>
            <w:gridCol w:w="1669"/>
            <w:gridCol w:w="2130"/>
            <w:gridCol w:w="1549"/>
          </w:tblGrid>
        </w:tblGridChange>
      </w:tblGrid>
      <w:tr w:rsidR="00067152" w:rsidRPr="00FB0B2F" w14:paraId="25E1984E" w14:textId="77777777" w:rsidTr="00901DFF">
        <w:trPr>
          <w:ins w:id="2341" w:author="Ciaran Mc Donnell" w:date="2018-08-21T21:36:00Z"/>
        </w:trPr>
        <w:tc>
          <w:tcPr>
            <w:tcW w:w="489" w:type="dxa"/>
            <w:tcPrChange w:id="2342" w:author="Ciaran Mc Donnell" w:date="2018-08-21T21:40:00Z">
              <w:tcPr>
                <w:tcW w:w="1728" w:type="dxa"/>
              </w:tcPr>
            </w:tcPrChange>
          </w:tcPr>
          <w:p w14:paraId="1093C5DA" w14:textId="1BA82039" w:rsidR="00067152" w:rsidRPr="00FB0B2F" w:rsidRDefault="00067152">
            <w:pPr>
              <w:jc w:val="center"/>
              <w:rPr>
                <w:ins w:id="2343" w:author="Ciaran Mc Donnell" w:date="2018-08-21T21:36:00Z"/>
                <w:rFonts w:ascii="Georgia" w:hAnsi="Georgia"/>
                <w:b/>
              </w:rPr>
              <w:pPrChange w:id="2344" w:author="Ciaran Mc Donnell" w:date="2018-08-21T21:40:00Z">
                <w:pPr/>
              </w:pPrChange>
            </w:pPr>
            <w:ins w:id="2345" w:author="Ciaran Mc Donnell" w:date="2018-08-21T21:36:00Z">
              <w:r w:rsidRPr="00FB0B2F">
                <w:rPr>
                  <w:rFonts w:ascii="Georgia" w:hAnsi="Georgia"/>
                  <w:b/>
                </w:rPr>
                <w:t>#</w:t>
              </w:r>
            </w:ins>
          </w:p>
        </w:tc>
        <w:tc>
          <w:tcPr>
            <w:tcW w:w="4111" w:type="dxa"/>
            <w:tcPrChange w:id="2346" w:author="Ciaran Mc Donnell" w:date="2018-08-21T21:40:00Z">
              <w:tcPr>
                <w:tcW w:w="2163" w:type="dxa"/>
              </w:tcPr>
            </w:tcPrChange>
          </w:tcPr>
          <w:p w14:paraId="2EF0F991" w14:textId="2DCDADBD" w:rsidR="00067152" w:rsidRPr="00FB0B2F" w:rsidRDefault="00067152">
            <w:pPr>
              <w:jc w:val="center"/>
              <w:rPr>
                <w:ins w:id="2347" w:author="Ciaran Mc Donnell" w:date="2018-08-21T21:36:00Z"/>
                <w:rFonts w:ascii="Georgia" w:hAnsi="Georgia"/>
                <w:b/>
                <w:rPrChange w:id="2348" w:author="Ciaran Mc Donnell" w:date="2018-08-21T22:01:00Z">
                  <w:rPr>
                    <w:ins w:id="2349" w:author="Ciaran Mc Donnell" w:date="2018-08-21T21:36:00Z"/>
                  </w:rPr>
                </w:rPrChange>
              </w:rPr>
              <w:pPrChange w:id="2350" w:author="Ciaran Mc Donnell" w:date="2018-08-21T21:40:00Z">
                <w:pPr>
                  <w:pStyle w:val="ListParagraph"/>
                  <w:numPr>
                    <w:numId w:val="2"/>
                  </w:numPr>
                  <w:ind w:left="1440" w:hanging="360"/>
                </w:pPr>
              </w:pPrChange>
            </w:pPr>
            <w:ins w:id="2351" w:author="Ciaran Mc Donnell" w:date="2018-08-21T21:37:00Z">
              <w:r w:rsidRPr="00FB0B2F">
                <w:rPr>
                  <w:rFonts w:ascii="Georgia" w:hAnsi="Georgia"/>
                  <w:b/>
                  <w:rPrChange w:id="2352" w:author="Ciaran Mc Donnell" w:date="2018-08-21T22:01:00Z">
                    <w:rPr/>
                  </w:rPrChange>
                </w:rPr>
                <w:t>Original Objective</w:t>
              </w:r>
            </w:ins>
          </w:p>
          <w:p w14:paraId="1019F9DD" w14:textId="77777777" w:rsidR="00067152" w:rsidRPr="00FB0B2F" w:rsidRDefault="00067152">
            <w:pPr>
              <w:jc w:val="center"/>
              <w:rPr>
                <w:ins w:id="2353" w:author="Ciaran Mc Donnell" w:date="2018-08-21T21:36:00Z"/>
                <w:rFonts w:ascii="Georgia" w:hAnsi="Georgia"/>
                <w:b/>
              </w:rPr>
              <w:pPrChange w:id="2354" w:author="Ciaran Mc Donnell" w:date="2018-08-21T21:40:00Z">
                <w:pPr/>
              </w:pPrChange>
            </w:pPr>
          </w:p>
        </w:tc>
        <w:tc>
          <w:tcPr>
            <w:tcW w:w="3685" w:type="dxa"/>
            <w:tcPrChange w:id="2355" w:author="Ciaran Mc Donnell" w:date="2018-08-21T21:40:00Z">
              <w:tcPr>
                <w:tcW w:w="1325" w:type="dxa"/>
              </w:tcPr>
            </w:tcPrChange>
          </w:tcPr>
          <w:p w14:paraId="4F935991" w14:textId="3F3AC63B" w:rsidR="00067152" w:rsidRPr="00FB0B2F" w:rsidRDefault="00067152">
            <w:pPr>
              <w:jc w:val="center"/>
              <w:rPr>
                <w:ins w:id="2356" w:author="Ciaran Mc Donnell" w:date="2018-08-21T21:36:00Z"/>
                <w:rFonts w:ascii="Georgia" w:hAnsi="Georgia"/>
                <w:b/>
              </w:rPr>
              <w:pPrChange w:id="2357" w:author="Ciaran Mc Donnell" w:date="2018-08-21T21:40:00Z">
                <w:pPr/>
              </w:pPrChange>
            </w:pPr>
            <w:ins w:id="2358" w:author="Ciaran Mc Donnell" w:date="2018-08-21T21:39:00Z">
              <w:r w:rsidRPr="00FB0B2F">
                <w:rPr>
                  <w:rFonts w:ascii="Georgia" w:hAnsi="Georgia"/>
                  <w:b/>
                </w:rPr>
                <w:t>Assessment</w:t>
              </w:r>
            </w:ins>
          </w:p>
        </w:tc>
      </w:tr>
      <w:tr w:rsidR="00067152" w:rsidRPr="00FB0B2F" w14:paraId="2B310517" w14:textId="77777777" w:rsidTr="00901DFF">
        <w:trPr>
          <w:ins w:id="2359" w:author="Ciaran Mc Donnell" w:date="2018-08-21T21:36:00Z"/>
        </w:trPr>
        <w:tc>
          <w:tcPr>
            <w:tcW w:w="489" w:type="dxa"/>
            <w:tcPrChange w:id="2360" w:author="Ciaran Mc Donnell" w:date="2018-08-21T21:40:00Z">
              <w:tcPr>
                <w:tcW w:w="1728" w:type="dxa"/>
              </w:tcPr>
            </w:tcPrChange>
          </w:tcPr>
          <w:p w14:paraId="5A9CB283" w14:textId="1BE8D917" w:rsidR="00067152" w:rsidRPr="00FB0B2F" w:rsidRDefault="00067152" w:rsidP="00984DB4">
            <w:pPr>
              <w:rPr>
                <w:ins w:id="2361" w:author="Ciaran Mc Donnell" w:date="2018-08-21T21:36:00Z"/>
                <w:rFonts w:ascii="Georgia" w:hAnsi="Georgia"/>
                <w:b/>
              </w:rPr>
            </w:pPr>
            <w:ins w:id="2362" w:author="Ciaran Mc Donnell" w:date="2018-08-21T21:36:00Z">
              <w:r w:rsidRPr="00FB0B2F">
                <w:rPr>
                  <w:rFonts w:ascii="Georgia" w:hAnsi="Georgia"/>
                  <w:b/>
                </w:rPr>
                <w:t>1</w:t>
              </w:r>
            </w:ins>
          </w:p>
        </w:tc>
        <w:tc>
          <w:tcPr>
            <w:tcW w:w="4111" w:type="dxa"/>
            <w:tcPrChange w:id="2363" w:author="Ciaran Mc Donnell" w:date="2018-08-21T21:40:00Z">
              <w:tcPr>
                <w:tcW w:w="2163" w:type="dxa"/>
              </w:tcPr>
            </w:tcPrChange>
          </w:tcPr>
          <w:p w14:paraId="54A51EC6" w14:textId="77777777" w:rsidR="00067152" w:rsidRPr="00FB0B2F" w:rsidRDefault="00067152" w:rsidP="00390C88">
            <w:pPr>
              <w:rPr>
                <w:ins w:id="2364" w:author="Ciaran Mc Donnell" w:date="2018-08-21T21:37:00Z"/>
                <w:rFonts w:ascii="Georgia" w:hAnsi="Georgia"/>
                <w:rPrChange w:id="2365" w:author="Ciaran Mc Donnell" w:date="2018-08-21T22:01:00Z">
                  <w:rPr>
                    <w:ins w:id="2366" w:author="Ciaran Mc Donnell" w:date="2018-08-21T21:37:00Z"/>
                  </w:rPr>
                </w:rPrChange>
              </w:rPr>
            </w:pPr>
            <w:ins w:id="2367" w:author="Ciaran Mc Donnell" w:date="2018-08-21T21:37:00Z">
              <w:r w:rsidRPr="00FB0B2F">
                <w:rPr>
                  <w:rFonts w:ascii="Georgia" w:hAnsi="Georgia"/>
                  <w:rPrChange w:id="2368" w:author="Ciaran Mc Donnell" w:date="2018-08-21T22:01:00Z">
                    <w:rPr/>
                  </w:rPrChange>
                </w:rPr>
                <w:t xml:space="preserve">Develop a proof of concept algorithm (get it to work) in Python to convert the data to the required % time spent at each behaviour in </w:t>
              </w:r>
              <w:proofErr w:type="gramStart"/>
              <w:r w:rsidRPr="00FB0B2F">
                <w:rPr>
                  <w:rFonts w:ascii="Georgia" w:hAnsi="Georgia"/>
                  <w:rPrChange w:id="2369" w:author="Ciaran Mc Donnell" w:date="2018-08-21T22:01:00Z">
                    <w:rPr/>
                  </w:rPrChange>
                </w:rPr>
                <w:t>15 minute</w:t>
              </w:r>
              <w:proofErr w:type="gramEnd"/>
              <w:r w:rsidRPr="00FB0B2F">
                <w:rPr>
                  <w:rFonts w:ascii="Georgia" w:hAnsi="Georgia"/>
                  <w:rPrChange w:id="2370" w:author="Ciaran Mc Donnell" w:date="2018-08-21T22:01:00Z">
                    <w:rPr/>
                  </w:rPrChange>
                </w:rPr>
                <w:t xml:space="preserve"> intervals</w:t>
              </w:r>
            </w:ins>
          </w:p>
          <w:p w14:paraId="4879450C" w14:textId="77777777" w:rsidR="00067152" w:rsidRPr="00FB0B2F" w:rsidRDefault="00067152">
            <w:pPr>
              <w:pStyle w:val="ListParagraph"/>
              <w:ind w:left="1440"/>
              <w:rPr>
                <w:ins w:id="2371" w:author="Ciaran Mc Donnell" w:date="2018-08-21T21:36:00Z"/>
                <w:rFonts w:ascii="Georgia" w:hAnsi="Georgia"/>
                <w:b/>
              </w:rPr>
              <w:pPrChange w:id="2372" w:author="Ciaran Mc Donnell" w:date="2018-08-21T21:37:00Z">
                <w:pPr/>
              </w:pPrChange>
            </w:pPr>
          </w:p>
        </w:tc>
        <w:tc>
          <w:tcPr>
            <w:tcW w:w="3685" w:type="dxa"/>
            <w:tcPrChange w:id="2373" w:author="Ciaran Mc Donnell" w:date="2018-08-21T21:40:00Z">
              <w:tcPr>
                <w:tcW w:w="1325" w:type="dxa"/>
              </w:tcPr>
            </w:tcPrChange>
          </w:tcPr>
          <w:p w14:paraId="6F5AC80E" w14:textId="419C25DA" w:rsidR="00067152" w:rsidRPr="00FB0B2F" w:rsidRDefault="00901DFF" w:rsidP="00984DB4">
            <w:pPr>
              <w:rPr>
                <w:ins w:id="2374" w:author="Ciaran Mc Donnell" w:date="2018-08-21T21:36:00Z"/>
                <w:rFonts w:ascii="Georgia" w:hAnsi="Georgia"/>
                <w:rPrChange w:id="2375" w:author="Ciaran Mc Donnell" w:date="2018-08-21T22:01:00Z">
                  <w:rPr>
                    <w:ins w:id="2376" w:author="Ciaran Mc Donnell" w:date="2018-08-21T21:36:00Z"/>
                    <w:rFonts w:ascii="Georgia" w:hAnsi="Georgia"/>
                    <w:b/>
                  </w:rPr>
                </w:rPrChange>
              </w:rPr>
            </w:pPr>
            <w:ins w:id="2377" w:author="Ciaran Mc Donnell" w:date="2018-08-21T21:40:00Z">
              <w:r w:rsidRPr="00FB0B2F">
                <w:rPr>
                  <w:rFonts w:ascii="Georgia" w:hAnsi="Georgia"/>
                  <w:rPrChange w:id="2378" w:author="Ciaran Mc Donnell" w:date="2018-08-21T22:01:00Z">
                    <w:rPr>
                      <w:rFonts w:ascii="Georgia" w:hAnsi="Georgia"/>
                      <w:b/>
                    </w:rPr>
                  </w:rPrChange>
                </w:rPr>
                <w:t>Complete</w:t>
              </w:r>
            </w:ins>
          </w:p>
        </w:tc>
      </w:tr>
      <w:tr w:rsidR="00067152" w:rsidRPr="00FB0B2F" w14:paraId="59DF7478" w14:textId="77777777" w:rsidTr="00901DFF">
        <w:trPr>
          <w:ins w:id="2379" w:author="Ciaran Mc Donnell" w:date="2018-08-21T21:36:00Z"/>
        </w:trPr>
        <w:tc>
          <w:tcPr>
            <w:tcW w:w="489" w:type="dxa"/>
            <w:tcPrChange w:id="2380" w:author="Ciaran Mc Donnell" w:date="2018-08-21T21:40:00Z">
              <w:tcPr>
                <w:tcW w:w="1728" w:type="dxa"/>
              </w:tcPr>
            </w:tcPrChange>
          </w:tcPr>
          <w:p w14:paraId="129D1841" w14:textId="4EDD0B8A" w:rsidR="00067152" w:rsidRPr="00FB0B2F" w:rsidRDefault="00067152" w:rsidP="00984DB4">
            <w:pPr>
              <w:rPr>
                <w:ins w:id="2381" w:author="Ciaran Mc Donnell" w:date="2018-08-21T21:36:00Z"/>
                <w:rFonts w:ascii="Georgia" w:hAnsi="Georgia"/>
                <w:b/>
              </w:rPr>
            </w:pPr>
            <w:ins w:id="2382" w:author="Ciaran Mc Donnell" w:date="2018-08-21T21:36:00Z">
              <w:r w:rsidRPr="00FB0B2F">
                <w:rPr>
                  <w:rFonts w:ascii="Georgia" w:hAnsi="Georgia"/>
                  <w:b/>
                </w:rPr>
                <w:t>2</w:t>
              </w:r>
            </w:ins>
          </w:p>
        </w:tc>
        <w:tc>
          <w:tcPr>
            <w:tcW w:w="4111" w:type="dxa"/>
            <w:tcPrChange w:id="2383" w:author="Ciaran Mc Donnell" w:date="2018-08-21T21:40:00Z">
              <w:tcPr>
                <w:tcW w:w="2163" w:type="dxa"/>
              </w:tcPr>
            </w:tcPrChange>
          </w:tcPr>
          <w:p w14:paraId="2FB8215F" w14:textId="5501D122" w:rsidR="00067152" w:rsidRPr="00FB0B2F" w:rsidRDefault="00067152">
            <w:pPr>
              <w:rPr>
                <w:ins w:id="2384" w:author="Ciaran Mc Donnell" w:date="2018-08-21T21:36:00Z"/>
                <w:rFonts w:ascii="Georgia" w:hAnsi="Georgia"/>
                <w:b/>
              </w:rPr>
            </w:pPr>
            <w:ins w:id="2385" w:author="Ciaran Mc Donnell" w:date="2018-08-21T21:36:00Z">
              <w:r w:rsidRPr="00FB0B2F">
                <w:rPr>
                  <w:rFonts w:ascii="Georgia" w:hAnsi="Georgia"/>
                  <w:rPrChange w:id="2386" w:author="Ciaran Mc Donnell" w:date="2018-08-21T22:01:00Z">
                    <w:rPr/>
                  </w:rPrChange>
                </w:rPr>
                <w:t>Iteratively upgrade the proof of concept python script to reduce run time and improve usability</w:t>
              </w:r>
            </w:ins>
          </w:p>
        </w:tc>
        <w:tc>
          <w:tcPr>
            <w:tcW w:w="3685" w:type="dxa"/>
            <w:tcPrChange w:id="2387" w:author="Ciaran Mc Donnell" w:date="2018-08-21T21:40:00Z">
              <w:tcPr>
                <w:tcW w:w="1325" w:type="dxa"/>
              </w:tcPr>
            </w:tcPrChange>
          </w:tcPr>
          <w:p w14:paraId="5023944A" w14:textId="1E650001" w:rsidR="00067152" w:rsidRPr="00FB0B2F" w:rsidRDefault="00901DFF" w:rsidP="00984DB4">
            <w:pPr>
              <w:rPr>
                <w:ins w:id="2388" w:author="Ciaran Mc Donnell" w:date="2018-08-21T21:40:00Z"/>
                <w:rFonts w:ascii="Georgia" w:hAnsi="Georgia"/>
                <w:rPrChange w:id="2389" w:author="Ciaran Mc Donnell" w:date="2018-08-21T22:01:00Z">
                  <w:rPr>
                    <w:ins w:id="2390" w:author="Ciaran Mc Donnell" w:date="2018-08-21T21:40:00Z"/>
                    <w:rFonts w:ascii="Georgia" w:hAnsi="Georgia"/>
                    <w:b/>
                  </w:rPr>
                </w:rPrChange>
              </w:rPr>
            </w:pPr>
            <w:ins w:id="2391" w:author="Ciaran Mc Donnell" w:date="2018-08-21T21:40:00Z">
              <w:r w:rsidRPr="00FB0B2F">
                <w:rPr>
                  <w:rFonts w:ascii="Georgia" w:hAnsi="Georgia"/>
                  <w:rPrChange w:id="2392" w:author="Ciaran Mc Donnell" w:date="2018-08-21T22:01:00Z">
                    <w:rPr>
                      <w:rFonts w:ascii="Georgia" w:hAnsi="Georgia"/>
                      <w:b/>
                    </w:rPr>
                  </w:rPrChange>
                </w:rPr>
                <w:t>Complete</w:t>
              </w:r>
            </w:ins>
          </w:p>
          <w:p w14:paraId="06A5CF74" w14:textId="210B17C8" w:rsidR="00901DFF" w:rsidRPr="00FB0B2F" w:rsidRDefault="00901DFF">
            <w:pPr>
              <w:pStyle w:val="ListParagraph"/>
              <w:numPr>
                <w:ilvl w:val="0"/>
                <w:numId w:val="12"/>
              </w:numPr>
              <w:rPr>
                <w:ins w:id="2393" w:author="Ciaran Mc Donnell" w:date="2018-08-21T21:41:00Z"/>
                <w:rFonts w:ascii="Georgia" w:hAnsi="Georgia"/>
                <w:rPrChange w:id="2394" w:author="Ciaran Mc Donnell" w:date="2018-08-21T22:01:00Z">
                  <w:rPr>
                    <w:ins w:id="2395" w:author="Ciaran Mc Donnell" w:date="2018-08-21T21:41:00Z"/>
                  </w:rPr>
                </w:rPrChange>
              </w:rPr>
              <w:pPrChange w:id="2396" w:author="Ciaran Mc Donnell" w:date="2018-08-21T21:41:00Z">
                <w:pPr/>
              </w:pPrChange>
            </w:pPr>
            <w:ins w:id="2397" w:author="Ciaran Mc Donnell" w:date="2018-08-21T21:41:00Z">
              <w:r w:rsidRPr="00FB0B2F">
                <w:rPr>
                  <w:rFonts w:ascii="Georgia" w:hAnsi="Georgia"/>
                  <w:rPrChange w:id="2398" w:author="Ciaran Mc Donnell" w:date="2018-08-21T22:01:00Z">
                    <w:rPr/>
                  </w:rPrChange>
                </w:rPr>
                <w:t>Runtime reduced to 12 minutes fr</w:t>
              </w:r>
            </w:ins>
            <w:ins w:id="2399" w:author="Ciaran Mc Donnell" w:date="2018-08-21T21:51:00Z">
              <w:r w:rsidR="00F31684" w:rsidRPr="00FB0B2F">
                <w:rPr>
                  <w:rFonts w:ascii="Georgia" w:hAnsi="Georgia"/>
                </w:rPr>
                <w:t>o</w:t>
              </w:r>
            </w:ins>
            <w:ins w:id="2400" w:author="Ciaran Mc Donnell" w:date="2018-08-21T21:41:00Z">
              <w:r w:rsidRPr="00FB0B2F">
                <w:rPr>
                  <w:rFonts w:ascii="Georgia" w:hAnsi="Georgia"/>
                  <w:rPrChange w:id="2401" w:author="Ciaran Mc Donnell" w:date="2018-08-21T22:01:00Z">
                    <w:rPr/>
                  </w:rPrChange>
                </w:rPr>
                <w:t>m 8 hours</w:t>
              </w:r>
            </w:ins>
          </w:p>
          <w:p w14:paraId="45E51659" w14:textId="55F22002" w:rsidR="00901DFF" w:rsidRPr="00FB0B2F" w:rsidRDefault="00901DFF">
            <w:pPr>
              <w:pStyle w:val="ListParagraph"/>
              <w:numPr>
                <w:ilvl w:val="0"/>
                <w:numId w:val="12"/>
              </w:numPr>
              <w:rPr>
                <w:ins w:id="2402" w:author="Ciaran Mc Donnell" w:date="2018-08-21T21:36:00Z"/>
                <w:rFonts w:ascii="Georgia" w:hAnsi="Georgia"/>
                <w:rPrChange w:id="2403" w:author="Ciaran Mc Donnell" w:date="2018-08-21T22:01:00Z">
                  <w:rPr>
                    <w:ins w:id="2404" w:author="Ciaran Mc Donnell" w:date="2018-08-21T21:36:00Z"/>
                  </w:rPr>
                </w:rPrChange>
              </w:rPr>
              <w:pPrChange w:id="2405" w:author="Ciaran Mc Donnell" w:date="2018-08-21T21:41:00Z">
                <w:pPr/>
              </w:pPrChange>
            </w:pPr>
            <w:ins w:id="2406" w:author="Ciaran Mc Donnell" w:date="2018-08-21T21:41:00Z">
              <w:r w:rsidRPr="00FB0B2F">
                <w:rPr>
                  <w:rFonts w:ascii="Georgia" w:hAnsi="Georgia"/>
                  <w:rPrChange w:id="2407" w:author="Ciaran Mc Donnell" w:date="2018-08-21T22:01:00Z">
                    <w:rPr/>
                  </w:rPrChange>
                </w:rPr>
                <w:t xml:space="preserve">Use of Jupyter notebook to improve usability </w:t>
              </w:r>
            </w:ins>
          </w:p>
        </w:tc>
      </w:tr>
      <w:tr w:rsidR="00067152" w:rsidRPr="00FB0B2F" w14:paraId="051175A7" w14:textId="77777777" w:rsidTr="00901DFF">
        <w:trPr>
          <w:ins w:id="2408" w:author="Ciaran Mc Donnell" w:date="2018-08-21T21:36:00Z"/>
        </w:trPr>
        <w:tc>
          <w:tcPr>
            <w:tcW w:w="489" w:type="dxa"/>
            <w:tcPrChange w:id="2409" w:author="Ciaran Mc Donnell" w:date="2018-08-21T21:40:00Z">
              <w:tcPr>
                <w:tcW w:w="1728" w:type="dxa"/>
              </w:tcPr>
            </w:tcPrChange>
          </w:tcPr>
          <w:p w14:paraId="02744000" w14:textId="43C5FCBB" w:rsidR="00067152" w:rsidRPr="00FB0B2F" w:rsidRDefault="00067152" w:rsidP="00984DB4">
            <w:pPr>
              <w:rPr>
                <w:ins w:id="2410" w:author="Ciaran Mc Donnell" w:date="2018-08-21T21:36:00Z"/>
                <w:rFonts w:ascii="Georgia" w:hAnsi="Georgia"/>
                <w:b/>
              </w:rPr>
            </w:pPr>
            <w:ins w:id="2411" w:author="Ciaran Mc Donnell" w:date="2018-08-21T21:36:00Z">
              <w:r w:rsidRPr="00FB0B2F">
                <w:rPr>
                  <w:rFonts w:ascii="Georgia" w:hAnsi="Georgia"/>
                  <w:b/>
                </w:rPr>
                <w:t>4</w:t>
              </w:r>
            </w:ins>
          </w:p>
        </w:tc>
        <w:tc>
          <w:tcPr>
            <w:tcW w:w="4111" w:type="dxa"/>
            <w:tcPrChange w:id="2412" w:author="Ciaran Mc Donnell" w:date="2018-08-21T21:40:00Z">
              <w:tcPr>
                <w:tcW w:w="2163" w:type="dxa"/>
              </w:tcPr>
            </w:tcPrChange>
          </w:tcPr>
          <w:p w14:paraId="40C7FE31" w14:textId="3C5FDEBA" w:rsidR="00067152" w:rsidRPr="00FB0B2F" w:rsidRDefault="00067152" w:rsidP="00984DB4">
            <w:pPr>
              <w:rPr>
                <w:ins w:id="2413" w:author="Ciaran Mc Donnell" w:date="2018-08-21T21:36:00Z"/>
                <w:rFonts w:ascii="Georgia" w:hAnsi="Georgia"/>
                <w:b/>
              </w:rPr>
            </w:pPr>
            <w:ins w:id="2414" w:author="Ciaran Mc Donnell" w:date="2018-08-21T21:38:00Z">
              <w:r w:rsidRPr="00FB0B2F">
                <w:rPr>
                  <w:rFonts w:ascii="Georgia" w:hAnsi="Georgia"/>
                  <w:rPrChange w:id="2415" w:author="Ciaran Mc Donnell" w:date="2018-08-21T22:01:00Z">
                    <w:rPr/>
                  </w:rPrChange>
                </w:rPr>
                <w:t>Analyse the data using R to determine if any change in swaying due to change in feeding style is statistically significant (alpha = 0.05)</w:t>
              </w:r>
            </w:ins>
          </w:p>
        </w:tc>
        <w:tc>
          <w:tcPr>
            <w:tcW w:w="3685" w:type="dxa"/>
            <w:tcPrChange w:id="2416" w:author="Ciaran Mc Donnell" w:date="2018-08-21T21:40:00Z">
              <w:tcPr>
                <w:tcW w:w="1325" w:type="dxa"/>
              </w:tcPr>
            </w:tcPrChange>
          </w:tcPr>
          <w:p w14:paraId="2D1B0517" w14:textId="23BDD7BE" w:rsidR="00067152" w:rsidRPr="00FB0B2F" w:rsidRDefault="008204AF" w:rsidP="00984DB4">
            <w:pPr>
              <w:rPr>
                <w:ins w:id="2417" w:author="Ciaran Mc Donnell" w:date="2018-08-21T21:42:00Z"/>
                <w:rFonts w:ascii="Georgia" w:hAnsi="Georgia"/>
              </w:rPr>
            </w:pPr>
            <w:ins w:id="2418" w:author="Ciaran Mc Donnell" w:date="2018-08-21T21:42:00Z">
              <w:r w:rsidRPr="00FB0B2F">
                <w:rPr>
                  <w:rFonts w:ascii="Georgia" w:hAnsi="Georgia"/>
                </w:rPr>
                <w:t>Complete</w:t>
              </w:r>
            </w:ins>
          </w:p>
          <w:p w14:paraId="2DD2740F" w14:textId="77777777" w:rsidR="008204AF" w:rsidRPr="00FB0B2F" w:rsidRDefault="008204AF" w:rsidP="008204AF">
            <w:pPr>
              <w:pStyle w:val="ListParagraph"/>
              <w:numPr>
                <w:ilvl w:val="0"/>
                <w:numId w:val="13"/>
              </w:numPr>
              <w:rPr>
                <w:ins w:id="2419" w:author="Ciaran Mc Donnell" w:date="2018-08-21T21:42:00Z"/>
                <w:rFonts w:ascii="Georgia" w:hAnsi="Georgia"/>
              </w:rPr>
            </w:pPr>
            <w:ins w:id="2420" w:author="Ciaran Mc Donnell" w:date="2018-08-21T21:42:00Z">
              <w:r w:rsidRPr="00FB0B2F">
                <w:rPr>
                  <w:rFonts w:ascii="Georgia" w:hAnsi="Georgia"/>
                </w:rPr>
                <w:t>Python used instead of R to simplify the process</w:t>
              </w:r>
            </w:ins>
          </w:p>
          <w:p w14:paraId="536F6E80" w14:textId="080E7606" w:rsidR="00E47F75" w:rsidRPr="00FB0B2F" w:rsidRDefault="00E47F75">
            <w:pPr>
              <w:pStyle w:val="ListParagraph"/>
              <w:rPr>
                <w:ins w:id="2421" w:author="Ciaran Mc Donnell" w:date="2018-08-21T21:36:00Z"/>
                <w:rFonts w:ascii="Georgia" w:hAnsi="Georgia"/>
                <w:rPrChange w:id="2422" w:author="Ciaran Mc Donnell" w:date="2018-08-21T22:01:00Z">
                  <w:rPr>
                    <w:ins w:id="2423" w:author="Ciaran Mc Donnell" w:date="2018-08-21T21:36:00Z"/>
                    <w:rFonts w:ascii="Georgia" w:hAnsi="Georgia"/>
                    <w:b/>
                  </w:rPr>
                </w:rPrChange>
              </w:rPr>
              <w:pPrChange w:id="2424" w:author="Ciaran Mc Donnell" w:date="2018-08-21T21:42:00Z">
                <w:pPr/>
              </w:pPrChange>
            </w:pPr>
          </w:p>
        </w:tc>
      </w:tr>
      <w:tr w:rsidR="00067152" w:rsidRPr="00FB0B2F" w14:paraId="1475A1DF" w14:textId="77777777" w:rsidTr="00901DFF">
        <w:trPr>
          <w:ins w:id="2425" w:author="Ciaran Mc Donnell" w:date="2018-08-21T21:36:00Z"/>
        </w:trPr>
        <w:tc>
          <w:tcPr>
            <w:tcW w:w="489" w:type="dxa"/>
            <w:tcPrChange w:id="2426" w:author="Ciaran Mc Donnell" w:date="2018-08-21T21:40:00Z">
              <w:tcPr>
                <w:tcW w:w="1728" w:type="dxa"/>
              </w:tcPr>
            </w:tcPrChange>
          </w:tcPr>
          <w:p w14:paraId="09DB4291" w14:textId="1D7D66FB" w:rsidR="00067152" w:rsidRPr="00FB0B2F" w:rsidRDefault="00067152" w:rsidP="00984DB4">
            <w:pPr>
              <w:rPr>
                <w:ins w:id="2427" w:author="Ciaran Mc Donnell" w:date="2018-08-21T21:36:00Z"/>
                <w:rFonts w:ascii="Georgia" w:hAnsi="Georgia"/>
                <w:b/>
              </w:rPr>
            </w:pPr>
            <w:ins w:id="2428" w:author="Ciaran Mc Donnell" w:date="2018-08-21T21:36:00Z">
              <w:r w:rsidRPr="00FB0B2F">
                <w:rPr>
                  <w:rFonts w:ascii="Georgia" w:hAnsi="Georgia"/>
                  <w:b/>
                </w:rPr>
                <w:t>5</w:t>
              </w:r>
            </w:ins>
          </w:p>
        </w:tc>
        <w:tc>
          <w:tcPr>
            <w:tcW w:w="4111" w:type="dxa"/>
            <w:tcPrChange w:id="2429" w:author="Ciaran Mc Donnell" w:date="2018-08-21T21:40:00Z">
              <w:tcPr>
                <w:tcW w:w="2163" w:type="dxa"/>
              </w:tcPr>
            </w:tcPrChange>
          </w:tcPr>
          <w:p w14:paraId="5EE114F6" w14:textId="77777777" w:rsidR="00067152" w:rsidRPr="00FB0B2F" w:rsidRDefault="00067152">
            <w:pPr>
              <w:rPr>
                <w:ins w:id="2430" w:author="Ciaran Mc Donnell" w:date="2018-08-21T21:38:00Z"/>
                <w:rFonts w:ascii="Georgia" w:hAnsi="Georgia"/>
                <w:rPrChange w:id="2431" w:author="Ciaran Mc Donnell" w:date="2018-08-21T22:01:00Z">
                  <w:rPr>
                    <w:ins w:id="2432" w:author="Ciaran Mc Donnell" w:date="2018-08-21T21:38:00Z"/>
                  </w:rPr>
                </w:rPrChange>
              </w:rPr>
              <w:pPrChange w:id="2433" w:author="Ciaran Mc Donnell" w:date="2018-08-21T21:38:00Z">
                <w:pPr>
                  <w:pStyle w:val="ListParagraph"/>
                  <w:numPr>
                    <w:numId w:val="2"/>
                  </w:numPr>
                  <w:ind w:left="1440" w:hanging="360"/>
                </w:pPr>
              </w:pPrChange>
            </w:pPr>
            <w:ins w:id="2434" w:author="Ciaran Mc Donnell" w:date="2018-08-21T21:38:00Z">
              <w:r w:rsidRPr="00FB0B2F">
                <w:rPr>
                  <w:rFonts w:ascii="Georgia" w:hAnsi="Georgia"/>
                  <w:rPrChange w:id="2435" w:author="Ciaran Mc Donnell" w:date="2018-08-21T22:01:00Z">
                    <w:rPr/>
                  </w:rPrChange>
                </w:rPr>
                <w:t>Analyse the data for any other useful insights</w:t>
              </w:r>
            </w:ins>
          </w:p>
          <w:p w14:paraId="3B955F50" w14:textId="77777777" w:rsidR="00067152" w:rsidRPr="00FB0B2F" w:rsidRDefault="00067152" w:rsidP="00984DB4">
            <w:pPr>
              <w:rPr>
                <w:ins w:id="2436" w:author="Ciaran Mc Donnell" w:date="2018-08-21T21:36:00Z"/>
                <w:rFonts w:ascii="Georgia" w:hAnsi="Georgia"/>
                <w:b/>
              </w:rPr>
            </w:pPr>
          </w:p>
        </w:tc>
        <w:tc>
          <w:tcPr>
            <w:tcW w:w="3685" w:type="dxa"/>
            <w:tcPrChange w:id="2437" w:author="Ciaran Mc Donnell" w:date="2018-08-21T21:40:00Z">
              <w:tcPr>
                <w:tcW w:w="1325" w:type="dxa"/>
              </w:tcPr>
            </w:tcPrChange>
          </w:tcPr>
          <w:p w14:paraId="5AD111DE" w14:textId="450A6266" w:rsidR="00067152" w:rsidRPr="00FB0B2F" w:rsidRDefault="00E47F75" w:rsidP="00984DB4">
            <w:pPr>
              <w:rPr>
                <w:ins w:id="2438" w:author="Ciaran Mc Donnell" w:date="2018-08-21T21:43:00Z"/>
                <w:rFonts w:ascii="Georgia" w:hAnsi="Georgia"/>
              </w:rPr>
            </w:pPr>
            <w:ins w:id="2439" w:author="Ciaran Mc Donnell" w:date="2018-08-21T21:43:00Z">
              <w:r w:rsidRPr="00FB0B2F">
                <w:rPr>
                  <w:rFonts w:ascii="Georgia" w:hAnsi="Georgia"/>
                </w:rPr>
                <w:t>Complete</w:t>
              </w:r>
            </w:ins>
          </w:p>
          <w:p w14:paraId="6C764119" w14:textId="793E019E" w:rsidR="00E47F75" w:rsidRPr="00FB0B2F" w:rsidRDefault="00E47F75">
            <w:pPr>
              <w:pStyle w:val="ListParagraph"/>
              <w:numPr>
                <w:ilvl w:val="0"/>
                <w:numId w:val="13"/>
              </w:numPr>
              <w:rPr>
                <w:ins w:id="2440" w:author="Ciaran Mc Donnell" w:date="2018-08-21T21:36:00Z"/>
                <w:rFonts w:ascii="Georgia" w:hAnsi="Georgia"/>
                <w:rPrChange w:id="2441" w:author="Ciaran Mc Donnell" w:date="2018-08-21T22:01:00Z">
                  <w:rPr>
                    <w:ins w:id="2442" w:author="Ciaran Mc Donnell" w:date="2018-08-21T21:36:00Z"/>
                    <w:rFonts w:ascii="Georgia" w:hAnsi="Georgia"/>
                    <w:b/>
                  </w:rPr>
                </w:rPrChange>
              </w:rPr>
              <w:pPrChange w:id="2443" w:author="Ciaran Mc Donnell" w:date="2018-08-21T21:43:00Z">
                <w:pPr/>
              </w:pPrChange>
            </w:pPr>
          </w:p>
        </w:tc>
      </w:tr>
      <w:tr w:rsidR="00067152" w:rsidRPr="00FB0B2F" w14:paraId="1054AE1C" w14:textId="77777777" w:rsidTr="00901DFF">
        <w:trPr>
          <w:ins w:id="2444" w:author="Ciaran Mc Donnell" w:date="2018-08-21T21:36:00Z"/>
        </w:trPr>
        <w:tc>
          <w:tcPr>
            <w:tcW w:w="489" w:type="dxa"/>
            <w:tcPrChange w:id="2445" w:author="Ciaran Mc Donnell" w:date="2018-08-21T21:40:00Z">
              <w:tcPr>
                <w:tcW w:w="1728" w:type="dxa"/>
              </w:tcPr>
            </w:tcPrChange>
          </w:tcPr>
          <w:p w14:paraId="7FCF980A" w14:textId="6EE464E0" w:rsidR="00067152" w:rsidRPr="00FB0B2F" w:rsidRDefault="00067152" w:rsidP="00984DB4">
            <w:pPr>
              <w:rPr>
                <w:ins w:id="2446" w:author="Ciaran Mc Donnell" w:date="2018-08-21T21:36:00Z"/>
                <w:rFonts w:ascii="Georgia" w:hAnsi="Georgia"/>
                <w:b/>
              </w:rPr>
            </w:pPr>
            <w:ins w:id="2447" w:author="Ciaran Mc Donnell" w:date="2018-08-21T21:36:00Z">
              <w:r w:rsidRPr="00FB0B2F">
                <w:rPr>
                  <w:rFonts w:ascii="Georgia" w:hAnsi="Georgia"/>
                  <w:b/>
                </w:rPr>
                <w:t>6</w:t>
              </w:r>
            </w:ins>
          </w:p>
        </w:tc>
        <w:tc>
          <w:tcPr>
            <w:tcW w:w="4111" w:type="dxa"/>
            <w:tcPrChange w:id="2448" w:author="Ciaran Mc Donnell" w:date="2018-08-21T21:40:00Z">
              <w:tcPr>
                <w:tcW w:w="2163" w:type="dxa"/>
              </w:tcPr>
            </w:tcPrChange>
          </w:tcPr>
          <w:p w14:paraId="1FCD4716" w14:textId="77777777" w:rsidR="00067152" w:rsidRPr="00FB0B2F" w:rsidRDefault="00067152">
            <w:pPr>
              <w:rPr>
                <w:ins w:id="2449" w:author="Ciaran Mc Donnell" w:date="2018-08-21T21:38:00Z"/>
                <w:rFonts w:ascii="Georgia" w:hAnsi="Georgia"/>
                <w:rPrChange w:id="2450" w:author="Ciaran Mc Donnell" w:date="2018-08-21T22:01:00Z">
                  <w:rPr>
                    <w:ins w:id="2451" w:author="Ciaran Mc Donnell" w:date="2018-08-21T21:38:00Z"/>
                  </w:rPr>
                </w:rPrChange>
              </w:rPr>
              <w:pPrChange w:id="2452" w:author="Ciaran Mc Donnell" w:date="2018-08-21T21:38:00Z">
                <w:pPr>
                  <w:pStyle w:val="ListParagraph"/>
                  <w:numPr>
                    <w:numId w:val="2"/>
                  </w:numPr>
                  <w:ind w:left="1440" w:hanging="360"/>
                </w:pPr>
              </w:pPrChange>
            </w:pPr>
            <w:ins w:id="2453" w:author="Ciaran Mc Donnell" w:date="2018-08-21T21:38:00Z">
              <w:r w:rsidRPr="00FB0B2F">
                <w:rPr>
                  <w:rFonts w:ascii="Georgia" w:hAnsi="Georgia"/>
                  <w:rPrChange w:id="2454" w:author="Ciaran Mc Donnell" w:date="2018-08-21T22:01:00Z">
                    <w:rPr/>
                  </w:rPrChange>
                </w:rPr>
                <w:t>Visualize as required</w:t>
              </w:r>
            </w:ins>
          </w:p>
          <w:p w14:paraId="5A08A208" w14:textId="77777777" w:rsidR="00067152" w:rsidRPr="00FB0B2F" w:rsidRDefault="00067152" w:rsidP="00984DB4">
            <w:pPr>
              <w:rPr>
                <w:ins w:id="2455" w:author="Ciaran Mc Donnell" w:date="2018-08-21T21:36:00Z"/>
                <w:rFonts w:ascii="Georgia" w:hAnsi="Georgia"/>
                <w:b/>
              </w:rPr>
            </w:pPr>
          </w:p>
        </w:tc>
        <w:tc>
          <w:tcPr>
            <w:tcW w:w="3685" w:type="dxa"/>
            <w:tcPrChange w:id="2456" w:author="Ciaran Mc Donnell" w:date="2018-08-21T21:40:00Z">
              <w:tcPr>
                <w:tcW w:w="1325" w:type="dxa"/>
              </w:tcPr>
            </w:tcPrChange>
          </w:tcPr>
          <w:p w14:paraId="5854655C" w14:textId="3A6DBCBF" w:rsidR="00067152" w:rsidRPr="00FB0B2F" w:rsidRDefault="00E47F75" w:rsidP="00984DB4">
            <w:pPr>
              <w:rPr>
                <w:ins w:id="2457" w:author="Ciaran Mc Donnell" w:date="2018-08-21T21:43:00Z"/>
                <w:rFonts w:ascii="Georgia" w:hAnsi="Georgia"/>
              </w:rPr>
            </w:pPr>
            <w:ins w:id="2458" w:author="Ciaran Mc Donnell" w:date="2018-08-21T21:43:00Z">
              <w:r w:rsidRPr="00FB0B2F">
                <w:rPr>
                  <w:rFonts w:ascii="Georgia" w:hAnsi="Georgia"/>
                </w:rPr>
                <w:t>Complete</w:t>
              </w:r>
            </w:ins>
          </w:p>
          <w:p w14:paraId="4A5032E7" w14:textId="0A5E545B" w:rsidR="00E47F75" w:rsidRPr="00FB0B2F" w:rsidRDefault="00E47F75" w:rsidP="00E47F75">
            <w:pPr>
              <w:pStyle w:val="ListParagraph"/>
              <w:numPr>
                <w:ilvl w:val="0"/>
                <w:numId w:val="13"/>
              </w:numPr>
              <w:rPr>
                <w:ins w:id="2459" w:author="Ciaran Mc Donnell" w:date="2018-08-21T21:43:00Z"/>
                <w:rFonts w:ascii="Georgia" w:hAnsi="Georgia"/>
              </w:rPr>
            </w:pPr>
            <w:ins w:id="2460" w:author="Ciaran Mc Donnell" w:date="2018-08-21T21:43:00Z">
              <w:r w:rsidRPr="00FB0B2F">
                <w:rPr>
                  <w:rFonts w:ascii="Georgia" w:hAnsi="Georgia"/>
                </w:rPr>
                <w:t>Self-service dashboard in Tableau</w:t>
              </w:r>
            </w:ins>
          </w:p>
          <w:p w14:paraId="183CE40D" w14:textId="6B30CDB3" w:rsidR="00E47F75" w:rsidRPr="00FB0B2F" w:rsidRDefault="00E47F75">
            <w:pPr>
              <w:pStyle w:val="ListParagraph"/>
              <w:rPr>
                <w:ins w:id="2461" w:author="Ciaran Mc Donnell" w:date="2018-08-21T21:36:00Z"/>
                <w:rFonts w:ascii="Georgia" w:hAnsi="Georgia"/>
                <w:rPrChange w:id="2462" w:author="Ciaran Mc Donnell" w:date="2018-08-21T22:01:00Z">
                  <w:rPr>
                    <w:ins w:id="2463" w:author="Ciaran Mc Donnell" w:date="2018-08-21T21:36:00Z"/>
                    <w:rFonts w:ascii="Georgia" w:hAnsi="Georgia"/>
                    <w:b/>
                  </w:rPr>
                </w:rPrChange>
              </w:rPr>
              <w:pPrChange w:id="2464" w:author="Ciaran Mc Donnell" w:date="2018-08-21T21:43:00Z">
                <w:pPr/>
              </w:pPrChange>
            </w:pPr>
          </w:p>
        </w:tc>
      </w:tr>
      <w:tr w:rsidR="00067152" w:rsidRPr="00FB0B2F" w14:paraId="54AC7E8F" w14:textId="77777777" w:rsidTr="00901DFF">
        <w:trPr>
          <w:ins w:id="2465" w:author="Ciaran Mc Donnell" w:date="2018-08-21T21:39:00Z"/>
        </w:trPr>
        <w:tc>
          <w:tcPr>
            <w:tcW w:w="489" w:type="dxa"/>
            <w:tcPrChange w:id="2466" w:author="Ciaran Mc Donnell" w:date="2018-08-21T21:40:00Z">
              <w:tcPr>
                <w:tcW w:w="1728" w:type="dxa"/>
              </w:tcPr>
            </w:tcPrChange>
          </w:tcPr>
          <w:p w14:paraId="549DA541" w14:textId="20311909" w:rsidR="00067152" w:rsidRPr="00FB0B2F" w:rsidRDefault="000D653A" w:rsidP="00984DB4">
            <w:pPr>
              <w:rPr>
                <w:ins w:id="2467" w:author="Ciaran Mc Donnell" w:date="2018-08-21T21:39:00Z"/>
                <w:rFonts w:ascii="Georgia" w:hAnsi="Georgia"/>
                <w:b/>
              </w:rPr>
            </w:pPr>
            <w:ins w:id="2468" w:author="Ciaran Mc Donnell" w:date="2018-08-21T21:47:00Z">
              <w:r w:rsidRPr="00FB0B2F">
                <w:rPr>
                  <w:rFonts w:ascii="Georgia" w:hAnsi="Georgia"/>
                  <w:b/>
                </w:rPr>
                <w:t>7</w:t>
              </w:r>
            </w:ins>
          </w:p>
        </w:tc>
        <w:tc>
          <w:tcPr>
            <w:tcW w:w="4111" w:type="dxa"/>
            <w:tcPrChange w:id="2469" w:author="Ciaran Mc Donnell" w:date="2018-08-21T21:40:00Z">
              <w:tcPr>
                <w:tcW w:w="2163" w:type="dxa"/>
              </w:tcPr>
            </w:tcPrChange>
          </w:tcPr>
          <w:p w14:paraId="3ED99617" w14:textId="7880095D" w:rsidR="00067152" w:rsidRPr="00FB0B2F" w:rsidRDefault="00067152" w:rsidP="008D1360">
            <w:pPr>
              <w:rPr>
                <w:ins w:id="2470" w:author="Ciaran Mc Donnell" w:date="2018-08-21T21:39:00Z"/>
                <w:rFonts w:ascii="Georgia" w:hAnsi="Georgia"/>
                <w:rPrChange w:id="2471" w:author="Ciaran Mc Donnell" w:date="2018-08-21T22:01:00Z">
                  <w:rPr>
                    <w:ins w:id="2472" w:author="Ciaran Mc Donnell" w:date="2018-08-21T21:39:00Z"/>
                  </w:rPr>
                </w:rPrChange>
              </w:rPr>
            </w:pPr>
            <w:ins w:id="2473" w:author="Ciaran Mc Donnell" w:date="2018-08-21T21:39:00Z">
              <w:r w:rsidRPr="00FB0B2F">
                <w:rPr>
                  <w:rFonts w:ascii="Georgia" w:hAnsi="Georgia"/>
                  <w:rPrChange w:id="2474" w:author="Ciaran Mc Donnell" w:date="2018-08-21T22:01:00Z">
                    <w:rPr/>
                  </w:rPrChange>
                </w:rPr>
                <w:t>Prepare results for presentation to zoo keepers, zoo management and publication</w:t>
              </w:r>
            </w:ins>
          </w:p>
        </w:tc>
        <w:tc>
          <w:tcPr>
            <w:tcW w:w="3685" w:type="dxa"/>
            <w:tcPrChange w:id="2475" w:author="Ciaran Mc Donnell" w:date="2018-08-21T21:40:00Z">
              <w:tcPr>
                <w:tcW w:w="1325" w:type="dxa"/>
              </w:tcPr>
            </w:tcPrChange>
          </w:tcPr>
          <w:p w14:paraId="50C0171E" w14:textId="1EEEAF20" w:rsidR="00067152" w:rsidRPr="00FB0B2F" w:rsidRDefault="00E47F75" w:rsidP="00984DB4">
            <w:pPr>
              <w:rPr>
                <w:ins w:id="2476" w:author="Ciaran Mc Donnell" w:date="2018-08-21T21:43:00Z"/>
                <w:rFonts w:ascii="Georgia" w:hAnsi="Georgia"/>
              </w:rPr>
            </w:pPr>
            <w:ins w:id="2477" w:author="Ciaran Mc Donnell" w:date="2018-08-21T21:44:00Z">
              <w:r w:rsidRPr="00FB0B2F">
                <w:rPr>
                  <w:rFonts w:ascii="Georgia" w:hAnsi="Georgia"/>
                </w:rPr>
                <w:t xml:space="preserve">Partially </w:t>
              </w:r>
            </w:ins>
            <w:ins w:id="2478" w:author="Ciaran Mc Donnell" w:date="2018-08-21T21:43:00Z">
              <w:r w:rsidRPr="00FB0B2F">
                <w:rPr>
                  <w:rFonts w:ascii="Georgia" w:hAnsi="Georgia"/>
                </w:rPr>
                <w:t>Complete</w:t>
              </w:r>
            </w:ins>
          </w:p>
          <w:p w14:paraId="22D76920" w14:textId="1474DFA2" w:rsidR="00E47F75" w:rsidRPr="00FB0B2F" w:rsidRDefault="00E47F75" w:rsidP="00E47F75">
            <w:pPr>
              <w:pStyle w:val="ListParagraph"/>
              <w:numPr>
                <w:ilvl w:val="0"/>
                <w:numId w:val="13"/>
              </w:numPr>
              <w:rPr>
                <w:ins w:id="2479" w:author="Ciaran Mc Donnell" w:date="2018-08-21T21:44:00Z"/>
                <w:rFonts w:ascii="Georgia" w:hAnsi="Georgia"/>
              </w:rPr>
            </w:pPr>
            <w:ins w:id="2480" w:author="Ciaran Mc Donnell" w:date="2018-08-21T21:44:00Z">
              <w:r w:rsidRPr="00FB0B2F">
                <w:rPr>
                  <w:rFonts w:ascii="Georgia" w:hAnsi="Georgia"/>
                </w:rPr>
                <w:t>Dashboard</w:t>
              </w:r>
            </w:ins>
            <w:ins w:id="2481" w:author="Ciaran Mc Donnell" w:date="2018-08-21T21:45:00Z">
              <w:r w:rsidR="007B284E" w:rsidRPr="00FB0B2F">
                <w:rPr>
                  <w:rFonts w:ascii="Georgia" w:hAnsi="Georgia"/>
                </w:rPr>
                <w:t xml:space="preserve"> prepared</w:t>
              </w:r>
            </w:ins>
          </w:p>
          <w:p w14:paraId="0B959D2A" w14:textId="77777777" w:rsidR="00E47F75" w:rsidRPr="00FB0B2F" w:rsidRDefault="00E47F75" w:rsidP="00E47F75">
            <w:pPr>
              <w:pStyle w:val="ListParagraph"/>
              <w:numPr>
                <w:ilvl w:val="0"/>
                <w:numId w:val="13"/>
              </w:numPr>
              <w:rPr>
                <w:ins w:id="2482" w:author="Ciaran Mc Donnell" w:date="2018-08-21T21:44:00Z"/>
                <w:rFonts w:ascii="Georgia" w:hAnsi="Georgia"/>
              </w:rPr>
            </w:pPr>
            <w:ins w:id="2483" w:author="Ciaran Mc Donnell" w:date="2018-08-21T21:44:00Z">
              <w:r w:rsidRPr="00FB0B2F">
                <w:rPr>
                  <w:rFonts w:ascii="Georgia" w:hAnsi="Georgia"/>
                </w:rPr>
                <w:t>Presentation made to zoo</w:t>
              </w:r>
            </w:ins>
          </w:p>
          <w:p w14:paraId="3C5FC447" w14:textId="46B6DF8C" w:rsidR="00E47F75" w:rsidRPr="00FB0B2F" w:rsidRDefault="00E47F75">
            <w:pPr>
              <w:pStyle w:val="ListParagraph"/>
              <w:numPr>
                <w:ilvl w:val="0"/>
                <w:numId w:val="13"/>
              </w:numPr>
              <w:rPr>
                <w:ins w:id="2484" w:author="Ciaran Mc Donnell" w:date="2018-08-21T21:39:00Z"/>
                <w:rFonts w:ascii="Georgia" w:hAnsi="Georgia"/>
                <w:rPrChange w:id="2485" w:author="Ciaran Mc Donnell" w:date="2018-08-21T22:01:00Z">
                  <w:rPr>
                    <w:ins w:id="2486" w:author="Ciaran Mc Donnell" w:date="2018-08-21T21:39:00Z"/>
                    <w:rFonts w:ascii="Georgia" w:hAnsi="Georgia"/>
                    <w:b/>
                  </w:rPr>
                </w:rPrChange>
              </w:rPr>
              <w:pPrChange w:id="2487" w:author="Ciaran Mc Donnell" w:date="2018-08-21T21:44:00Z">
                <w:pPr/>
              </w:pPrChange>
            </w:pPr>
            <w:ins w:id="2488" w:author="Ciaran Mc Donnell" w:date="2018-08-21T21:44:00Z">
              <w:r w:rsidRPr="00FB0B2F">
                <w:rPr>
                  <w:rFonts w:ascii="Georgia" w:hAnsi="Georgia"/>
                </w:rPr>
                <w:t xml:space="preserve">Publication </w:t>
              </w:r>
            </w:ins>
            <w:ins w:id="2489" w:author="Ciaran Mc Donnell" w:date="2018-08-21T21:45:00Z">
              <w:r w:rsidR="002F261F" w:rsidRPr="00FB0B2F">
                <w:rPr>
                  <w:rFonts w:ascii="Georgia" w:hAnsi="Georgia"/>
                </w:rPr>
                <w:t>uncertain due to inconclusive results</w:t>
              </w:r>
            </w:ins>
          </w:p>
        </w:tc>
      </w:tr>
      <w:tr w:rsidR="00067152" w:rsidRPr="00FB0B2F" w14:paraId="79F6A683" w14:textId="77777777" w:rsidTr="00901DFF">
        <w:trPr>
          <w:ins w:id="2490" w:author="Ciaran Mc Donnell" w:date="2018-08-21T21:39:00Z"/>
        </w:trPr>
        <w:tc>
          <w:tcPr>
            <w:tcW w:w="489" w:type="dxa"/>
            <w:tcPrChange w:id="2491" w:author="Ciaran Mc Donnell" w:date="2018-08-21T21:40:00Z">
              <w:tcPr>
                <w:tcW w:w="1728" w:type="dxa"/>
              </w:tcPr>
            </w:tcPrChange>
          </w:tcPr>
          <w:p w14:paraId="611E8A6A" w14:textId="169A2785" w:rsidR="00067152" w:rsidRPr="00FB0B2F" w:rsidRDefault="000D653A" w:rsidP="00984DB4">
            <w:pPr>
              <w:rPr>
                <w:ins w:id="2492" w:author="Ciaran Mc Donnell" w:date="2018-08-21T21:39:00Z"/>
                <w:rFonts w:ascii="Georgia" w:hAnsi="Georgia"/>
                <w:b/>
              </w:rPr>
            </w:pPr>
            <w:ins w:id="2493" w:author="Ciaran Mc Donnell" w:date="2018-08-21T21:47:00Z">
              <w:r w:rsidRPr="00FB0B2F">
                <w:rPr>
                  <w:rFonts w:ascii="Georgia" w:hAnsi="Georgia"/>
                  <w:b/>
                </w:rPr>
                <w:t>8</w:t>
              </w:r>
            </w:ins>
          </w:p>
        </w:tc>
        <w:tc>
          <w:tcPr>
            <w:tcW w:w="4111" w:type="dxa"/>
            <w:tcPrChange w:id="2494" w:author="Ciaran Mc Donnell" w:date="2018-08-21T21:40:00Z">
              <w:tcPr>
                <w:tcW w:w="2163" w:type="dxa"/>
              </w:tcPr>
            </w:tcPrChange>
          </w:tcPr>
          <w:p w14:paraId="6BB0F738" w14:textId="065EF8A3" w:rsidR="00067152" w:rsidRPr="00FB0B2F" w:rsidRDefault="00067152" w:rsidP="008D1360">
            <w:pPr>
              <w:rPr>
                <w:ins w:id="2495" w:author="Ciaran Mc Donnell" w:date="2018-08-21T21:39:00Z"/>
                <w:rFonts w:ascii="Georgia" w:hAnsi="Georgia"/>
                <w:rPrChange w:id="2496" w:author="Ciaran Mc Donnell" w:date="2018-08-21T22:01:00Z">
                  <w:rPr>
                    <w:ins w:id="2497" w:author="Ciaran Mc Donnell" w:date="2018-08-21T21:39:00Z"/>
                  </w:rPr>
                </w:rPrChange>
              </w:rPr>
            </w:pPr>
            <w:ins w:id="2498" w:author="Ciaran Mc Donnell" w:date="2018-08-21T21:39:00Z">
              <w:r w:rsidRPr="00FB0B2F">
                <w:rPr>
                  <w:rFonts w:ascii="Georgia" w:hAnsi="Georgia"/>
                  <w:rPrChange w:id="2499" w:author="Ciaran Mc Donnell" w:date="2018-08-21T22:01:00Z">
                    <w:rPr/>
                  </w:rPrChange>
                </w:rPr>
                <w:t>Develop a pipeline of a generalised version of the python and R scripts to allow them to be re-used in future studies</w:t>
              </w:r>
            </w:ins>
          </w:p>
        </w:tc>
        <w:tc>
          <w:tcPr>
            <w:tcW w:w="3685" w:type="dxa"/>
            <w:tcPrChange w:id="2500" w:author="Ciaran Mc Donnell" w:date="2018-08-21T21:40:00Z">
              <w:tcPr>
                <w:tcW w:w="1325" w:type="dxa"/>
              </w:tcPr>
            </w:tcPrChange>
          </w:tcPr>
          <w:p w14:paraId="626C223D" w14:textId="45C119E5" w:rsidR="00067152" w:rsidRPr="00FB0B2F" w:rsidRDefault="007B284E" w:rsidP="00984DB4">
            <w:pPr>
              <w:rPr>
                <w:ins w:id="2501" w:author="Ciaran Mc Donnell" w:date="2018-08-21T21:45:00Z"/>
                <w:rFonts w:ascii="Georgia" w:hAnsi="Georgia"/>
              </w:rPr>
            </w:pPr>
            <w:ins w:id="2502" w:author="Ciaran Mc Donnell" w:date="2018-08-21T21:45:00Z">
              <w:r w:rsidRPr="00FB0B2F">
                <w:rPr>
                  <w:rFonts w:ascii="Georgia" w:hAnsi="Georgia"/>
                </w:rPr>
                <w:t>Partially Complete</w:t>
              </w:r>
            </w:ins>
          </w:p>
          <w:p w14:paraId="1B5EBE83" w14:textId="7AAFA87D" w:rsidR="007B284E" w:rsidRPr="00FB0B2F" w:rsidRDefault="007B284E" w:rsidP="007B284E">
            <w:pPr>
              <w:pStyle w:val="ListParagraph"/>
              <w:numPr>
                <w:ilvl w:val="0"/>
                <w:numId w:val="14"/>
              </w:numPr>
              <w:rPr>
                <w:ins w:id="2503" w:author="Ciaran Mc Donnell" w:date="2018-08-21T21:46:00Z"/>
                <w:rFonts w:ascii="Georgia" w:hAnsi="Georgia"/>
              </w:rPr>
            </w:pPr>
            <w:ins w:id="2504" w:author="Ciaran Mc Donnell" w:date="2018-08-21T21:45:00Z">
              <w:r w:rsidRPr="00FB0B2F">
                <w:rPr>
                  <w:rFonts w:ascii="Georgia" w:hAnsi="Georgia"/>
                </w:rPr>
                <w:t>Cleaning, transformation and statistic</w:t>
              </w:r>
            </w:ins>
            <w:ins w:id="2505" w:author="Ciaran Mc Donnell" w:date="2018-08-21T21:46:00Z">
              <w:r w:rsidRPr="00FB0B2F">
                <w:rPr>
                  <w:rFonts w:ascii="Georgia" w:hAnsi="Georgia"/>
                </w:rPr>
                <w:t>s completed in a single script</w:t>
              </w:r>
            </w:ins>
          </w:p>
          <w:p w14:paraId="3FDFC7E2" w14:textId="2FC7D487" w:rsidR="007B284E" w:rsidRPr="00FB0B2F" w:rsidRDefault="007B284E" w:rsidP="007B284E">
            <w:pPr>
              <w:pStyle w:val="ListParagraph"/>
              <w:numPr>
                <w:ilvl w:val="0"/>
                <w:numId w:val="14"/>
              </w:numPr>
              <w:rPr>
                <w:ins w:id="2506" w:author="Ciaran Mc Donnell" w:date="2018-08-21T21:46:00Z"/>
                <w:rFonts w:ascii="Georgia" w:hAnsi="Georgia"/>
              </w:rPr>
            </w:pPr>
            <w:ins w:id="2507" w:author="Ciaran Mc Donnell" w:date="2018-08-21T21:46:00Z">
              <w:r w:rsidRPr="00FB0B2F">
                <w:rPr>
                  <w:rFonts w:ascii="Georgia" w:hAnsi="Georgia"/>
                </w:rPr>
                <w:t>Visualization</w:t>
              </w:r>
              <w:r w:rsidR="000D653A" w:rsidRPr="00FB0B2F">
                <w:rPr>
                  <w:rFonts w:ascii="Georgia" w:hAnsi="Georgia"/>
                </w:rPr>
                <w:t>s</w:t>
              </w:r>
              <w:r w:rsidRPr="00FB0B2F">
                <w:rPr>
                  <w:rFonts w:ascii="Georgia" w:hAnsi="Georgia"/>
                </w:rPr>
                <w:t xml:space="preserve"> separate in Tableau</w:t>
              </w:r>
            </w:ins>
          </w:p>
          <w:p w14:paraId="7F092310" w14:textId="262F2BCA" w:rsidR="007B284E" w:rsidRPr="00FB0B2F" w:rsidRDefault="007B284E">
            <w:pPr>
              <w:pStyle w:val="ListParagraph"/>
              <w:numPr>
                <w:ilvl w:val="0"/>
                <w:numId w:val="14"/>
              </w:numPr>
              <w:rPr>
                <w:ins w:id="2508" w:author="Ciaran Mc Donnell" w:date="2018-08-21T21:39:00Z"/>
                <w:rFonts w:ascii="Georgia" w:hAnsi="Georgia"/>
                <w:rPrChange w:id="2509" w:author="Ciaran Mc Donnell" w:date="2018-08-21T22:01:00Z">
                  <w:rPr>
                    <w:ins w:id="2510" w:author="Ciaran Mc Donnell" w:date="2018-08-21T21:39:00Z"/>
                    <w:rFonts w:ascii="Georgia" w:hAnsi="Georgia"/>
                    <w:b/>
                  </w:rPr>
                </w:rPrChange>
              </w:rPr>
              <w:pPrChange w:id="2511" w:author="Ciaran Mc Donnell" w:date="2018-08-21T21:45:00Z">
                <w:pPr/>
              </w:pPrChange>
            </w:pPr>
            <w:ins w:id="2512" w:author="Ciaran Mc Donnell" w:date="2018-08-21T21:46:00Z">
              <w:r w:rsidRPr="00FB0B2F">
                <w:rPr>
                  <w:rFonts w:ascii="Georgia" w:hAnsi="Georgia"/>
                </w:rPr>
                <w:t>Not generalised for use in future studies due to time limitations</w:t>
              </w:r>
            </w:ins>
          </w:p>
        </w:tc>
      </w:tr>
    </w:tbl>
    <w:p w14:paraId="285476AE" w14:textId="77777777" w:rsidR="000A3995" w:rsidRPr="00FB0B2F" w:rsidRDefault="000A3995" w:rsidP="00984DB4">
      <w:pPr>
        <w:ind w:left="357"/>
        <w:rPr>
          <w:ins w:id="2513" w:author="Ciaran Mc Donnell" w:date="2018-08-21T21:11:00Z"/>
          <w:rFonts w:ascii="Georgia" w:hAnsi="Georgia"/>
          <w:b/>
          <w:rPrChange w:id="2514" w:author="Ciaran Mc Donnell" w:date="2018-08-21T22:01:00Z">
            <w:rPr>
              <w:ins w:id="2515" w:author="Ciaran Mc Donnell" w:date="2018-08-21T21:11:00Z"/>
              <w:rFonts w:ascii="Georgia" w:hAnsi="Georgia"/>
            </w:rPr>
          </w:rPrChange>
        </w:rPr>
      </w:pPr>
    </w:p>
    <w:p w14:paraId="760B3BB7" w14:textId="77777777" w:rsidR="00961D85" w:rsidRDefault="00961D85">
      <w:pPr>
        <w:rPr>
          <w:ins w:id="2516" w:author="Ciaran Mc Donnell" w:date="2018-08-22T12:19:00Z"/>
          <w:rFonts w:ascii="Georgia" w:hAnsi="Georgia"/>
          <w:b/>
        </w:rPr>
      </w:pPr>
      <w:ins w:id="2517" w:author="Ciaran Mc Donnell" w:date="2018-08-22T12:19:00Z">
        <w:r>
          <w:rPr>
            <w:rFonts w:ascii="Georgia" w:hAnsi="Georgia"/>
            <w:b/>
          </w:rPr>
          <w:br w:type="page"/>
        </w:r>
      </w:ins>
    </w:p>
    <w:p w14:paraId="6DA91401" w14:textId="255CD95B" w:rsidR="00264257" w:rsidRPr="00FB0B2F" w:rsidRDefault="00264257" w:rsidP="00984DB4">
      <w:pPr>
        <w:ind w:left="357"/>
        <w:rPr>
          <w:ins w:id="2518" w:author="Ciaran Mc Donnell" w:date="2018-08-21T21:54:00Z"/>
          <w:rFonts w:ascii="Georgia" w:hAnsi="Georgia"/>
          <w:b/>
        </w:rPr>
      </w:pPr>
      <w:ins w:id="2519" w:author="Ciaran Mc Donnell" w:date="2018-08-21T21:12:00Z">
        <w:r w:rsidRPr="00FB0B2F">
          <w:rPr>
            <w:rFonts w:ascii="Georgia" w:hAnsi="Georgia"/>
            <w:b/>
            <w:rPrChange w:id="2520" w:author="Ciaran Mc Donnell" w:date="2018-08-21T22:01:00Z">
              <w:rPr>
                <w:rFonts w:ascii="Georgia" w:hAnsi="Georgia"/>
              </w:rPr>
            </w:rPrChange>
          </w:rPr>
          <w:lastRenderedPageBreak/>
          <w:t xml:space="preserve">6.2 </w:t>
        </w:r>
      </w:ins>
      <w:ins w:id="2521" w:author="Ciaran Mc Donnell" w:date="2018-08-21T22:52:00Z">
        <w:r w:rsidR="008F03B4" w:rsidRPr="00FB0B2F">
          <w:rPr>
            <w:rFonts w:ascii="Georgia" w:hAnsi="Georgia"/>
            <w:b/>
          </w:rPr>
          <w:t xml:space="preserve">Changes </w:t>
        </w:r>
      </w:ins>
      <w:ins w:id="2522" w:author="Ciaran Mc Donnell" w:date="2018-08-21T23:40:00Z">
        <w:r w:rsidR="0060213F" w:rsidRPr="00FB0B2F">
          <w:rPr>
            <w:rFonts w:ascii="Georgia" w:hAnsi="Georgia"/>
            <w:b/>
          </w:rPr>
          <w:t>from the</w:t>
        </w:r>
      </w:ins>
      <w:ins w:id="2523" w:author="Ciaran Mc Donnell" w:date="2018-08-21T19:44:00Z">
        <w:r w:rsidR="00CA31D6" w:rsidRPr="00FB0B2F">
          <w:rPr>
            <w:rFonts w:ascii="Georgia" w:hAnsi="Georgia"/>
            <w:b/>
            <w:rPrChange w:id="2524" w:author="Ciaran Mc Donnell" w:date="2018-08-21T22:01:00Z">
              <w:rPr>
                <w:rFonts w:ascii="Georgia" w:hAnsi="Georgia"/>
              </w:rPr>
            </w:rPrChange>
          </w:rPr>
          <w:t xml:space="preserve">  interim  </w:t>
        </w:r>
      </w:ins>
      <w:ins w:id="2525" w:author="Ciaran Mc Donnell" w:date="2018-08-21T21:13:00Z">
        <w:r w:rsidR="007276C1" w:rsidRPr="00FB0B2F">
          <w:rPr>
            <w:rFonts w:ascii="Georgia" w:hAnsi="Georgia"/>
            <w:b/>
            <w:rPrChange w:id="2526" w:author="Ciaran Mc Donnell" w:date="2018-08-21T22:01:00Z">
              <w:rPr>
                <w:rFonts w:ascii="Georgia" w:hAnsi="Georgia"/>
              </w:rPr>
            </w:rPrChange>
          </w:rPr>
          <w:t>report</w:t>
        </w:r>
      </w:ins>
      <w:ins w:id="2527" w:author="Ciaran Mc Donnell" w:date="2018-08-21T19:44:00Z">
        <w:r w:rsidR="00CA31D6" w:rsidRPr="00FB0B2F">
          <w:rPr>
            <w:rFonts w:ascii="Georgia" w:hAnsi="Georgia"/>
            <w:b/>
            <w:rPrChange w:id="2528" w:author="Ciaran Mc Donnell" w:date="2018-08-21T22:01:00Z">
              <w:rPr>
                <w:rFonts w:ascii="Georgia" w:hAnsi="Georgia"/>
              </w:rPr>
            </w:rPrChange>
          </w:rPr>
          <w:t xml:space="preserve"> </w:t>
        </w:r>
      </w:ins>
    </w:p>
    <w:p w14:paraId="0610FC5F" w14:textId="21FF3392" w:rsidR="00AD7407" w:rsidRPr="00FB0B2F" w:rsidRDefault="00AD7407" w:rsidP="000F294A">
      <w:pPr>
        <w:ind w:left="357"/>
        <w:jc w:val="both"/>
        <w:rPr>
          <w:ins w:id="2529" w:author="Ciaran Mc Donnell" w:date="2018-08-21T21:55:00Z"/>
          <w:rFonts w:ascii="Georgia" w:hAnsi="Georgia"/>
        </w:rPr>
        <w:pPrChange w:id="2530" w:author="Ciaran Mc Donnell" w:date="2018-08-22T12:19:00Z">
          <w:pPr>
            <w:ind w:left="357"/>
          </w:pPr>
        </w:pPrChange>
      </w:pPr>
      <w:ins w:id="2531" w:author="Ciaran Mc Donnell" w:date="2018-08-21T21:54:00Z">
        <w:r w:rsidRPr="00FB0B2F">
          <w:rPr>
            <w:rFonts w:ascii="Georgia" w:hAnsi="Georgia"/>
            <w:rPrChange w:id="2532" w:author="Ciaran Mc Donnell" w:date="2018-08-21T22:01:00Z">
              <w:rPr>
                <w:rFonts w:ascii="Georgia" w:hAnsi="Georgia"/>
                <w:b/>
              </w:rPr>
            </w:rPrChange>
          </w:rPr>
          <w:t xml:space="preserve">The </w:t>
        </w:r>
        <w:r w:rsidRPr="00FB0B2F">
          <w:rPr>
            <w:rFonts w:ascii="Georgia" w:hAnsi="Georgia"/>
          </w:rPr>
          <w:t xml:space="preserve">main changes from the interim report are the decision to use </w:t>
        </w:r>
      </w:ins>
      <w:ins w:id="2533" w:author="Ciaran Mc Donnell" w:date="2018-08-21T21:55:00Z">
        <w:r w:rsidR="00546EF2" w:rsidRPr="00FB0B2F">
          <w:rPr>
            <w:rFonts w:ascii="Georgia" w:hAnsi="Georgia"/>
          </w:rPr>
          <w:t>Python</w:t>
        </w:r>
      </w:ins>
      <w:ins w:id="2534" w:author="Ciaran Mc Donnell" w:date="2018-08-21T21:54:00Z">
        <w:r w:rsidRPr="00FB0B2F">
          <w:rPr>
            <w:rFonts w:ascii="Georgia" w:hAnsi="Georgia"/>
          </w:rPr>
          <w:t xml:space="preserve"> instead of R for statistical analysis and to use </w:t>
        </w:r>
      </w:ins>
      <w:ins w:id="2535" w:author="Ciaran Mc Donnell" w:date="2018-08-21T21:55:00Z">
        <w:r w:rsidR="00546EF2" w:rsidRPr="00FB0B2F">
          <w:rPr>
            <w:rFonts w:ascii="Georgia" w:hAnsi="Georgia"/>
          </w:rPr>
          <w:t>Tableau</w:t>
        </w:r>
      </w:ins>
      <w:ins w:id="2536" w:author="Ciaran Mc Donnell" w:date="2018-08-21T21:54:00Z">
        <w:r w:rsidRPr="00FB0B2F">
          <w:rPr>
            <w:rFonts w:ascii="Georgia" w:hAnsi="Georgia"/>
          </w:rPr>
          <w:t xml:space="preserve"> instead of R </w:t>
        </w:r>
      </w:ins>
      <w:ins w:id="2537" w:author="Ciaran Mc Donnell" w:date="2018-08-21T21:55:00Z">
        <w:r w:rsidR="00546EF2" w:rsidRPr="00FB0B2F">
          <w:rPr>
            <w:rFonts w:ascii="Georgia" w:hAnsi="Georgia"/>
          </w:rPr>
          <w:t>for visualization.</w:t>
        </w:r>
      </w:ins>
    </w:p>
    <w:p w14:paraId="566A372A" w14:textId="0B693451" w:rsidR="00546EF2" w:rsidRPr="00FB0B2F" w:rsidRDefault="00546EF2" w:rsidP="000F294A">
      <w:pPr>
        <w:ind w:left="357"/>
        <w:jc w:val="both"/>
        <w:rPr>
          <w:ins w:id="2538" w:author="Ciaran Mc Donnell" w:date="2018-08-21T21:57:00Z"/>
          <w:rFonts w:ascii="Georgia" w:hAnsi="Georgia"/>
        </w:rPr>
        <w:pPrChange w:id="2539" w:author="Ciaran Mc Donnell" w:date="2018-08-22T12:19:00Z">
          <w:pPr>
            <w:ind w:left="357"/>
          </w:pPr>
        </w:pPrChange>
      </w:pPr>
      <w:ins w:id="2540" w:author="Ciaran Mc Donnell" w:date="2018-08-21T21:55:00Z">
        <w:r w:rsidRPr="00FB0B2F">
          <w:rPr>
            <w:rFonts w:ascii="Georgia" w:hAnsi="Georgia"/>
          </w:rPr>
          <w:t>The decision to use Python was to simplify the process as much as possible</w:t>
        </w:r>
      </w:ins>
      <w:ins w:id="2541" w:author="Ciaran Mc Donnell" w:date="2018-08-21T22:53:00Z">
        <w:r w:rsidR="008F03B4">
          <w:rPr>
            <w:rFonts w:ascii="Georgia" w:hAnsi="Georgia"/>
          </w:rPr>
          <w:t xml:space="preserve"> and in part a decision to focus on</w:t>
        </w:r>
      </w:ins>
      <w:ins w:id="2542" w:author="Ciaran Mc Donnell" w:date="2018-08-21T23:40:00Z">
        <w:r w:rsidR="0060213F">
          <w:rPr>
            <w:rFonts w:ascii="Georgia" w:hAnsi="Georgia"/>
          </w:rPr>
          <w:t xml:space="preserve"> one programming language.</w:t>
        </w:r>
      </w:ins>
      <w:ins w:id="2543" w:author="Ciaran Mc Donnell" w:date="2018-08-21T22:53:00Z">
        <w:r w:rsidR="008F03B4">
          <w:rPr>
            <w:rFonts w:ascii="Georgia" w:hAnsi="Georgia"/>
          </w:rPr>
          <w:t xml:space="preserve"> </w:t>
        </w:r>
      </w:ins>
      <w:ins w:id="2544" w:author="Ciaran Mc Donnell" w:date="2018-08-21T21:55:00Z">
        <w:r w:rsidRPr="00FB0B2F">
          <w:rPr>
            <w:rFonts w:ascii="Georgia" w:hAnsi="Georgia"/>
          </w:rPr>
          <w:t xml:space="preserve"> The decision to use </w:t>
        </w:r>
      </w:ins>
      <w:ins w:id="2545" w:author="Ciaran Mc Donnell" w:date="2018-08-21T21:56:00Z">
        <w:r w:rsidR="007E5006" w:rsidRPr="00FB0B2F">
          <w:rPr>
            <w:rFonts w:ascii="Georgia" w:hAnsi="Georgia"/>
          </w:rPr>
          <w:t>Tableau</w:t>
        </w:r>
      </w:ins>
      <w:ins w:id="2546" w:author="Ciaran Mc Donnell" w:date="2018-08-21T21:55:00Z">
        <w:r w:rsidRPr="00FB0B2F">
          <w:rPr>
            <w:rFonts w:ascii="Georgia" w:hAnsi="Georgia"/>
          </w:rPr>
          <w:t xml:space="preserve"> for visualization was in part due to time </w:t>
        </w:r>
      </w:ins>
      <w:ins w:id="2547" w:author="Ciaran Mc Donnell" w:date="2018-08-21T21:56:00Z">
        <w:r w:rsidR="007E5006" w:rsidRPr="00FB0B2F">
          <w:rPr>
            <w:rFonts w:ascii="Georgia" w:hAnsi="Georgia"/>
          </w:rPr>
          <w:t>constraints</w:t>
        </w:r>
      </w:ins>
      <w:ins w:id="2548" w:author="Ciaran Mc Donnell" w:date="2018-08-21T21:55:00Z">
        <w:r w:rsidRPr="00FB0B2F">
          <w:rPr>
            <w:rFonts w:ascii="Georgia" w:hAnsi="Georgia"/>
          </w:rPr>
          <w:t xml:space="preserve"> and in part du</w:t>
        </w:r>
      </w:ins>
      <w:ins w:id="2549" w:author="Ciaran Mc Donnell" w:date="2018-08-21T21:56:00Z">
        <w:r w:rsidRPr="00FB0B2F">
          <w:rPr>
            <w:rFonts w:ascii="Georgia" w:hAnsi="Georgia"/>
          </w:rPr>
          <w:t>e to the skill set of the end users, who are familiar with Tableau and so can use it for self-</w:t>
        </w:r>
        <w:r w:rsidR="007E5006" w:rsidRPr="00FB0B2F">
          <w:rPr>
            <w:rFonts w:ascii="Georgia" w:hAnsi="Georgia"/>
          </w:rPr>
          <w:t>service</w:t>
        </w:r>
        <w:r w:rsidRPr="00FB0B2F">
          <w:rPr>
            <w:rFonts w:ascii="Georgia" w:hAnsi="Georgia"/>
          </w:rPr>
          <w:t xml:space="preserve"> exploratory analysis. </w:t>
        </w:r>
      </w:ins>
    </w:p>
    <w:p w14:paraId="52C51AF9" w14:textId="58AE3AB2" w:rsidR="00F718D7" w:rsidRPr="00FB0B2F" w:rsidRDefault="00F718D7" w:rsidP="000F294A">
      <w:pPr>
        <w:ind w:left="357"/>
        <w:jc w:val="both"/>
        <w:rPr>
          <w:ins w:id="2550" w:author="Ciaran Mc Donnell" w:date="2018-08-21T21:55:00Z"/>
          <w:rFonts w:ascii="Georgia" w:hAnsi="Georgia"/>
        </w:rPr>
        <w:pPrChange w:id="2551" w:author="Ciaran Mc Donnell" w:date="2018-08-22T12:19:00Z">
          <w:pPr>
            <w:ind w:left="357"/>
          </w:pPr>
        </w:pPrChange>
      </w:pPr>
      <w:ins w:id="2552" w:author="Ciaran Mc Donnell" w:date="2018-08-21T21:57:00Z">
        <w:r w:rsidRPr="00FB0B2F">
          <w:rPr>
            <w:rFonts w:ascii="Georgia" w:hAnsi="Georgia"/>
          </w:rPr>
          <w:t xml:space="preserve">Generalization of the script to allow it to be re-used for future studies was a time dependent secondary objective of this project. </w:t>
        </w:r>
      </w:ins>
    </w:p>
    <w:p w14:paraId="31D13964" w14:textId="77777777" w:rsidR="00546EF2" w:rsidRPr="00FB0B2F" w:rsidRDefault="00546EF2" w:rsidP="00984DB4">
      <w:pPr>
        <w:ind w:left="357"/>
        <w:rPr>
          <w:ins w:id="2553" w:author="Ciaran Mc Donnell" w:date="2018-08-21T21:12:00Z"/>
          <w:rFonts w:ascii="Georgia" w:hAnsi="Georgia"/>
        </w:rPr>
      </w:pPr>
    </w:p>
    <w:p w14:paraId="01111AE6" w14:textId="06C958F7" w:rsidR="00264257" w:rsidRDefault="00264257" w:rsidP="00984DB4">
      <w:pPr>
        <w:ind w:left="357"/>
        <w:rPr>
          <w:ins w:id="2554" w:author="Ciaran Mc Donnell" w:date="2018-08-21T23:34:00Z"/>
          <w:rFonts w:ascii="Georgia" w:hAnsi="Georgia"/>
          <w:b/>
        </w:rPr>
      </w:pPr>
      <w:ins w:id="2555" w:author="Ciaran Mc Donnell" w:date="2018-08-21T21:12:00Z">
        <w:r w:rsidRPr="00FB0B2F">
          <w:rPr>
            <w:rFonts w:ascii="Georgia" w:hAnsi="Georgia"/>
            <w:b/>
            <w:rPrChange w:id="2556" w:author="Ciaran Mc Donnell" w:date="2018-08-21T22:01:00Z">
              <w:rPr>
                <w:rFonts w:ascii="Georgia" w:hAnsi="Georgia"/>
              </w:rPr>
            </w:rPrChange>
          </w:rPr>
          <w:t>6.3  R</w:t>
        </w:r>
      </w:ins>
      <w:ins w:id="2557" w:author="Ciaran Mc Donnell" w:date="2018-08-21T19:44:00Z">
        <w:r w:rsidR="00CA31D6" w:rsidRPr="00FB0B2F">
          <w:rPr>
            <w:rFonts w:ascii="Georgia" w:hAnsi="Georgia"/>
            <w:b/>
            <w:rPrChange w:id="2558" w:author="Ciaran Mc Donnell" w:date="2018-08-21T22:01:00Z">
              <w:rPr>
                <w:rFonts w:ascii="Georgia" w:hAnsi="Georgia"/>
              </w:rPr>
            </w:rPrChange>
          </w:rPr>
          <w:t>eflect  on  the  learning  experiences  gained  in  doing   the  project  and  its  relevance  to  on-going  progress  as  a  learner  and   future  practising  IT  professional</w:t>
        </w:r>
      </w:ins>
    </w:p>
    <w:p w14:paraId="11F5E626" w14:textId="111B98B8" w:rsidR="000673D5" w:rsidRPr="000673D5" w:rsidRDefault="000673D5" w:rsidP="00984DB4">
      <w:pPr>
        <w:ind w:left="357"/>
        <w:rPr>
          <w:ins w:id="2559" w:author="Ciaran Mc Donnell" w:date="2018-08-21T23:35:00Z"/>
          <w:rFonts w:ascii="Georgia" w:hAnsi="Georgia"/>
          <w:rPrChange w:id="2560" w:author="Ciaran Mc Donnell" w:date="2018-08-21T23:35:00Z">
            <w:rPr>
              <w:ins w:id="2561" w:author="Ciaran Mc Donnell" w:date="2018-08-21T23:35:00Z"/>
              <w:rFonts w:ascii="Georgia" w:hAnsi="Georgia"/>
              <w:b/>
            </w:rPr>
          </w:rPrChange>
        </w:rPr>
      </w:pPr>
      <w:ins w:id="2562" w:author="Ciaran Mc Donnell" w:date="2018-08-21T23:35:00Z">
        <w:r>
          <w:rPr>
            <w:rFonts w:ascii="Georgia" w:hAnsi="Georgia"/>
          </w:rPr>
          <w:t xml:space="preserve">Refer to </w:t>
        </w:r>
        <w:r w:rsidRPr="00E174E1">
          <w:rPr>
            <w:rFonts w:ascii="Georgia" w:hAnsi="Georgia"/>
            <w:b/>
            <w:rPrChange w:id="2563" w:author="Ciaran Mc Donnell" w:date="2018-08-21T23:37:00Z">
              <w:rPr>
                <w:rFonts w:ascii="Georgia" w:hAnsi="Georgia"/>
              </w:rPr>
            </w:rPrChange>
          </w:rPr>
          <w:t xml:space="preserve">Table </w:t>
        </w:r>
      </w:ins>
      <w:ins w:id="2564" w:author="Ciaran Mc Donnell" w:date="2018-08-21T23:37:00Z">
        <w:r w:rsidR="00E174E1" w:rsidRPr="00E174E1">
          <w:rPr>
            <w:rFonts w:ascii="Georgia" w:hAnsi="Georgia"/>
            <w:b/>
            <w:rPrChange w:id="2565" w:author="Ciaran Mc Donnell" w:date="2018-08-21T23:37:00Z">
              <w:rPr>
                <w:rFonts w:ascii="Georgia" w:hAnsi="Georgia"/>
              </w:rPr>
            </w:rPrChange>
          </w:rPr>
          <w:t>X</w:t>
        </w:r>
      </w:ins>
      <w:ins w:id="2566" w:author="Ciaran Mc Donnell" w:date="2018-08-21T23:35:00Z">
        <w:r>
          <w:rPr>
            <w:rFonts w:ascii="Georgia" w:hAnsi="Georgia"/>
          </w:rPr>
          <w:t xml:space="preserve"> for the original stated learning objectives from the project proposal. All the objectives were chosen with future employment </w:t>
        </w:r>
      </w:ins>
      <w:ins w:id="2567" w:author="Ciaran Mc Donnell" w:date="2018-08-21T23:37:00Z">
        <w:r w:rsidR="00E174E1">
          <w:rPr>
            <w:rFonts w:ascii="Georgia" w:hAnsi="Georgia"/>
          </w:rPr>
          <w:t>prospects</w:t>
        </w:r>
      </w:ins>
      <w:ins w:id="2568" w:author="Ciaran Mc Donnell" w:date="2018-08-21T23:35:00Z">
        <w:r>
          <w:rPr>
            <w:rFonts w:ascii="Georgia" w:hAnsi="Georgia"/>
          </w:rPr>
          <w:t xml:space="preserve"> in mind. </w:t>
        </w:r>
      </w:ins>
      <w:ins w:id="2569" w:author="Ciaran Mc Donnell" w:date="2018-08-21T23:36:00Z">
        <w:r>
          <w:rPr>
            <w:rFonts w:ascii="Georgia" w:hAnsi="Georgia"/>
          </w:rPr>
          <w:t xml:space="preserve">Within the skills required of a data scientist, coding is the one which I had little experience of starting this course and so </w:t>
        </w:r>
      </w:ins>
      <w:ins w:id="2570" w:author="Ciaran Mc Donnell" w:date="2018-08-21T23:38:00Z">
        <w:r w:rsidR="008919E9">
          <w:rPr>
            <w:rFonts w:ascii="Georgia" w:hAnsi="Georgia"/>
          </w:rPr>
          <w:t xml:space="preserve">I </w:t>
        </w:r>
      </w:ins>
      <w:ins w:id="2571" w:author="Ciaran Mc Donnell" w:date="2018-08-21T23:36:00Z">
        <w:r>
          <w:rPr>
            <w:rFonts w:ascii="Georgia" w:hAnsi="Georgia"/>
          </w:rPr>
          <w:t xml:space="preserve">chose a project that would enable me to spend time improving </w:t>
        </w:r>
      </w:ins>
      <w:ins w:id="2572" w:author="Ciaran Mc Donnell" w:date="2018-08-21T23:37:00Z">
        <w:r>
          <w:rPr>
            <w:rFonts w:ascii="Georgia" w:hAnsi="Georgia"/>
          </w:rPr>
          <w:t>my ability to programme</w:t>
        </w:r>
      </w:ins>
      <w:ins w:id="2573" w:author="Ciaran Mc Donnell" w:date="2018-08-21T23:38:00Z">
        <w:r w:rsidR="008919E9">
          <w:rPr>
            <w:rFonts w:ascii="Georgia" w:hAnsi="Georgia"/>
          </w:rPr>
          <w:t>.</w:t>
        </w:r>
      </w:ins>
    </w:p>
    <w:p w14:paraId="51A28AB8" w14:textId="77777777" w:rsidR="000673D5" w:rsidRPr="00FB0B2F" w:rsidRDefault="000673D5" w:rsidP="00984DB4">
      <w:pPr>
        <w:ind w:left="357"/>
        <w:rPr>
          <w:ins w:id="2574" w:author="Ciaran Mc Donnell" w:date="2018-08-21T21:58:00Z"/>
          <w:rFonts w:ascii="Georgia" w:hAnsi="Georgia"/>
          <w:b/>
        </w:rPr>
      </w:pPr>
    </w:p>
    <w:tbl>
      <w:tblPr>
        <w:tblStyle w:val="TableGrid"/>
        <w:tblW w:w="0" w:type="auto"/>
        <w:tblInd w:w="357" w:type="dxa"/>
        <w:tblLook w:val="04A0" w:firstRow="1" w:lastRow="0" w:firstColumn="1" w:lastColumn="0" w:noHBand="0" w:noVBand="1"/>
        <w:tblPrChange w:id="2575" w:author="Ciaran Mc Donnell" w:date="2018-08-21T22:02:00Z">
          <w:tblPr>
            <w:tblStyle w:val="TableGrid"/>
            <w:tblW w:w="0" w:type="auto"/>
            <w:tblInd w:w="357" w:type="dxa"/>
            <w:tblLook w:val="04A0" w:firstRow="1" w:lastRow="0" w:firstColumn="1" w:lastColumn="0" w:noHBand="0" w:noVBand="1"/>
          </w:tblPr>
        </w:tblPrChange>
      </w:tblPr>
      <w:tblGrid>
        <w:gridCol w:w="772"/>
        <w:gridCol w:w="4395"/>
        <w:gridCol w:w="3492"/>
        <w:tblGridChange w:id="2576">
          <w:tblGrid>
            <w:gridCol w:w="2890"/>
            <w:gridCol w:w="2884"/>
            <w:gridCol w:w="2885"/>
          </w:tblGrid>
        </w:tblGridChange>
      </w:tblGrid>
      <w:tr w:rsidR="004408EB" w:rsidRPr="00FB0B2F" w14:paraId="62179A6F" w14:textId="77777777" w:rsidTr="00B77194">
        <w:trPr>
          <w:ins w:id="2577" w:author="Ciaran Mc Donnell" w:date="2018-08-21T21:58:00Z"/>
        </w:trPr>
        <w:tc>
          <w:tcPr>
            <w:tcW w:w="772" w:type="dxa"/>
            <w:tcPrChange w:id="2578" w:author="Ciaran Mc Donnell" w:date="2018-08-21T22:02:00Z">
              <w:tcPr>
                <w:tcW w:w="3005" w:type="dxa"/>
              </w:tcPr>
            </w:tcPrChange>
          </w:tcPr>
          <w:p w14:paraId="4B12B854" w14:textId="75576205" w:rsidR="004408EB" w:rsidRPr="00FB0B2F" w:rsidRDefault="004408EB" w:rsidP="00984DB4">
            <w:pPr>
              <w:rPr>
                <w:ins w:id="2579" w:author="Ciaran Mc Donnell" w:date="2018-08-21T21:58:00Z"/>
                <w:rFonts w:ascii="Georgia" w:hAnsi="Georgia"/>
                <w:b/>
              </w:rPr>
            </w:pPr>
            <w:ins w:id="2580" w:author="Ciaran Mc Donnell" w:date="2018-08-21T21:59:00Z">
              <w:r w:rsidRPr="00FB0B2F">
                <w:rPr>
                  <w:rFonts w:ascii="Georgia" w:hAnsi="Georgia"/>
                  <w:b/>
                </w:rPr>
                <w:t>#</w:t>
              </w:r>
            </w:ins>
          </w:p>
        </w:tc>
        <w:tc>
          <w:tcPr>
            <w:tcW w:w="4395" w:type="dxa"/>
            <w:tcPrChange w:id="2581" w:author="Ciaran Mc Donnell" w:date="2018-08-21T22:02:00Z">
              <w:tcPr>
                <w:tcW w:w="3005" w:type="dxa"/>
              </w:tcPr>
            </w:tcPrChange>
          </w:tcPr>
          <w:p w14:paraId="28364D14" w14:textId="62E5E8CF" w:rsidR="004408EB" w:rsidRPr="00FB0B2F" w:rsidRDefault="004408EB" w:rsidP="00984DB4">
            <w:pPr>
              <w:rPr>
                <w:ins w:id="2582" w:author="Ciaran Mc Donnell" w:date="2018-08-21T21:58:00Z"/>
                <w:rFonts w:ascii="Georgia" w:hAnsi="Georgia"/>
                <w:b/>
              </w:rPr>
            </w:pPr>
            <w:ins w:id="2583" w:author="Ciaran Mc Donnell" w:date="2018-08-21T21:59:00Z">
              <w:r w:rsidRPr="00FB0B2F">
                <w:rPr>
                  <w:rFonts w:ascii="Georgia" w:hAnsi="Georgia"/>
                  <w:b/>
                </w:rPr>
                <w:t>Original Learning Objective</w:t>
              </w:r>
            </w:ins>
          </w:p>
        </w:tc>
        <w:tc>
          <w:tcPr>
            <w:tcW w:w="3492" w:type="dxa"/>
            <w:tcPrChange w:id="2584" w:author="Ciaran Mc Donnell" w:date="2018-08-21T22:02:00Z">
              <w:tcPr>
                <w:tcW w:w="3006" w:type="dxa"/>
              </w:tcPr>
            </w:tcPrChange>
          </w:tcPr>
          <w:p w14:paraId="4637B495" w14:textId="4F27F732" w:rsidR="004408EB" w:rsidRPr="00FB0B2F" w:rsidRDefault="000673D5" w:rsidP="00984DB4">
            <w:pPr>
              <w:rPr>
                <w:ins w:id="2585" w:author="Ciaran Mc Donnell" w:date="2018-08-21T21:58:00Z"/>
                <w:rFonts w:ascii="Georgia" w:hAnsi="Georgia"/>
                <w:b/>
              </w:rPr>
            </w:pPr>
            <w:ins w:id="2586" w:author="Ciaran Mc Donnell" w:date="2018-08-21T23:33:00Z">
              <w:r>
                <w:rPr>
                  <w:rFonts w:ascii="Georgia" w:hAnsi="Georgia"/>
                  <w:b/>
                </w:rPr>
                <w:t>Assessment</w:t>
              </w:r>
            </w:ins>
          </w:p>
        </w:tc>
      </w:tr>
      <w:tr w:rsidR="004408EB" w:rsidRPr="00FB0B2F" w14:paraId="194C52DE" w14:textId="77777777" w:rsidTr="00B77194">
        <w:trPr>
          <w:ins w:id="2587" w:author="Ciaran Mc Donnell" w:date="2018-08-21T21:58:00Z"/>
        </w:trPr>
        <w:tc>
          <w:tcPr>
            <w:tcW w:w="772" w:type="dxa"/>
            <w:tcPrChange w:id="2588" w:author="Ciaran Mc Donnell" w:date="2018-08-21T22:02:00Z">
              <w:tcPr>
                <w:tcW w:w="3005" w:type="dxa"/>
              </w:tcPr>
            </w:tcPrChange>
          </w:tcPr>
          <w:p w14:paraId="3E8C7A27" w14:textId="34585B12" w:rsidR="004408EB" w:rsidRPr="00FB0B2F" w:rsidRDefault="004408EB" w:rsidP="00984DB4">
            <w:pPr>
              <w:rPr>
                <w:ins w:id="2589" w:author="Ciaran Mc Donnell" w:date="2018-08-21T21:58:00Z"/>
                <w:rFonts w:ascii="Georgia" w:hAnsi="Georgia"/>
                <w:b/>
              </w:rPr>
            </w:pPr>
            <w:ins w:id="2590" w:author="Ciaran Mc Donnell" w:date="2018-08-21T21:59:00Z">
              <w:r w:rsidRPr="00FB0B2F">
                <w:rPr>
                  <w:rFonts w:ascii="Georgia" w:hAnsi="Georgia"/>
                  <w:b/>
                </w:rPr>
                <w:t>1</w:t>
              </w:r>
            </w:ins>
          </w:p>
        </w:tc>
        <w:tc>
          <w:tcPr>
            <w:tcW w:w="4395" w:type="dxa"/>
            <w:tcPrChange w:id="2591" w:author="Ciaran Mc Donnell" w:date="2018-08-21T22:02:00Z">
              <w:tcPr>
                <w:tcW w:w="3005" w:type="dxa"/>
              </w:tcPr>
            </w:tcPrChange>
          </w:tcPr>
          <w:p w14:paraId="784FB3E4" w14:textId="77777777" w:rsidR="004408EB" w:rsidRPr="00FB0B2F" w:rsidRDefault="004408EB">
            <w:pPr>
              <w:rPr>
                <w:ins w:id="2592" w:author="Ciaran Mc Donnell" w:date="2018-08-21T21:59:00Z"/>
                <w:rFonts w:ascii="Georgia" w:hAnsi="Georgia"/>
                <w:rPrChange w:id="2593" w:author="Ciaran Mc Donnell" w:date="2018-08-21T22:01:00Z">
                  <w:rPr>
                    <w:ins w:id="2594" w:author="Ciaran Mc Donnell" w:date="2018-08-21T21:59:00Z"/>
                  </w:rPr>
                </w:rPrChange>
              </w:rPr>
              <w:pPrChange w:id="2595" w:author="Ciaran Mc Donnell" w:date="2018-08-21T21:59:00Z">
                <w:pPr>
                  <w:pStyle w:val="ListParagraph"/>
                  <w:numPr>
                    <w:numId w:val="3"/>
                  </w:numPr>
                  <w:ind w:left="1440" w:hanging="360"/>
                </w:pPr>
              </w:pPrChange>
            </w:pPr>
            <w:ins w:id="2596" w:author="Ciaran Mc Donnell" w:date="2018-08-21T21:59:00Z">
              <w:r w:rsidRPr="00FB0B2F">
                <w:rPr>
                  <w:rFonts w:ascii="Georgia" w:hAnsi="Georgia"/>
                  <w:rPrChange w:id="2597" w:author="Ciaran Mc Donnell" w:date="2018-08-21T22:01:00Z">
                    <w:rPr/>
                  </w:rPrChange>
                </w:rPr>
                <w:t>Build an algorithm from scratch</w:t>
              </w:r>
            </w:ins>
          </w:p>
          <w:p w14:paraId="2E36FE3D" w14:textId="77777777" w:rsidR="004408EB" w:rsidRPr="00FB0B2F" w:rsidRDefault="004408EB" w:rsidP="00984DB4">
            <w:pPr>
              <w:rPr>
                <w:ins w:id="2598" w:author="Ciaran Mc Donnell" w:date="2018-08-21T21:58:00Z"/>
                <w:rFonts w:ascii="Georgia" w:hAnsi="Georgia"/>
                <w:b/>
              </w:rPr>
            </w:pPr>
          </w:p>
        </w:tc>
        <w:tc>
          <w:tcPr>
            <w:tcW w:w="3492" w:type="dxa"/>
            <w:tcPrChange w:id="2599" w:author="Ciaran Mc Donnell" w:date="2018-08-21T22:02:00Z">
              <w:tcPr>
                <w:tcW w:w="3006" w:type="dxa"/>
              </w:tcPr>
            </w:tcPrChange>
          </w:tcPr>
          <w:p w14:paraId="0EC43C5C" w14:textId="1D4FAC0D" w:rsidR="004408EB" w:rsidRPr="000673D5" w:rsidRDefault="000673D5" w:rsidP="00984DB4">
            <w:pPr>
              <w:rPr>
                <w:ins w:id="2600" w:author="Ciaran Mc Donnell" w:date="2018-08-21T21:58:00Z"/>
                <w:rFonts w:ascii="Georgia" w:hAnsi="Georgia"/>
                <w:rPrChange w:id="2601" w:author="Ciaran Mc Donnell" w:date="2018-08-21T23:33:00Z">
                  <w:rPr>
                    <w:ins w:id="2602" w:author="Ciaran Mc Donnell" w:date="2018-08-21T21:58:00Z"/>
                    <w:rFonts w:ascii="Georgia" w:hAnsi="Georgia"/>
                    <w:b/>
                  </w:rPr>
                </w:rPrChange>
              </w:rPr>
            </w:pPr>
            <w:ins w:id="2603" w:author="Ciaran Mc Donnell" w:date="2018-08-21T23:33:00Z">
              <w:r w:rsidRPr="000673D5">
                <w:rPr>
                  <w:rFonts w:ascii="Georgia" w:hAnsi="Georgia"/>
                  <w:rPrChange w:id="2604" w:author="Ciaran Mc Donnell" w:date="2018-08-21T23:33:00Z">
                    <w:rPr>
                      <w:rFonts w:ascii="Georgia" w:hAnsi="Georgia"/>
                      <w:b/>
                    </w:rPr>
                  </w:rPrChange>
                </w:rPr>
                <w:t>Complete</w:t>
              </w:r>
            </w:ins>
            <w:ins w:id="2605" w:author="Ciaran Mc Donnell" w:date="2018-08-21T22:05:00Z">
              <w:r w:rsidR="003B5150" w:rsidRPr="000673D5">
                <w:rPr>
                  <w:rFonts w:ascii="Georgia" w:hAnsi="Georgia"/>
                  <w:rPrChange w:id="2606" w:author="Ciaran Mc Donnell" w:date="2018-08-21T23:33:00Z">
                    <w:rPr>
                      <w:rFonts w:ascii="Georgia" w:hAnsi="Georgia"/>
                      <w:b/>
                    </w:rPr>
                  </w:rPrChange>
                </w:rPr>
                <w:t xml:space="preserve"> </w:t>
              </w:r>
            </w:ins>
          </w:p>
        </w:tc>
      </w:tr>
      <w:tr w:rsidR="004408EB" w:rsidRPr="00FB0B2F" w14:paraId="0A40408D" w14:textId="77777777" w:rsidTr="00B77194">
        <w:trPr>
          <w:ins w:id="2607" w:author="Ciaran Mc Donnell" w:date="2018-08-21T21:58:00Z"/>
        </w:trPr>
        <w:tc>
          <w:tcPr>
            <w:tcW w:w="772" w:type="dxa"/>
            <w:tcPrChange w:id="2608" w:author="Ciaran Mc Donnell" w:date="2018-08-21T22:02:00Z">
              <w:tcPr>
                <w:tcW w:w="3005" w:type="dxa"/>
              </w:tcPr>
            </w:tcPrChange>
          </w:tcPr>
          <w:p w14:paraId="2013C007" w14:textId="3CAA81C1" w:rsidR="004408EB" w:rsidRPr="00FB0B2F" w:rsidRDefault="004408EB" w:rsidP="00984DB4">
            <w:pPr>
              <w:rPr>
                <w:ins w:id="2609" w:author="Ciaran Mc Donnell" w:date="2018-08-21T21:58:00Z"/>
                <w:rFonts w:ascii="Georgia" w:hAnsi="Georgia"/>
                <w:b/>
              </w:rPr>
            </w:pPr>
            <w:ins w:id="2610" w:author="Ciaran Mc Donnell" w:date="2018-08-21T21:59:00Z">
              <w:r w:rsidRPr="00FB0B2F">
                <w:rPr>
                  <w:rFonts w:ascii="Georgia" w:hAnsi="Georgia"/>
                  <w:b/>
                </w:rPr>
                <w:t>2</w:t>
              </w:r>
            </w:ins>
          </w:p>
        </w:tc>
        <w:tc>
          <w:tcPr>
            <w:tcW w:w="4395" w:type="dxa"/>
            <w:tcPrChange w:id="2611" w:author="Ciaran Mc Donnell" w:date="2018-08-21T22:02:00Z">
              <w:tcPr>
                <w:tcW w:w="3005" w:type="dxa"/>
              </w:tcPr>
            </w:tcPrChange>
          </w:tcPr>
          <w:p w14:paraId="30BA9AEB" w14:textId="5BF7B41C" w:rsidR="004408EB" w:rsidRPr="00FB0B2F" w:rsidRDefault="004408EB" w:rsidP="00984DB4">
            <w:pPr>
              <w:rPr>
                <w:ins w:id="2612" w:author="Ciaran Mc Donnell" w:date="2018-08-21T21:58:00Z"/>
                <w:rFonts w:ascii="Georgia" w:hAnsi="Georgia"/>
                <w:b/>
              </w:rPr>
            </w:pPr>
            <w:ins w:id="2613" w:author="Ciaran Mc Donnell" w:date="2018-08-21T21:59:00Z">
              <w:r w:rsidRPr="00FB0B2F">
                <w:rPr>
                  <w:rFonts w:ascii="Georgia" w:hAnsi="Georgia"/>
                  <w:rPrChange w:id="2614" w:author="Ciaran Mc Donnell" w:date="2018-08-21T22:01:00Z">
                    <w:rPr/>
                  </w:rPrChange>
                </w:rPr>
                <w:t xml:space="preserve">Learn how to use Pandas and </w:t>
              </w:r>
              <w:proofErr w:type="spellStart"/>
              <w:r w:rsidRPr="00FB0B2F">
                <w:rPr>
                  <w:rFonts w:ascii="Georgia" w:hAnsi="Georgia"/>
                  <w:rPrChange w:id="2615" w:author="Ciaran Mc Donnell" w:date="2018-08-21T22:01:00Z">
                    <w:rPr/>
                  </w:rPrChange>
                </w:rPr>
                <w:t>Numpy</w:t>
              </w:r>
            </w:ins>
            <w:proofErr w:type="spellEnd"/>
          </w:p>
        </w:tc>
        <w:tc>
          <w:tcPr>
            <w:tcW w:w="3492" w:type="dxa"/>
            <w:tcPrChange w:id="2616" w:author="Ciaran Mc Donnell" w:date="2018-08-21T22:02:00Z">
              <w:tcPr>
                <w:tcW w:w="3006" w:type="dxa"/>
              </w:tcPr>
            </w:tcPrChange>
          </w:tcPr>
          <w:p w14:paraId="3AC8B699" w14:textId="50C03D2A" w:rsidR="004408EB" w:rsidRPr="000673D5" w:rsidRDefault="000673D5" w:rsidP="00984DB4">
            <w:pPr>
              <w:rPr>
                <w:ins w:id="2617" w:author="Ciaran Mc Donnell" w:date="2018-08-21T22:31:00Z"/>
                <w:rFonts w:ascii="Georgia" w:hAnsi="Georgia"/>
                <w:rPrChange w:id="2618" w:author="Ciaran Mc Donnell" w:date="2018-08-21T23:34:00Z">
                  <w:rPr>
                    <w:ins w:id="2619" w:author="Ciaran Mc Donnell" w:date="2018-08-21T22:31:00Z"/>
                    <w:rFonts w:ascii="Georgia" w:hAnsi="Georgia"/>
                    <w:b/>
                  </w:rPr>
                </w:rPrChange>
              </w:rPr>
            </w:pPr>
            <w:ins w:id="2620" w:author="Ciaran Mc Donnell" w:date="2018-08-21T23:33:00Z">
              <w:r w:rsidRPr="000673D5">
                <w:rPr>
                  <w:rFonts w:ascii="Georgia" w:hAnsi="Georgia"/>
                  <w:rPrChange w:id="2621" w:author="Ciaran Mc Donnell" w:date="2018-08-21T23:34:00Z">
                    <w:rPr>
                      <w:rFonts w:ascii="Georgia" w:hAnsi="Georgia"/>
                      <w:b/>
                    </w:rPr>
                  </w:rPrChange>
                </w:rPr>
                <w:t>Com</w:t>
              </w:r>
            </w:ins>
            <w:ins w:id="2622" w:author="Ciaran Mc Donnell" w:date="2018-08-21T23:34:00Z">
              <w:r w:rsidRPr="000673D5">
                <w:rPr>
                  <w:rFonts w:ascii="Georgia" w:hAnsi="Georgia"/>
                  <w:rPrChange w:id="2623" w:author="Ciaran Mc Donnell" w:date="2018-08-21T23:34:00Z">
                    <w:rPr>
                      <w:rFonts w:ascii="Georgia" w:hAnsi="Georgia"/>
                      <w:b/>
                    </w:rPr>
                  </w:rPrChange>
                </w:rPr>
                <w:t>plete</w:t>
              </w:r>
            </w:ins>
            <w:ins w:id="2624" w:author="Ciaran Mc Donnell" w:date="2018-08-21T22:05:00Z">
              <w:r w:rsidR="00661902" w:rsidRPr="000673D5">
                <w:rPr>
                  <w:rFonts w:ascii="Georgia" w:hAnsi="Georgia"/>
                  <w:rPrChange w:id="2625" w:author="Ciaran Mc Donnell" w:date="2018-08-21T23:34:00Z">
                    <w:rPr>
                      <w:rFonts w:ascii="Georgia" w:hAnsi="Georgia"/>
                      <w:b/>
                    </w:rPr>
                  </w:rPrChange>
                </w:rPr>
                <w:t xml:space="preserve"> </w:t>
              </w:r>
            </w:ins>
          </w:p>
          <w:p w14:paraId="01D60310" w14:textId="21BBC030" w:rsidR="00A64119" w:rsidRPr="000673D5" w:rsidRDefault="00A64119" w:rsidP="00984DB4">
            <w:pPr>
              <w:rPr>
                <w:ins w:id="2626" w:author="Ciaran Mc Donnell" w:date="2018-08-21T21:58:00Z"/>
                <w:rFonts w:ascii="Georgia" w:hAnsi="Georgia"/>
                <w:rPrChange w:id="2627" w:author="Ciaran Mc Donnell" w:date="2018-08-21T23:34:00Z">
                  <w:rPr>
                    <w:ins w:id="2628" w:author="Ciaran Mc Donnell" w:date="2018-08-21T21:58:00Z"/>
                    <w:rFonts w:ascii="Georgia" w:hAnsi="Georgia"/>
                    <w:b/>
                  </w:rPr>
                </w:rPrChange>
              </w:rPr>
            </w:pPr>
          </w:p>
        </w:tc>
      </w:tr>
      <w:tr w:rsidR="004408EB" w:rsidRPr="00FB0B2F" w14:paraId="3F672B6E" w14:textId="77777777" w:rsidTr="00B77194">
        <w:trPr>
          <w:ins w:id="2629" w:author="Ciaran Mc Donnell" w:date="2018-08-21T21:58:00Z"/>
        </w:trPr>
        <w:tc>
          <w:tcPr>
            <w:tcW w:w="772" w:type="dxa"/>
            <w:tcPrChange w:id="2630" w:author="Ciaran Mc Donnell" w:date="2018-08-21T22:02:00Z">
              <w:tcPr>
                <w:tcW w:w="3005" w:type="dxa"/>
              </w:tcPr>
            </w:tcPrChange>
          </w:tcPr>
          <w:p w14:paraId="5DF91C7E" w14:textId="74409623" w:rsidR="004408EB" w:rsidRPr="00FB0B2F" w:rsidRDefault="004408EB" w:rsidP="00984DB4">
            <w:pPr>
              <w:rPr>
                <w:ins w:id="2631" w:author="Ciaran Mc Donnell" w:date="2018-08-21T21:58:00Z"/>
                <w:rFonts w:ascii="Georgia" w:hAnsi="Georgia"/>
                <w:b/>
              </w:rPr>
            </w:pPr>
            <w:ins w:id="2632" w:author="Ciaran Mc Donnell" w:date="2018-08-21T21:59:00Z">
              <w:r w:rsidRPr="00FB0B2F">
                <w:rPr>
                  <w:rFonts w:ascii="Georgia" w:hAnsi="Georgia"/>
                  <w:b/>
                </w:rPr>
                <w:t>3</w:t>
              </w:r>
            </w:ins>
          </w:p>
        </w:tc>
        <w:tc>
          <w:tcPr>
            <w:tcW w:w="4395" w:type="dxa"/>
            <w:tcPrChange w:id="2633" w:author="Ciaran Mc Donnell" w:date="2018-08-21T22:02:00Z">
              <w:tcPr>
                <w:tcW w:w="3005" w:type="dxa"/>
              </w:tcPr>
            </w:tcPrChange>
          </w:tcPr>
          <w:p w14:paraId="38C6F23E" w14:textId="57595B65" w:rsidR="004408EB" w:rsidRPr="00FB0B2F" w:rsidRDefault="004408EB" w:rsidP="00984DB4">
            <w:pPr>
              <w:rPr>
                <w:ins w:id="2634" w:author="Ciaran Mc Donnell" w:date="2018-08-21T21:58:00Z"/>
                <w:rFonts w:ascii="Georgia" w:hAnsi="Georgia"/>
                <w:b/>
              </w:rPr>
            </w:pPr>
            <w:ins w:id="2635" w:author="Ciaran Mc Donnell" w:date="2018-08-21T22:00:00Z">
              <w:r w:rsidRPr="00FB0B2F">
                <w:rPr>
                  <w:rFonts w:ascii="Georgia" w:hAnsi="Georgia"/>
                  <w:rPrChange w:id="2636" w:author="Ciaran Mc Donnell" w:date="2018-08-21T22:01:00Z">
                    <w:rPr/>
                  </w:rPrChange>
                </w:rPr>
                <w:t>Learn how to use Jupyter notebooks</w:t>
              </w:r>
            </w:ins>
          </w:p>
        </w:tc>
        <w:tc>
          <w:tcPr>
            <w:tcW w:w="3492" w:type="dxa"/>
            <w:tcPrChange w:id="2637" w:author="Ciaran Mc Donnell" w:date="2018-08-21T22:02:00Z">
              <w:tcPr>
                <w:tcW w:w="3006" w:type="dxa"/>
              </w:tcPr>
            </w:tcPrChange>
          </w:tcPr>
          <w:p w14:paraId="43481555" w14:textId="2FAFCAE4" w:rsidR="004408EB" w:rsidRPr="000673D5" w:rsidRDefault="000673D5" w:rsidP="00984DB4">
            <w:pPr>
              <w:rPr>
                <w:ins w:id="2638" w:author="Ciaran Mc Donnell" w:date="2018-08-21T21:58:00Z"/>
                <w:rFonts w:ascii="Georgia" w:hAnsi="Georgia"/>
                <w:rPrChange w:id="2639" w:author="Ciaran Mc Donnell" w:date="2018-08-21T23:34:00Z">
                  <w:rPr>
                    <w:ins w:id="2640" w:author="Ciaran Mc Donnell" w:date="2018-08-21T21:58:00Z"/>
                    <w:rFonts w:ascii="Georgia" w:hAnsi="Georgia"/>
                    <w:b/>
                  </w:rPr>
                </w:rPrChange>
              </w:rPr>
            </w:pPr>
            <w:ins w:id="2641" w:author="Ciaran Mc Donnell" w:date="2018-08-21T23:34:00Z">
              <w:r w:rsidRPr="000673D5">
                <w:rPr>
                  <w:rFonts w:ascii="Georgia" w:hAnsi="Georgia"/>
                  <w:rPrChange w:id="2642" w:author="Ciaran Mc Donnell" w:date="2018-08-21T23:34:00Z">
                    <w:rPr>
                      <w:rFonts w:ascii="Georgia" w:hAnsi="Georgia"/>
                      <w:b/>
                    </w:rPr>
                  </w:rPrChange>
                </w:rPr>
                <w:t>Complete</w:t>
              </w:r>
            </w:ins>
          </w:p>
        </w:tc>
      </w:tr>
      <w:tr w:rsidR="004408EB" w:rsidRPr="00FB0B2F" w14:paraId="3EFCBB46" w14:textId="77777777" w:rsidTr="00B77194">
        <w:trPr>
          <w:ins w:id="2643" w:author="Ciaran Mc Donnell" w:date="2018-08-21T21:58:00Z"/>
        </w:trPr>
        <w:tc>
          <w:tcPr>
            <w:tcW w:w="772" w:type="dxa"/>
            <w:tcPrChange w:id="2644" w:author="Ciaran Mc Donnell" w:date="2018-08-21T22:02:00Z">
              <w:tcPr>
                <w:tcW w:w="3005" w:type="dxa"/>
              </w:tcPr>
            </w:tcPrChange>
          </w:tcPr>
          <w:p w14:paraId="73F9F4B9" w14:textId="6CCCB26D" w:rsidR="004408EB" w:rsidRPr="00FB0B2F" w:rsidRDefault="004408EB" w:rsidP="00984DB4">
            <w:pPr>
              <w:rPr>
                <w:ins w:id="2645" w:author="Ciaran Mc Donnell" w:date="2018-08-21T21:58:00Z"/>
                <w:rFonts w:ascii="Georgia" w:hAnsi="Georgia"/>
                <w:b/>
              </w:rPr>
            </w:pPr>
            <w:ins w:id="2646" w:author="Ciaran Mc Donnell" w:date="2018-08-21T21:59:00Z">
              <w:r w:rsidRPr="00FB0B2F">
                <w:rPr>
                  <w:rFonts w:ascii="Georgia" w:hAnsi="Georgia"/>
                  <w:b/>
                </w:rPr>
                <w:t>4</w:t>
              </w:r>
            </w:ins>
          </w:p>
        </w:tc>
        <w:tc>
          <w:tcPr>
            <w:tcW w:w="4395" w:type="dxa"/>
            <w:tcPrChange w:id="2647" w:author="Ciaran Mc Donnell" w:date="2018-08-21T22:02:00Z">
              <w:tcPr>
                <w:tcW w:w="3005" w:type="dxa"/>
              </w:tcPr>
            </w:tcPrChange>
          </w:tcPr>
          <w:p w14:paraId="572E4E46" w14:textId="3FD211C1" w:rsidR="004408EB" w:rsidRPr="00FB0B2F" w:rsidRDefault="00094F93" w:rsidP="00984DB4">
            <w:pPr>
              <w:rPr>
                <w:ins w:id="2648" w:author="Ciaran Mc Donnell" w:date="2018-08-21T21:58:00Z"/>
                <w:rFonts w:ascii="Georgia" w:hAnsi="Georgia"/>
                <w:b/>
              </w:rPr>
            </w:pPr>
            <w:ins w:id="2649" w:author="Ciaran Mc Donnell" w:date="2018-08-21T22:00:00Z">
              <w:r w:rsidRPr="00FB0B2F">
                <w:rPr>
                  <w:rFonts w:ascii="Georgia" w:hAnsi="Georgia"/>
                  <w:rPrChange w:id="2650" w:author="Ciaran Mc Donnell" w:date="2018-08-21T22:01:00Z">
                    <w:rPr/>
                  </w:rPrChange>
                </w:rPr>
                <w:t xml:space="preserve">Improve understanding of and ability to use </w:t>
              </w:r>
              <w:proofErr w:type="spellStart"/>
              <w:r w:rsidRPr="00FB0B2F">
                <w:rPr>
                  <w:rFonts w:ascii="Georgia" w:hAnsi="Georgia"/>
                  <w:rPrChange w:id="2651" w:author="Ciaran Mc Donnell" w:date="2018-08-21T22:01:00Z">
                    <w:rPr/>
                  </w:rPrChange>
                </w:rPr>
                <w:t>Github</w:t>
              </w:r>
            </w:ins>
            <w:proofErr w:type="spellEnd"/>
          </w:p>
        </w:tc>
        <w:tc>
          <w:tcPr>
            <w:tcW w:w="3492" w:type="dxa"/>
            <w:tcPrChange w:id="2652" w:author="Ciaran Mc Donnell" w:date="2018-08-21T22:02:00Z">
              <w:tcPr>
                <w:tcW w:w="3006" w:type="dxa"/>
              </w:tcPr>
            </w:tcPrChange>
          </w:tcPr>
          <w:p w14:paraId="267DB104" w14:textId="59F0D287" w:rsidR="004408EB" w:rsidRPr="00B77194" w:rsidRDefault="000673D5" w:rsidP="00984DB4">
            <w:pPr>
              <w:rPr>
                <w:ins w:id="2653" w:author="Ciaran Mc Donnell" w:date="2018-08-21T21:58:00Z"/>
                <w:rFonts w:ascii="Georgia" w:hAnsi="Georgia"/>
                <w:rPrChange w:id="2654" w:author="Ciaran Mc Donnell" w:date="2018-08-21T22:02:00Z">
                  <w:rPr>
                    <w:ins w:id="2655" w:author="Ciaran Mc Donnell" w:date="2018-08-21T21:58:00Z"/>
                    <w:rFonts w:ascii="Georgia" w:hAnsi="Georgia"/>
                    <w:b/>
                  </w:rPr>
                </w:rPrChange>
              </w:rPr>
            </w:pPr>
            <w:ins w:id="2656" w:author="Ciaran Mc Donnell" w:date="2018-08-21T23:34:00Z">
              <w:r>
                <w:rPr>
                  <w:rFonts w:ascii="Georgia" w:hAnsi="Georgia"/>
                </w:rPr>
                <w:t>Partially Complete</w:t>
              </w:r>
            </w:ins>
          </w:p>
        </w:tc>
      </w:tr>
      <w:tr w:rsidR="004408EB" w:rsidRPr="00FB0B2F" w14:paraId="38D326D2" w14:textId="77777777" w:rsidTr="00B77194">
        <w:trPr>
          <w:ins w:id="2657" w:author="Ciaran Mc Donnell" w:date="2018-08-21T21:58:00Z"/>
        </w:trPr>
        <w:tc>
          <w:tcPr>
            <w:tcW w:w="772" w:type="dxa"/>
            <w:tcPrChange w:id="2658" w:author="Ciaran Mc Donnell" w:date="2018-08-21T22:02:00Z">
              <w:tcPr>
                <w:tcW w:w="3005" w:type="dxa"/>
              </w:tcPr>
            </w:tcPrChange>
          </w:tcPr>
          <w:p w14:paraId="00A93796" w14:textId="03E5E73A" w:rsidR="004408EB" w:rsidRPr="00FB0B2F" w:rsidRDefault="004408EB" w:rsidP="00984DB4">
            <w:pPr>
              <w:rPr>
                <w:ins w:id="2659" w:author="Ciaran Mc Donnell" w:date="2018-08-21T21:58:00Z"/>
                <w:rFonts w:ascii="Georgia" w:hAnsi="Georgia"/>
                <w:b/>
              </w:rPr>
            </w:pPr>
            <w:ins w:id="2660" w:author="Ciaran Mc Donnell" w:date="2018-08-21T21:59:00Z">
              <w:r w:rsidRPr="00FB0B2F">
                <w:rPr>
                  <w:rFonts w:ascii="Georgia" w:hAnsi="Georgia"/>
                  <w:b/>
                </w:rPr>
                <w:t>5</w:t>
              </w:r>
            </w:ins>
          </w:p>
        </w:tc>
        <w:tc>
          <w:tcPr>
            <w:tcW w:w="4395" w:type="dxa"/>
            <w:tcPrChange w:id="2661" w:author="Ciaran Mc Donnell" w:date="2018-08-21T22:02:00Z">
              <w:tcPr>
                <w:tcW w:w="3005" w:type="dxa"/>
              </w:tcPr>
            </w:tcPrChange>
          </w:tcPr>
          <w:p w14:paraId="186C1FF2" w14:textId="77777777" w:rsidR="00094F93" w:rsidRPr="00FB0B2F" w:rsidRDefault="00094F93">
            <w:pPr>
              <w:rPr>
                <w:ins w:id="2662" w:author="Ciaran Mc Donnell" w:date="2018-08-21T22:00:00Z"/>
                <w:rFonts w:ascii="Georgia" w:hAnsi="Georgia"/>
                <w:rPrChange w:id="2663" w:author="Ciaran Mc Donnell" w:date="2018-08-21T22:01:00Z">
                  <w:rPr>
                    <w:ins w:id="2664" w:author="Ciaran Mc Donnell" w:date="2018-08-21T22:00:00Z"/>
                  </w:rPr>
                </w:rPrChange>
              </w:rPr>
              <w:pPrChange w:id="2665" w:author="Ciaran Mc Donnell" w:date="2018-08-21T22:00:00Z">
                <w:pPr>
                  <w:pStyle w:val="ListParagraph"/>
                  <w:numPr>
                    <w:numId w:val="3"/>
                  </w:numPr>
                  <w:ind w:left="1440" w:hanging="360"/>
                </w:pPr>
              </w:pPrChange>
            </w:pPr>
            <w:ins w:id="2666" w:author="Ciaran Mc Donnell" w:date="2018-08-21T22:00:00Z">
              <w:r w:rsidRPr="00FB0B2F">
                <w:rPr>
                  <w:rFonts w:ascii="Georgia" w:hAnsi="Georgia"/>
                  <w:rPrChange w:id="2667" w:author="Ciaran Mc Donnell" w:date="2018-08-21T22:01:00Z">
                    <w:rPr/>
                  </w:rPrChange>
                </w:rPr>
                <w:t>Develop R skills and the statistics required</w:t>
              </w:r>
            </w:ins>
          </w:p>
          <w:p w14:paraId="76C63015" w14:textId="77777777" w:rsidR="004408EB" w:rsidRPr="00FB0B2F" w:rsidRDefault="004408EB" w:rsidP="00984DB4">
            <w:pPr>
              <w:rPr>
                <w:ins w:id="2668" w:author="Ciaran Mc Donnell" w:date="2018-08-21T21:58:00Z"/>
                <w:rFonts w:ascii="Georgia" w:hAnsi="Georgia"/>
                <w:b/>
              </w:rPr>
            </w:pPr>
          </w:p>
        </w:tc>
        <w:tc>
          <w:tcPr>
            <w:tcW w:w="3492" w:type="dxa"/>
            <w:tcPrChange w:id="2669" w:author="Ciaran Mc Donnell" w:date="2018-08-21T22:02:00Z">
              <w:tcPr>
                <w:tcW w:w="3006" w:type="dxa"/>
              </w:tcPr>
            </w:tcPrChange>
          </w:tcPr>
          <w:p w14:paraId="2C2F977B" w14:textId="2C10288D" w:rsidR="004408EB" w:rsidRPr="00B77194" w:rsidRDefault="00B77194" w:rsidP="00984DB4">
            <w:pPr>
              <w:rPr>
                <w:ins w:id="2670" w:author="Ciaran Mc Donnell" w:date="2018-08-21T21:58:00Z"/>
                <w:rFonts w:ascii="Georgia" w:hAnsi="Georgia"/>
                <w:rPrChange w:id="2671" w:author="Ciaran Mc Donnell" w:date="2018-08-21T22:03:00Z">
                  <w:rPr>
                    <w:ins w:id="2672" w:author="Ciaran Mc Donnell" w:date="2018-08-21T21:58:00Z"/>
                    <w:rFonts w:ascii="Georgia" w:hAnsi="Georgia"/>
                    <w:b/>
                  </w:rPr>
                </w:rPrChange>
              </w:rPr>
            </w:pPr>
            <w:ins w:id="2673" w:author="Ciaran Mc Donnell" w:date="2018-08-21T22:02:00Z">
              <w:r w:rsidRPr="00B77194">
                <w:rPr>
                  <w:rFonts w:ascii="Georgia" w:hAnsi="Georgia"/>
                  <w:rPrChange w:id="2674" w:author="Ciaran Mc Donnell" w:date="2018-08-21T22:03:00Z">
                    <w:rPr>
                      <w:rFonts w:ascii="Georgia" w:hAnsi="Georgia"/>
                      <w:b/>
                    </w:rPr>
                  </w:rPrChange>
                </w:rPr>
                <w:t xml:space="preserve">Decision to use Python instead due to feedback on </w:t>
              </w:r>
            </w:ins>
            <w:ins w:id="2675" w:author="Ciaran Mc Donnell" w:date="2018-08-21T22:03:00Z">
              <w:r w:rsidRPr="00B77194">
                <w:rPr>
                  <w:rFonts w:ascii="Georgia" w:hAnsi="Georgia"/>
                  <w:rPrChange w:id="2676" w:author="Ciaran Mc Donnell" w:date="2018-08-21T22:03:00Z">
                    <w:rPr>
                      <w:rFonts w:ascii="Georgia" w:hAnsi="Georgia"/>
                      <w:b/>
                    </w:rPr>
                  </w:rPrChange>
                </w:rPr>
                <w:t>relevance of R and Python to Data Science employment opportunities in Dublin</w:t>
              </w:r>
            </w:ins>
          </w:p>
        </w:tc>
      </w:tr>
      <w:tr w:rsidR="004408EB" w:rsidRPr="00FB0B2F" w14:paraId="5F643D55" w14:textId="77777777" w:rsidTr="00B77194">
        <w:trPr>
          <w:ins w:id="2677" w:author="Ciaran Mc Donnell" w:date="2018-08-21T21:58:00Z"/>
        </w:trPr>
        <w:tc>
          <w:tcPr>
            <w:tcW w:w="772" w:type="dxa"/>
            <w:tcPrChange w:id="2678" w:author="Ciaran Mc Donnell" w:date="2018-08-21T22:02:00Z">
              <w:tcPr>
                <w:tcW w:w="3005" w:type="dxa"/>
              </w:tcPr>
            </w:tcPrChange>
          </w:tcPr>
          <w:p w14:paraId="178517AA" w14:textId="25E457A4" w:rsidR="004408EB" w:rsidRPr="00FB0B2F" w:rsidRDefault="004408EB" w:rsidP="00984DB4">
            <w:pPr>
              <w:rPr>
                <w:ins w:id="2679" w:author="Ciaran Mc Donnell" w:date="2018-08-21T21:58:00Z"/>
                <w:rFonts w:ascii="Georgia" w:hAnsi="Georgia"/>
                <w:b/>
              </w:rPr>
            </w:pPr>
            <w:ins w:id="2680" w:author="Ciaran Mc Donnell" w:date="2018-08-21T21:59:00Z">
              <w:r w:rsidRPr="00FB0B2F">
                <w:rPr>
                  <w:rFonts w:ascii="Georgia" w:hAnsi="Georgia"/>
                  <w:b/>
                </w:rPr>
                <w:t>6</w:t>
              </w:r>
            </w:ins>
          </w:p>
        </w:tc>
        <w:tc>
          <w:tcPr>
            <w:tcW w:w="4395" w:type="dxa"/>
            <w:tcPrChange w:id="2681" w:author="Ciaran Mc Donnell" w:date="2018-08-21T22:02:00Z">
              <w:tcPr>
                <w:tcW w:w="3005" w:type="dxa"/>
              </w:tcPr>
            </w:tcPrChange>
          </w:tcPr>
          <w:p w14:paraId="67E99246" w14:textId="285F3BA1" w:rsidR="004408EB" w:rsidRPr="00FB0B2F" w:rsidRDefault="00C36EC0" w:rsidP="00984DB4">
            <w:pPr>
              <w:rPr>
                <w:ins w:id="2682" w:author="Ciaran Mc Donnell" w:date="2018-08-21T21:58:00Z"/>
                <w:rFonts w:ascii="Georgia" w:hAnsi="Georgia"/>
                <w:b/>
              </w:rPr>
            </w:pPr>
            <w:ins w:id="2683" w:author="Ciaran Mc Donnell" w:date="2018-08-21T22:01:00Z">
              <w:r w:rsidRPr="00FB0B2F">
                <w:rPr>
                  <w:rFonts w:ascii="Georgia" w:hAnsi="Georgia"/>
                  <w:rPrChange w:id="2684" w:author="Ciaran Mc Donnell" w:date="2018-08-21T22:01:00Z">
                    <w:rPr/>
                  </w:rPrChange>
                </w:rPr>
                <w:t>Learn how to develop a pipeline so data can be piped through python, R and other tools to generate required output with minimized user input</w:t>
              </w:r>
            </w:ins>
          </w:p>
        </w:tc>
        <w:tc>
          <w:tcPr>
            <w:tcW w:w="3492" w:type="dxa"/>
            <w:tcPrChange w:id="2685" w:author="Ciaran Mc Donnell" w:date="2018-08-21T22:02:00Z">
              <w:tcPr>
                <w:tcW w:w="3006" w:type="dxa"/>
              </w:tcPr>
            </w:tcPrChange>
          </w:tcPr>
          <w:p w14:paraId="069D6625" w14:textId="22C6394C" w:rsidR="004408EB" w:rsidRPr="00B77194" w:rsidRDefault="00B77194" w:rsidP="00984DB4">
            <w:pPr>
              <w:rPr>
                <w:ins w:id="2686" w:author="Ciaran Mc Donnell" w:date="2018-08-21T21:58:00Z"/>
                <w:rFonts w:ascii="Georgia" w:hAnsi="Georgia"/>
                <w:rPrChange w:id="2687" w:author="Ciaran Mc Donnell" w:date="2018-08-21T22:03:00Z">
                  <w:rPr>
                    <w:ins w:id="2688" w:author="Ciaran Mc Donnell" w:date="2018-08-21T21:58:00Z"/>
                    <w:rFonts w:ascii="Georgia" w:hAnsi="Georgia"/>
                    <w:b/>
                  </w:rPr>
                </w:rPrChange>
              </w:rPr>
            </w:pPr>
            <w:ins w:id="2689" w:author="Ciaran Mc Donnell" w:date="2018-08-21T22:03:00Z">
              <w:r w:rsidRPr="00B77194">
                <w:rPr>
                  <w:rFonts w:ascii="Georgia" w:hAnsi="Georgia"/>
                  <w:rPrChange w:id="2690" w:author="Ciaran Mc Donnell" w:date="2018-08-21T22:03:00Z">
                    <w:rPr>
                      <w:rFonts w:ascii="Georgia" w:hAnsi="Georgia"/>
                      <w:b/>
                    </w:rPr>
                  </w:rPrChange>
                </w:rPr>
                <w:t>Not achieved</w:t>
              </w:r>
            </w:ins>
          </w:p>
        </w:tc>
      </w:tr>
      <w:tr w:rsidR="004408EB" w:rsidRPr="00FB0B2F" w14:paraId="145AAACE" w14:textId="77777777" w:rsidTr="00B77194">
        <w:trPr>
          <w:ins w:id="2691" w:author="Ciaran Mc Donnell" w:date="2018-08-21T21:58:00Z"/>
        </w:trPr>
        <w:tc>
          <w:tcPr>
            <w:tcW w:w="772" w:type="dxa"/>
            <w:tcPrChange w:id="2692" w:author="Ciaran Mc Donnell" w:date="2018-08-21T22:02:00Z">
              <w:tcPr>
                <w:tcW w:w="3005" w:type="dxa"/>
              </w:tcPr>
            </w:tcPrChange>
          </w:tcPr>
          <w:p w14:paraId="2391BFF2" w14:textId="4402F190" w:rsidR="004408EB" w:rsidRPr="00FB0B2F" w:rsidRDefault="004408EB" w:rsidP="00984DB4">
            <w:pPr>
              <w:rPr>
                <w:ins w:id="2693" w:author="Ciaran Mc Donnell" w:date="2018-08-21T21:58:00Z"/>
                <w:rFonts w:ascii="Georgia" w:hAnsi="Georgia"/>
                <w:b/>
              </w:rPr>
            </w:pPr>
            <w:ins w:id="2694" w:author="Ciaran Mc Donnell" w:date="2018-08-21T21:59:00Z">
              <w:r w:rsidRPr="00FB0B2F">
                <w:rPr>
                  <w:rFonts w:ascii="Georgia" w:hAnsi="Georgia"/>
                  <w:b/>
                </w:rPr>
                <w:t>7</w:t>
              </w:r>
            </w:ins>
          </w:p>
        </w:tc>
        <w:tc>
          <w:tcPr>
            <w:tcW w:w="4395" w:type="dxa"/>
            <w:tcPrChange w:id="2695" w:author="Ciaran Mc Donnell" w:date="2018-08-21T22:02:00Z">
              <w:tcPr>
                <w:tcW w:w="3005" w:type="dxa"/>
              </w:tcPr>
            </w:tcPrChange>
          </w:tcPr>
          <w:p w14:paraId="297D6721" w14:textId="06F3338C" w:rsidR="004408EB" w:rsidRPr="00FB0B2F" w:rsidRDefault="00C36EC0" w:rsidP="00984DB4">
            <w:pPr>
              <w:rPr>
                <w:ins w:id="2696" w:author="Ciaran Mc Donnell" w:date="2018-08-21T21:58:00Z"/>
                <w:rFonts w:ascii="Georgia" w:hAnsi="Georgia"/>
                <w:b/>
              </w:rPr>
            </w:pPr>
            <w:ins w:id="2697" w:author="Ciaran Mc Donnell" w:date="2018-08-21T22:01:00Z">
              <w:r w:rsidRPr="00FB0B2F">
                <w:rPr>
                  <w:rFonts w:ascii="Georgia" w:hAnsi="Georgia"/>
                  <w:rPrChange w:id="2698" w:author="Ciaran Mc Donnell" w:date="2018-08-21T22:01:00Z">
                    <w:rPr/>
                  </w:rPrChange>
                </w:rPr>
                <w:t>Story telling/communication of results to different audiences</w:t>
              </w:r>
            </w:ins>
          </w:p>
        </w:tc>
        <w:tc>
          <w:tcPr>
            <w:tcW w:w="3492" w:type="dxa"/>
            <w:tcPrChange w:id="2699" w:author="Ciaran Mc Donnell" w:date="2018-08-21T22:02:00Z">
              <w:tcPr>
                <w:tcW w:w="3006" w:type="dxa"/>
              </w:tcPr>
            </w:tcPrChange>
          </w:tcPr>
          <w:p w14:paraId="6BA3CB5E" w14:textId="5BDA5008" w:rsidR="004408EB" w:rsidRPr="00B77194" w:rsidRDefault="00B77194" w:rsidP="00984DB4">
            <w:pPr>
              <w:rPr>
                <w:ins w:id="2700" w:author="Ciaran Mc Donnell" w:date="2018-08-21T22:04:00Z"/>
                <w:rFonts w:ascii="Georgia" w:hAnsi="Georgia"/>
                <w:rPrChange w:id="2701" w:author="Ciaran Mc Donnell" w:date="2018-08-21T22:04:00Z">
                  <w:rPr>
                    <w:ins w:id="2702" w:author="Ciaran Mc Donnell" w:date="2018-08-21T22:04:00Z"/>
                    <w:rFonts w:ascii="Georgia" w:hAnsi="Georgia"/>
                    <w:b/>
                  </w:rPr>
                </w:rPrChange>
              </w:rPr>
            </w:pPr>
            <w:ins w:id="2703" w:author="Ciaran Mc Donnell" w:date="2018-08-21T22:03:00Z">
              <w:r w:rsidRPr="00B77194">
                <w:rPr>
                  <w:rFonts w:ascii="Georgia" w:hAnsi="Georgia"/>
                  <w:rPrChange w:id="2704" w:author="Ciaran Mc Donnell" w:date="2018-08-21T22:04:00Z">
                    <w:rPr>
                      <w:rFonts w:ascii="Georgia" w:hAnsi="Georgia"/>
                      <w:b/>
                    </w:rPr>
                  </w:rPrChange>
                </w:rPr>
                <w:t>Feedback from end users on graph</w:t>
              </w:r>
            </w:ins>
            <w:ins w:id="2705" w:author="Ciaran Mc Donnell" w:date="2018-08-21T22:04:00Z">
              <w:r w:rsidRPr="00B77194">
                <w:rPr>
                  <w:rFonts w:ascii="Georgia" w:hAnsi="Georgia"/>
                  <w:rPrChange w:id="2706" w:author="Ciaran Mc Donnell" w:date="2018-08-21T22:04:00Z">
                    <w:rPr>
                      <w:rFonts w:ascii="Georgia" w:hAnsi="Georgia"/>
                      <w:b/>
                    </w:rPr>
                  </w:rPrChange>
                </w:rPr>
                <w:t>s is very positive</w:t>
              </w:r>
            </w:ins>
          </w:p>
          <w:p w14:paraId="4AEA2A04" w14:textId="7F5774AB" w:rsidR="00B77194" w:rsidRPr="00FB0B2F" w:rsidRDefault="00B77194" w:rsidP="00984DB4">
            <w:pPr>
              <w:rPr>
                <w:ins w:id="2707" w:author="Ciaran Mc Donnell" w:date="2018-08-21T21:58:00Z"/>
                <w:rFonts w:ascii="Georgia" w:hAnsi="Georgia"/>
                <w:b/>
              </w:rPr>
            </w:pPr>
            <w:proofErr w:type="spellStart"/>
            <w:ins w:id="2708" w:author="Ciaran Mc Donnell" w:date="2018-08-21T22:04:00Z">
              <w:r w:rsidRPr="00B77194">
                <w:rPr>
                  <w:rFonts w:ascii="Georgia" w:hAnsi="Georgia"/>
                  <w:rPrChange w:id="2709" w:author="Ciaran Mc Donnell" w:date="2018-08-21T22:04:00Z">
                    <w:rPr>
                      <w:rFonts w:ascii="Georgia" w:hAnsi="Georgia"/>
                      <w:b/>
                    </w:rPr>
                  </w:rPrChange>
                </w:rPr>
                <w:t>Easilt</w:t>
              </w:r>
              <w:proofErr w:type="spellEnd"/>
              <w:r w:rsidRPr="00B77194">
                <w:rPr>
                  <w:rFonts w:ascii="Georgia" w:hAnsi="Georgia"/>
                  <w:rPrChange w:id="2710" w:author="Ciaran Mc Donnell" w:date="2018-08-21T22:04:00Z">
                    <w:rPr>
                      <w:rFonts w:ascii="Georgia" w:hAnsi="Georgia"/>
                      <w:b/>
                    </w:rPr>
                  </w:rPrChange>
                </w:rPr>
                <w:t xml:space="preserve"> digested and understood by all audiences</w:t>
              </w:r>
            </w:ins>
          </w:p>
        </w:tc>
      </w:tr>
    </w:tbl>
    <w:p w14:paraId="0EA9D686" w14:textId="0D91BB8A" w:rsidR="004408EB" w:rsidRPr="00FB0B2F" w:rsidRDefault="004408EB" w:rsidP="00984DB4">
      <w:pPr>
        <w:ind w:left="357"/>
        <w:rPr>
          <w:ins w:id="2711" w:author="Ciaran Mc Donnell" w:date="2018-08-21T21:58:00Z"/>
          <w:rFonts w:ascii="Georgia" w:hAnsi="Georgia"/>
          <w:b/>
        </w:rPr>
      </w:pPr>
    </w:p>
    <w:p w14:paraId="3C82EBE3" w14:textId="0D82B625" w:rsidR="004408EB" w:rsidRPr="00FB0B2F" w:rsidRDefault="004408EB">
      <w:pPr>
        <w:rPr>
          <w:ins w:id="2712" w:author="Ciaran Mc Donnell" w:date="2018-08-21T21:58:00Z"/>
          <w:rFonts w:ascii="Georgia" w:hAnsi="Georgia"/>
          <w:rPrChange w:id="2713" w:author="Ciaran Mc Donnell" w:date="2018-08-21T22:01:00Z">
            <w:rPr>
              <w:ins w:id="2714" w:author="Ciaran Mc Donnell" w:date="2018-08-21T21:58:00Z"/>
              <w:rFonts w:ascii="Georgia" w:hAnsi="Georgia"/>
              <w:b/>
            </w:rPr>
          </w:rPrChange>
        </w:rPr>
        <w:pPrChange w:id="2715" w:author="Ciaran Mc Donnell" w:date="2018-08-21T21:58:00Z">
          <w:pPr>
            <w:ind w:left="357"/>
          </w:pPr>
        </w:pPrChange>
      </w:pPr>
      <w:ins w:id="2716" w:author="Ciaran Mc Donnell" w:date="2018-08-21T21:58:00Z">
        <w:r w:rsidRPr="00FB0B2F">
          <w:rPr>
            <w:rFonts w:ascii="Georgia" w:hAnsi="Georgia"/>
            <w:b/>
          </w:rPr>
          <w:tab/>
        </w:r>
      </w:ins>
    </w:p>
    <w:p w14:paraId="713F9547" w14:textId="77777777" w:rsidR="004408EB" w:rsidRPr="00FB0B2F" w:rsidRDefault="004408EB" w:rsidP="00984DB4">
      <w:pPr>
        <w:ind w:left="357"/>
        <w:rPr>
          <w:ins w:id="2717" w:author="Ciaran Mc Donnell" w:date="2018-08-21T21:12:00Z"/>
          <w:rFonts w:ascii="Georgia" w:hAnsi="Georgia"/>
          <w:b/>
          <w:rPrChange w:id="2718" w:author="Ciaran Mc Donnell" w:date="2018-08-21T22:01:00Z">
            <w:rPr>
              <w:ins w:id="2719" w:author="Ciaran Mc Donnell" w:date="2018-08-21T21:12:00Z"/>
              <w:rFonts w:ascii="Georgia" w:hAnsi="Georgia"/>
            </w:rPr>
          </w:rPrChange>
        </w:rPr>
      </w:pPr>
    </w:p>
    <w:p w14:paraId="7A6A1B84" w14:textId="463A965C" w:rsidR="005B2CD9" w:rsidRPr="00FB0B2F" w:rsidRDefault="00264257" w:rsidP="00984DB4">
      <w:pPr>
        <w:ind w:left="357"/>
        <w:rPr>
          <w:ins w:id="2720" w:author="Ciaran Mc Donnell" w:date="2018-07-06T11:55:00Z"/>
          <w:rFonts w:ascii="Georgia" w:hAnsi="Georgia"/>
          <w:b/>
          <w:rPrChange w:id="2721" w:author="Ciaran Mc Donnell" w:date="2018-08-21T22:01:00Z">
            <w:rPr>
              <w:ins w:id="2722" w:author="Ciaran Mc Donnell" w:date="2018-07-06T11:55:00Z"/>
            </w:rPr>
          </w:rPrChange>
        </w:rPr>
      </w:pPr>
      <w:ins w:id="2723" w:author="Ciaran Mc Donnell" w:date="2018-08-21T21:12:00Z">
        <w:r w:rsidRPr="00FB0B2F">
          <w:rPr>
            <w:rFonts w:ascii="Georgia" w:hAnsi="Georgia"/>
            <w:b/>
            <w:rPrChange w:id="2724" w:author="Ciaran Mc Donnell" w:date="2018-08-21T22:01:00Z">
              <w:rPr>
                <w:rFonts w:ascii="Georgia" w:hAnsi="Georgia"/>
              </w:rPr>
            </w:rPrChange>
          </w:rPr>
          <w:t>6.4</w:t>
        </w:r>
      </w:ins>
      <w:ins w:id="2725" w:author="Ciaran Mc Donnell" w:date="2018-08-21T19:44:00Z">
        <w:r w:rsidR="00CA31D6" w:rsidRPr="00FB0B2F">
          <w:rPr>
            <w:rFonts w:ascii="Georgia" w:hAnsi="Georgia"/>
            <w:b/>
            <w:rPrChange w:id="2726" w:author="Ciaran Mc Donnell" w:date="2018-08-21T22:01:00Z">
              <w:rPr>
                <w:rFonts w:ascii="Georgia" w:hAnsi="Georgia"/>
              </w:rPr>
            </w:rPrChange>
          </w:rPr>
          <w:t xml:space="preserve">   </w:t>
        </w:r>
      </w:ins>
      <w:ins w:id="2727" w:author="Ciaran Mc Donnell" w:date="2018-08-22T12:17:00Z">
        <w:r w:rsidR="009856BE">
          <w:rPr>
            <w:rFonts w:ascii="Georgia" w:hAnsi="Georgia"/>
            <w:b/>
          </w:rPr>
          <w:t>Future Work</w:t>
        </w:r>
      </w:ins>
    </w:p>
    <w:p w14:paraId="45C0312B" w14:textId="67F99406" w:rsidR="00150492" w:rsidRPr="00FB0B2F" w:rsidDel="0059214E" w:rsidRDefault="00150492">
      <w:pPr>
        <w:numPr>
          <w:ilvl w:val="0"/>
          <w:numId w:val="1"/>
        </w:numPr>
        <w:jc w:val="both"/>
        <w:rPr>
          <w:del w:id="2728" w:author="Ciaran Mc Donnell" w:date="2018-07-06T16:12:00Z"/>
          <w:rFonts w:ascii="Georgia" w:hAnsi="Georgia"/>
          <w:rPrChange w:id="2729" w:author="Ciaran Mc Donnell" w:date="2018-08-21T22:01:00Z">
            <w:rPr>
              <w:del w:id="2730" w:author="Ciaran Mc Donnell" w:date="2018-07-06T16:12:00Z"/>
            </w:rPr>
          </w:rPrChange>
        </w:rPr>
        <w:pPrChange w:id="2731" w:author="Ciaran Mc Donnell" w:date="2018-07-09T23:29:00Z">
          <w:pPr>
            <w:pStyle w:val="Heading1"/>
            <w:numPr>
              <w:numId w:val="1"/>
            </w:numPr>
            <w:spacing w:after="120"/>
            <w:ind w:left="714" w:hanging="357"/>
          </w:pPr>
        </w:pPrChange>
      </w:pPr>
    </w:p>
    <w:p w14:paraId="77D28874" w14:textId="295FC7C3" w:rsidR="0075558D" w:rsidRPr="00FB0B2F" w:rsidDel="003423E1" w:rsidRDefault="0075558D">
      <w:pPr>
        <w:numPr>
          <w:ilvl w:val="0"/>
          <w:numId w:val="1"/>
        </w:numPr>
        <w:jc w:val="both"/>
        <w:rPr>
          <w:del w:id="2732" w:author="Ciaran Mc Donnell" w:date="2018-07-06T17:29:00Z"/>
          <w:rFonts w:ascii="Georgia" w:hAnsi="Georgia"/>
          <w:rPrChange w:id="2733" w:author="Ciaran Mc Donnell" w:date="2018-08-21T22:01:00Z">
            <w:rPr>
              <w:del w:id="2734" w:author="Ciaran Mc Donnell" w:date="2018-07-06T17:29:00Z"/>
            </w:rPr>
          </w:rPrChange>
        </w:rPr>
        <w:pPrChange w:id="2735" w:author="Ciaran Mc Donnell" w:date="2018-07-09T23:29:00Z">
          <w:pPr>
            <w:ind w:left="720"/>
          </w:pPr>
        </w:pPrChange>
      </w:pPr>
      <w:del w:id="2736" w:author="Ciaran Mc Donnell" w:date="2018-07-06T17:29:00Z">
        <w:r w:rsidRPr="00FB0B2F" w:rsidDel="003423E1">
          <w:rPr>
            <w:rFonts w:ascii="Georgia" w:hAnsi="Georgia"/>
            <w:rPrChange w:id="2737" w:author="Ciaran Mc Donnell" w:date="2018-08-21T22:01:00Z">
              <w:rPr/>
            </w:rPrChange>
          </w:rPr>
          <w:delText>Scope must state the range of functions/activities covered by the project. Objectives must be written with bullet points to list the steps required to achieve the functions mentioned as scope of the objects.</w:delText>
        </w:r>
        <w:bookmarkStart w:id="2738" w:name="_Toc522552366"/>
        <w:bookmarkEnd w:id="2738"/>
      </w:del>
    </w:p>
    <w:p w14:paraId="62C9C120" w14:textId="59363270" w:rsidR="0085594C" w:rsidRPr="00FB0B2F" w:rsidDel="003423E1" w:rsidRDefault="0085594C">
      <w:pPr>
        <w:numPr>
          <w:ilvl w:val="0"/>
          <w:numId w:val="1"/>
        </w:numPr>
        <w:jc w:val="both"/>
        <w:rPr>
          <w:del w:id="2739" w:author="Ciaran Mc Donnell" w:date="2018-07-06T17:29:00Z"/>
          <w:rFonts w:ascii="Georgia" w:hAnsi="Georgia"/>
          <w:rPrChange w:id="2740" w:author="Ciaran Mc Donnell" w:date="2018-08-21T22:01:00Z">
            <w:rPr>
              <w:del w:id="2741" w:author="Ciaran Mc Donnell" w:date="2018-07-06T17:29:00Z"/>
            </w:rPr>
          </w:rPrChange>
        </w:rPr>
        <w:pPrChange w:id="2742" w:author="Ciaran Mc Donnell" w:date="2018-07-09T23:29:00Z">
          <w:pPr>
            <w:pStyle w:val="ListParagraph"/>
            <w:numPr>
              <w:numId w:val="2"/>
            </w:numPr>
            <w:ind w:left="1440" w:hanging="360"/>
          </w:pPr>
        </w:pPrChange>
      </w:pPr>
      <w:del w:id="2743" w:author="Ciaran Mc Donnell" w:date="2018-07-06T17:29:00Z">
        <w:r w:rsidRPr="00FB0B2F" w:rsidDel="003423E1">
          <w:rPr>
            <w:rFonts w:ascii="Georgia" w:hAnsi="Georgia"/>
            <w:rPrChange w:id="2744" w:author="Ciaran Mc Donnell" w:date="2018-08-21T22:01:00Z">
              <w:rPr/>
            </w:rPrChange>
          </w:rPr>
          <w:delText>Develop a</w:delText>
        </w:r>
        <w:r w:rsidR="00F53781" w:rsidRPr="00FB0B2F" w:rsidDel="003423E1">
          <w:rPr>
            <w:rFonts w:ascii="Georgia" w:hAnsi="Georgia"/>
            <w:rPrChange w:id="2745" w:author="Ciaran Mc Donnell" w:date="2018-08-21T22:01:00Z">
              <w:rPr/>
            </w:rPrChange>
          </w:rPr>
          <w:delText xml:space="preserve"> proof of concept</w:delText>
        </w:r>
        <w:r w:rsidRPr="00FB0B2F" w:rsidDel="003423E1">
          <w:rPr>
            <w:rFonts w:ascii="Georgia" w:hAnsi="Georgia"/>
            <w:rPrChange w:id="2746" w:author="Ciaran Mc Donnell" w:date="2018-08-21T22:01:00Z">
              <w:rPr/>
            </w:rPrChange>
          </w:rPr>
          <w:delText xml:space="preserve"> algorithm</w:delText>
        </w:r>
        <w:r w:rsidR="00F53781" w:rsidRPr="00FB0B2F" w:rsidDel="003423E1">
          <w:rPr>
            <w:rFonts w:ascii="Georgia" w:hAnsi="Georgia"/>
            <w:rPrChange w:id="2747" w:author="Ciaran Mc Donnell" w:date="2018-08-21T22:01:00Z">
              <w:rPr/>
            </w:rPrChange>
          </w:rPr>
          <w:delText xml:space="preserve"> (get it to work)</w:delText>
        </w:r>
        <w:r w:rsidRPr="00FB0B2F" w:rsidDel="003423E1">
          <w:rPr>
            <w:rFonts w:ascii="Georgia" w:hAnsi="Georgia"/>
            <w:rPrChange w:id="2748" w:author="Ciaran Mc Donnell" w:date="2018-08-21T22:01:00Z">
              <w:rPr/>
            </w:rPrChange>
          </w:rPr>
          <w:delText xml:space="preserve"> in Python to convert the data to</w:delText>
        </w:r>
        <w:r w:rsidR="00BB0C71" w:rsidRPr="00FB0B2F" w:rsidDel="003423E1">
          <w:rPr>
            <w:rFonts w:ascii="Georgia" w:hAnsi="Georgia"/>
            <w:rPrChange w:id="2749" w:author="Ciaran Mc Donnell" w:date="2018-08-21T22:01:00Z">
              <w:rPr/>
            </w:rPrChange>
          </w:rPr>
          <w:delText xml:space="preserve"> the</w:delText>
        </w:r>
        <w:r w:rsidRPr="00FB0B2F" w:rsidDel="003423E1">
          <w:rPr>
            <w:rFonts w:ascii="Georgia" w:hAnsi="Georgia"/>
            <w:rPrChange w:id="2750" w:author="Ciaran Mc Donnell" w:date="2018-08-21T22:01:00Z">
              <w:rPr/>
            </w:rPrChange>
          </w:rPr>
          <w:delText xml:space="preserve"> required % time spent at each behaviour in 15 minute intervals</w:delText>
        </w:r>
        <w:bookmarkStart w:id="2751" w:name="_Toc522552367"/>
        <w:bookmarkEnd w:id="2751"/>
      </w:del>
    </w:p>
    <w:p w14:paraId="7102D38C" w14:textId="03D18B28" w:rsidR="0085594C" w:rsidRPr="00FB0B2F" w:rsidDel="003423E1" w:rsidRDefault="002F29B8">
      <w:pPr>
        <w:numPr>
          <w:ilvl w:val="0"/>
          <w:numId w:val="1"/>
        </w:numPr>
        <w:jc w:val="both"/>
        <w:rPr>
          <w:del w:id="2752" w:author="Ciaran Mc Donnell" w:date="2018-07-06T17:29:00Z"/>
          <w:rFonts w:ascii="Georgia" w:hAnsi="Georgia"/>
          <w:rPrChange w:id="2753" w:author="Ciaran Mc Donnell" w:date="2018-08-21T22:01:00Z">
            <w:rPr>
              <w:del w:id="2754" w:author="Ciaran Mc Donnell" w:date="2018-07-06T17:29:00Z"/>
            </w:rPr>
          </w:rPrChange>
        </w:rPr>
        <w:pPrChange w:id="2755" w:author="Ciaran Mc Donnell" w:date="2018-07-09T23:29:00Z">
          <w:pPr>
            <w:pStyle w:val="ListParagraph"/>
            <w:numPr>
              <w:numId w:val="2"/>
            </w:numPr>
            <w:ind w:left="1440" w:hanging="360"/>
          </w:pPr>
        </w:pPrChange>
      </w:pPr>
      <w:del w:id="2756" w:author="Ciaran Mc Donnell" w:date="2018-07-06T17:29:00Z">
        <w:r w:rsidRPr="00FB0B2F" w:rsidDel="003423E1">
          <w:rPr>
            <w:rFonts w:ascii="Georgia" w:hAnsi="Georgia"/>
            <w:rPrChange w:id="2757" w:author="Ciaran Mc Donnell" w:date="2018-08-21T22:01:00Z">
              <w:rPr/>
            </w:rPrChange>
          </w:rPr>
          <w:delText xml:space="preserve">Iteratively upgrade the proof of concept python script to reduce run time and </w:delText>
        </w:r>
        <w:r w:rsidR="00F53781" w:rsidRPr="00FB0B2F" w:rsidDel="003423E1">
          <w:rPr>
            <w:rFonts w:ascii="Georgia" w:hAnsi="Georgia"/>
            <w:rPrChange w:id="2758" w:author="Ciaran Mc Donnell" w:date="2018-08-21T22:01:00Z">
              <w:rPr/>
            </w:rPrChange>
          </w:rPr>
          <w:delText>improve usability</w:delText>
        </w:r>
        <w:r w:rsidR="00531FAB" w:rsidRPr="00FB0B2F" w:rsidDel="003423E1">
          <w:rPr>
            <w:rFonts w:ascii="Georgia" w:hAnsi="Georgia"/>
            <w:rPrChange w:id="2759" w:author="Ciaran Mc Donnell" w:date="2018-08-21T22:01:00Z">
              <w:rPr/>
            </w:rPrChange>
          </w:rPr>
          <w:delText>, possibly making it generic so the tool can be re-used for future studies with other animals</w:delText>
        </w:r>
        <w:bookmarkStart w:id="2760" w:name="_Toc522552368"/>
        <w:bookmarkEnd w:id="2760"/>
      </w:del>
    </w:p>
    <w:p w14:paraId="147A836B" w14:textId="0F767C90" w:rsidR="002F29B8" w:rsidRPr="00FB0B2F" w:rsidDel="003423E1" w:rsidRDefault="00F53781">
      <w:pPr>
        <w:numPr>
          <w:ilvl w:val="0"/>
          <w:numId w:val="1"/>
        </w:numPr>
        <w:jc w:val="both"/>
        <w:rPr>
          <w:del w:id="2761" w:author="Ciaran Mc Donnell" w:date="2018-07-06T17:29:00Z"/>
          <w:rFonts w:ascii="Georgia" w:hAnsi="Georgia"/>
          <w:rPrChange w:id="2762" w:author="Ciaran Mc Donnell" w:date="2018-08-21T22:01:00Z">
            <w:rPr>
              <w:del w:id="2763" w:author="Ciaran Mc Donnell" w:date="2018-07-06T17:29:00Z"/>
            </w:rPr>
          </w:rPrChange>
        </w:rPr>
        <w:pPrChange w:id="2764" w:author="Ciaran Mc Donnell" w:date="2018-07-09T23:29:00Z">
          <w:pPr>
            <w:pStyle w:val="ListParagraph"/>
            <w:numPr>
              <w:numId w:val="2"/>
            </w:numPr>
            <w:ind w:left="1440" w:hanging="360"/>
          </w:pPr>
        </w:pPrChange>
      </w:pPr>
      <w:del w:id="2765" w:author="Ciaran Mc Donnell" w:date="2018-07-06T17:29:00Z">
        <w:r w:rsidRPr="00FB0B2F" w:rsidDel="003423E1">
          <w:rPr>
            <w:rFonts w:ascii="Georgia" w:hAnsi="Georgia"/>
            <w:rPrChange w:id="2766" w:author="Ciaran Mc Donnell" w:date="2018-08-21T22:01:00Z">
              <w:rPr/>
            </w:rPrChange>
          </w:rPr>
          <w:delText>Analyse the data</w:delText>
        </w:r>
        <w:r w:rsidR="003D5633" w:rsidRPr="00FB0B2F" w:rsidDel="003423E1">
          <w:rPr>
            <w:rFonts w:ascii="Georgia" w:hAnsi="Georgia"/>
            <w:rPrChange w:id="2767" w:author="Ciaran Mc Donnell" w:date="2018-08-21T22:01:00Z">
              <w:rPr/>
            </w:rPrChange>
          </w:rPr>
          <w:delText xml:space="preserve"> using R</w:delText>
        </w:r>
        <w:r w:rsidRPr="00FB0B2F" w:rsidDel="003423E1">
          <w:rPr>
            <w:rFonts w:ascii="Georgia" w:hAnsi="Georgia"/>
            <w:rPrChange w:id="2768" w:author="Ciaran Mc Donnell" w:date="2018-08-21T22:01:00Z">
              <w:rPr/>
            </w:rPrChange>
          </w:rPr>
          <w:delText xml:space="preserve"> to determine if any change in swaying due to change in feeding style is statistically significant (alpha = 0.05)</w:delText>
        </w:r>
        <w:bookmarkStart w:id="2769" w:name="_Toc522552369"/>
        <w:bookmarkEnd w:id="2769"/>
      </w:del>
    </w:p>
    <w:p w14:paraId="3B106687" w14:textId="309F2854" w:rsidR="00F53781" w:rsidRPr="00FB0B2F" w:rsidDel="003423E1" w:rsidRDefault="00F53781">
      <w:pPr>
        <w:numPr>
          <w:ilvl w:val="0"/>
          <w:numId w:val="1"/>
        </w:numPr>
        <w:jc w:val="both"/>
        <w:rPr>
          <w:del w:id="2770" w:author="Ciaran Mc Donnell" w:date="2018-07-06T17:29:00Z"/>
          <w:rFonts w:ascii="Georgia" w:hAnsi="Georgia"/>
          <w:rPrChange w:id="2771" w:author="Ciaran Mc Donnell" w:date="2018-08-21T22:01:00Z">
            <w:rPr>
              <w:del w:id="2772" w:author="Ciaran Mc Donnell" w:date="2018-07-06T17:29:00Z"/>
            </w:rPr>
          </w:rPrChange>
        </w:rPr>
        <w:pPrChange w:id="2773" w:author="Ciaran Mc Donnell" w:date="2018-07-09T23:29:00Z">
          <w:pPr>
            <w:pStyle w:val="ListParagraph"/>
            <w:numPr>
              <w:numId w:val="2"/>
            </w:numPr>
            <w:ind w:left="1440" w:hanging="360"/>
          </w:pPr>
        </w:pPrChange>
      </w:pPr>
      <w:del w:id="2774" w:author="Ciaran Mc Donnell" w:date="2018-07-06T17:29:00Z">
        <w:r w:rsidRPr="00FB0B2F" w:rsidDel="003423E1">
          <w:rPr>
            <w:rFonts w:ascii="Georgia" w:hAnsi="Georgia"/>
            <w:rPrChange w:id="2775" w:author="Ciaran Mc Donnell" w:date="2018-08-21T22:01:00Z">
              <w:rPr/>
            </w:rPrChange>
          </w:rPr>
          <w:delText>Analyse the data for any other useful insights</w:delText>
        </w:r>
        <w:bookmarkStart w:id="2776" w:name="_Toc522552370"/>
        <w:bookmarkEnd w:id="2776"/>
      </w:del>
    </w:p>
    <w:p w14:paraId="16ACD713" w14:textId="3F20509C" w:rsidR="00BB0C71" w:rsidRPr="00FB0B2F" w:rsidDel="003423E1" w:rsidRDefault="00BB0C71">
      <w:pPr>
        <w:numPr>
          <w:ilvl w:val="0"/>
          <w:numId w:val="1"/>
        </w:numPr>
        <w:jc w:val="both"/>
        <w:rPr>
          <w:del w:id="2777" w:author="Ciaran Mc Donnell" w:date="2018-07-06T17:29:00Z"/>
          <w:rFonts w:ascii="Georgia" w:hAnsi="Georgia"/>
          <w:rPrChange w:id="2778" w:author="Ciaran Mc Donnell" w:date="2018-08-21T22:01:00Z">
            <w:rPr>
              <w:del w:id="2779" w:author="Ciaran Mc Donnell" w:date="2018-07-06T17:29:00Z"/>
            </w:rPr>
          </w:rPrChange>
        </w:rPr>
        <w:pPrChange w:id="2780" w:author="Ciaran Mc Donnell" w:date="2018-07-09T23:29:00Z">
          <w:pPr>
            <w:pStyle w:val="ListParagraph"/>
            <w:numPr>
              <w:numId w:val="2"/>
            </w:numPr>
            <w:ind w:left="1440" w:hanging="360"/>
          </w:pPr>
        </w:pPrChange>
      </w:pPr>
      <w:del w:id="2781" w:author="Ciaran Mc Donnell" w:date="2018-07-06T17:29:00Z">
        <w:r w:rsidRPr="00FB0B2F" w:rsidDel="003423E1">
          <w:rPr>
            <w:rFonts w:ascii="Georgia" w:hAnsi="Georgia"/>
            <w:rPrChange w:id="2782" w:author="Ciaran Mc Donnell" w:date="2018-08-21T22:01:00Z">
              <w:rPr/>
            </w:rPrChange>
          </w:rPr>
          <w:delText>Visualize as required</w:delText>
        </w:r>
        <w:bookmarkStart w:id="2783" w:name="_Toc522552371"/>
        <w:bookmarkEnd w:id="2783"/>
      </w:del>
    </w:p>
    <w:p w14:paraId="7F3A2DE5" w14:textId="76878237" w:rsidR="00F53781" w:rsidRPr="00FB0B2F" w:rsidDel="003423E1" w:rsidRDefault="00F53781">
      <w:pPr>
        <w:numPr>
          <w:ilvl w:val="0"/>
          <w:numId w:val="1"/>
        </w:numPr>
        <w:jc w:val="both"/>
        <w:rPr>
          <w:del w:id="2784" w:author="Ciaran Mc Donnell" w:date="2018-07-06T17:29:00Z"/>
          <w:rFonts w:ascii="Georgia" w:hAnsi="Georgia"/>
          <w:rPrChange w:id="2785" w:author="Ciaran Mc Donnell" w:date="2018-08-21T22:01:00Z">
            <w:rPr>
              <w:del w:id="2786" w:author="Ciaran Mc Donnell" w:date="2018-07-06T17:29:00Z"/>
            </w:rPr>
          </w:rPrChange>
        </w:rPr>
        <w:pPrChange w:id="2787" w:author="Ciaran Mc Donnell" w:date="2018-07-09T23:29:00Z">
          <w:pPr>
            <w:pStyle w:val="ListParagraph"/>
            <w:numPr>
              <w:numId w:val="2"/>
            </w:numPr>
            <w:ind w:left="1440" w:hanging="360"/>
          </w:pPr>
        </w:pPrChange>
      </w:pPr>
      <w:del w:id="2788" w:author="Ciaran Mc Donnell" w:date="2018-07-06T17:29:00Z">
        <w:r w:rsidRPr="00FB0B2F" w:rsidDel="003423E1">
          <w:rPr>
            <w:rFonts w:ascii="Georgia" w:hAnsi="Georgia"/>
            <w:rPrChange w:id="2789" w:author="Ciaran Mc Donnell" w:date="2018-08-21T22:01:00Z">
              <w:rPr/>
            </w:rPrChange>
          </w:rPr>
          <w:delText xml:space="preserve">Prepare </w:delText>
        </w:r>
        <w:r w:rsidR="00F5540F" w:rsidRPr="00FB0B2F" w:rsidDel="003423E1">
          <w:rPr>
            <w:rFonts w:ascii="Georgia" w:hAnsi="Georgia"/>
            <w:rPrChange w:id="2790" w:author="Ciaran Mc Donnell" w:date="2018-08-21T22:01:00Z">
              <w:rPr/>
            </w:rPrChange>
          </w:rPr>
          <w:delText xml:space="preserve">results for presentation to zoo keepers, </w:delText>
        </w:r>
        <w:r w:rsidR="003165B8" w:rsidRPr="00FB0B2F" w:rsidDel="003423E1">
          <w:rPr>
            <w:rFonts w:ascii="Georgia" w:hAnsi="Georgia"/>
            <w:rPrChange w:id="2791" w:author="Ciaran Mc Donnell" w:date="2018-08-21T22:01:00Z">
              <w:rPr/>
            </w:rPrChange>
          </w:rPr>
          <w:delText>z</w:delText>
        </w:r>
        <w:r w:rsidR="00F5540F" w:rsidRPr="00FB0B2F" w:rsidDel="003423E1">
          <w:rPr>
            <w:rFonts w:ascii="Georgia" w:hAnsi="Georgia"/>
            <w:rPrChange w:id="2792" w:author="Ciaran Mc Donnell" w:date="2018-08-21T22:01:00Z">
              <w:rPr/>
            </w:rPrChange>
          </w:rPr>
          <w:delText xml:space="preserve">oo </w:delText>
        </w:r>
        <w:r w:rsidR="003165B8" w:rsidRPr="00FB0B2F" w:rsidDel="003423E1">
          <w:rPr>
            <w:rFonts w:ascii="Georgia" w:hAnsi="Georgia"/>
            <w:rPrChange w:id="2793" w:author="Ciaran Mc Donnell" w:date="2018-08-21T22:01:00Z">
              <w:rPr/>
            </w:rPrChange>
          </w:rPr>
          <w:delText>management</w:delText>
        </w:r>
        <w:r w:rsidR="00F5540F" w:rsidRPr="00FB0B2F" w:rsidDel="003423E1">
          <w:rPr>
            <w:rFonts w:ascii="Georgia" w:hAnsi="Georgia"/>
            <w:rPrChange w:id="2794" w:author="Ciaran Mc Donnell" w:date="2018-08-21T22:01:00Z">
              <w:rPr/>
            </w:rPrChange>
          </w:rPr>
          <w:delText xml:space="preserve"> and</w:delText>
        </w:r>
        <w:r w:rsidR="003D5633" w:rsidRPr="00FB0B2F" w:rsidDel="003423E1">
          <w:rPr>
            <w:rFonts w:ascii="Georgia" w:hAnsi="Georgia"/>
            <w:rPrChange w:id="2795" w:author="Ciaran Mc Donnell" w:date="2018-08-21T22:01:00Z">
              <w:rPr/>
            </w:rPrChange>
          </w:rPr>
          <w:delText xml:space="preserve"> publication</w:delText>
        </w:r>
        <w:bookmarkStart w:id="2796" w:name="_Toc522552372"/>
        <w:bookmarkEnd w:id="2796"/>
      </w:del>
    </w:p>
    <w:p w14:paraId="5A359A77" w14:textId="30AECEDC" w:rsidR="003D5633" w:rsidRPr="00FB0B2F" w:rsidDel="003423E1" w:rsidRDefault="00C23987">
      <w:pPr>
        <w:numPr>
          <w:ilvl w:val="0"/>
          <w:numId w:val="1"/>
        </w:numPr>
        <w:jc w:val="both"/>
        <w:rPr>
          <w:del w:id="2797" w:author="Ciaran Mc Donnell" w:date="2018-07-06T17:31:00Z"/>
          <w:rFonts w:ascii="Georgia" w:hAnsi="Georgia"/>
          <w:rPrChange w:id="2798" w:author="Ciaran Mc Donnell" w:date="2018-08-21T22:01:00Z">
            <w:rPr>
              <w:del w:id="2799" w:author="Ciaran Mc Donnell" w:date="2018-07-06T17:31:00Z"/>
            </w:rPr>
          </w:rPrChange>
        </w:rPr>
        <w:pPrChange w:id="2800" w:author="Ciaran Mc Donnell" w:date="2018-07-09T23:29:00Z">
          <w:pPr>
            <w:pStyle w:val="ListParagraph"/>
            <w:numPr>
              <w:numId w:val="2"/>
            </w:numPr>
            <w:ind w:left="1440" w:hanging="360"/>
          </w:pPr>
        </w:pPrChange>
      </w:pPr>
      <w:del w:id="2801" w:author="Ciaran Mc Donnell" w:date="2018-07-06T17:29:00Z">
        <w:r w:rsidRPr="00FB0B2F" w:rsidDel="003423E1">
          <w:rPr>
            <w:rFonts w:ascii="Georgia" w:hAnsi="Georgia"/>
            <w:rPrChange w:id="2802" w:author="Ciaran Mc Donnell" w:date="2018-08-21T22:01:00Z">
              <w:rPr/>
            </w:rPrChange>
          </w:rPr>
          <w:delText xml:space="preserve">Develop a </w:delText>
        </w:r>
        <w:r w:rsidR="00257451" w:rsidRPr="00FB0B2F" w:rsidDel="003423E1">
          <w:rPr>
            <w:rFonts w:ascii="Georgia" w:hAnsi="Georgia"/>
            <w:rPrChange w:id="2803" w:author="Ciaran Mc Donnell" w:date="2018-08-21T22:01:00Z">
              <w:rPr/>
            </w:rPrChange>
          </w:rPr>
          <w:delText>pipeline of</w:delText>
        </w:r>
        <w:r w:rsidRPr="00FB0B2F" w:rsidDel="003423E1">
          <w:rPr>
            <w:rFonts w:ascii="Georgia" w:hAnsi="Georgia"/>
            <w:rPrChange w:id="2804" w:author="Ciaran Mc Donnell" w:date="2018-08-21T22:01:00Z">
              <w:rPr/>
            </w:rPrChange>
          </w:rPr>
          <w:delText xml:space="preserve"> a generalised version </w:delText>
        </w:r>
        <w:r w:rsidR="00EB2458" w:rsidRPr="00FB0B2F" w:rsidDel="003423E1">
          <w:rPr>
            <w:rFonts w:ascii="Georgia" w:hAnsi="Georgia"/>
            <w:rPrChange w:id="2805" w:author="Ciaran Mc Donnell" w:date="2018-08-21T22:01:00Z">
              <w:rPr/>
            </w:rPrChange>
          </w:rPr>
          <w:delText>of the python and R scripts to allow them to be re-used in future studies</w:delText>
        </w:r>
      </w:del>
      <w:del w:id="2806" w:author="Ciaran Mc Donnell" w:date="2018-07-06T17:31:00Z">
        <w:r w:rsidR="00EB2458" w:rsidRPr="00FB0B2F" w:rsidDel="003423E1">
          <w:rPr>
            <w:rFonts w:ascii="Georgia" w:hAnsi="Georgia"/>
            <w:rPrChange w:id="2807" w:author="Ciaran Mc Donnell" w:date="2018-08-21T22:01:00Z">
              <w:rPr/>
            </w:rPrChange>
          </w:rPr>
          <w:delText>.</w:delText>
        </w:r>
        <w:bookmarkStart w:id="2808" w:name="_Toc522552373"/>
        <w:bookmarkEnd w:id="2808"/>
      </w:del>
    </w:p>
    <w:p w14:paraId="7AAB67C3" w14:textId="31494876" w:rsidR="0075558D" w:rsidRPr="00FB0B2F" w:rsidDel="003423E1" w:rsidRDefault="00257451">
      <w:pPr>
        <w:pStyle w:val="Heading1"/>
        <w:numPr>
          <w:ilvl w:val="0"/>
          <w:numId w:val="1"/>
        </w:numPr>
        <w:spacing w:after="120"/>
        <w:rPr>
          <w:del w:id="2809" w:author="Ciaran Mc Donnell" w:date="2018-07-06T17:31:00Z"/>
          <w:rFonts w:ascii="Georgia" w:hAnsi="Georgia"/>
          <w:rPrChange w:id="2810" w:author="Ciaran Mc Donnell" w:date="2018-08-21T22:01:00Z">
            <w:rPr>
              <w:del w:id="2811" w:author="Ciaran Mc Donnell" w:date="2018-07-06T17:31:00Z"/>
            </w:rPr>
          </w:rPrChange>
        </w:rPr>
        <w:pPrChange w:id="2812" w:author="Ciaran Mc Donnell" w:date="2018-07-09T23:29:00Z">
          <w:pPr>
            <w:pStyle w:val="Heading1"/>
            <w:numPr>
              <w:numId w:val="1"/>
            </w:numPr>
            <w:spacing w:after="120"/>
            <w:ind w:left="714" w:hanging="357"/>
          </w:pPr>
        </w:pPrChange>
      </w:pPr>
      <w:del w:id="2813" w:author="Ciaran Mc Donnell" w:date="2018-07-06T17:31:00Z">
        <w:r w:rsidRPr="00FB0B2F" w:rsidDel="003423E1">
          <w:rPr>
            <w:rFonts w:ascii="Georgia" w:hAnsi="Georgia"/>
            <w:rPrChange w:id="2814" w:author="Ciaran Mc Donnell" w:date="2018-08-21T22:01:00Z">
              <w:rPr/>
            </w:rPrChange>
          </w:rPr>
          <w:delText>S</w:delText>
        </w:r>
        <w:r w:rsidR="0075558D" w:rsidRPr="00FB0B2F" w:rsidDel="003423E1">
          <w:rPr>
            <w:rFonts w:ascii="Georgia" w:hAnsi="Georgia"/>
            <w:rPrChange w:id="2815" w:author="Ciaran Mc Donnell" w:date="2018-08-21T22:01:00Z">
              <w:rPr/>
            </w:rPrChange>
          </w:rPr>
          <w:delText>tudent’s Learning Objectives</w:delText>
        </w:r>
        <w:bookmarkStart w:id="2816" w:name="_Toc522552374"/>
        <w:bookmarkEnd w:id="2816"/>
      </w:del>
    </w:p>
    <w:p w14:paraId="1CB8AC36" w14:textId="6052891F" w:rsidR="0075558D" w:rsidRPr="00FB0B2F" w:rsidDel="003423E1" w:rsidRDefault="0075558D">
      <w:pPr>
        <w:numPr>
          <w:ilvl w:val="0"/>
          <w:numId w:val="1"/>
        </w:numPr>
        <w:rPr>
          <w:del w:id="2817" w:author="Ciaran Mc Donnell" w:date="2018-07-06T17:31:00Z"/>
          <w:rFonts w:ascii="Georgia" w:hAnsi="Georgia"/>
          <w:rPrChange w:id="2818" w:author="Ciaran Mc Donnell" w:date="2018-08-21T22:01:00Z">
            <w:rPr>
              <w:del w:id="2819" w:author="Ciaran Mc Donnell" w:date="2018-07-06T17:31:00Z"/>
            </w:rPr>
          </w:rPrChange>
        </w:rPr>
        <w:pPrChange w:id="2820" w:author="Ciaran Mc Donnell" w:date="2018-07-09T23:29:00Z">
          <w:pPr>
            <w:ind w:left="720"/>
          </w:pPr>
        </w:pPrChange>
      </w:pPr>
      <w:del w:id="2821" w:author="Ciaran Mc Donnell" w:date="2018-07-06T17:31:00Z">
        <w:r w:rsidRPr="00FB0B2F" w:rsidDel="003423E1">
          <w:rPr>
            <w:rFonts w:ascii="Georgia" w:hAnsi="Georgia"/>
            <w:rPrChange w:id="2822" w:author="Ciaran Mc Donnell" w:date="2018-08-21T22:01:00Z">
              <w:rPr/>
            </w:rPrChange>
          </w:rPr>
          <w:delText>These objectives must show student’s self-motivated learning.</w:delText>
        </w:r>
        <w:bookmarkStart w:id="2823" w:name="_Toc522552375"/>
        <w:bookmarkEnd w:id="2823"/>
      </w:del>
    </w:p>
    <w:p w14:paraId="73B35D92" w14:textId="0BF3A31E" w:rsidR="00455225" w:rsidRPr="00FB0B2F" w:rsidDel="003423E1" w:rsidRDefault="00455225">
      <w:pPr>
        <w:pStyle w:val="ListParagraph"/>
        <w:numPr>
          <w:ilvl w:val="0"/>
          <w:numId w:val="1"/>
        </w:numPr>
        <w:rPr>
          <w:del w:id="2824" w:author="Ciaran Mc Donnell" w:date="2018-07-06T17:31:00Z"/>
          <w:rFonts w:ascii="Georgia" w:hAnsi="Georgia"/>
          <w:rPrChange w:id="2825" w:author="Ciaran Mc Donnell" w:date="2018-08-21T22:01:00Z">
            <w:rPr>
              <w:del w:id="2826" w:author="Ciaran Mc Donnell" w:date="2018-07-06T17:31:00Z"/>
            </w:rPr>
          </w:rPrChange>
        </w:rPr>
        <w:pPrChange w:id="2827" w:author="Ciaran Mc Donnell" w:date="2018-07-09T23:29:00Z">
          <w:pPr>
            <w:pStyle w:val="ListParagraph"/>
            <w:numPr>
              <w:numId w:val="3"/>
            </w:numPr>
            <w:ind w:left="1440" w:hanging="360"/>
          </w:pPr>
        </w:pPrChange>
      </w:pPr>
      <w:del w:id="2828" w:author="Ciaran Mc Donnell" w:date="2018-07-06T17:31:00Z">
        <w:r w:rsidRPr="00FB0B2F" w:rsidDel="003423E1">
          <w:rPr>
            <w:rFonts w:ascii="Georgia" w:hAnsi="Georgia"/>
            <w:rPrChange w:id="2829" w:author="Ciaran Mc Donnell" w:date="2018-08-21T22:01:00Z">
              <w:rPr/>
            </w:rPrChange>
          </w:rPr>
          <w:delText>Build an algorithm</w:delText>
        </w:r>
        <w:r w:rsidR="003D201E" w:rsidRPr="00FB0B2F" w:rsidDel="003423E1">
          <w:rPr>
            <w:rFonts w:ascii="Georgia" w:hAnsi="Georgia"/>
            <w:rPrChange w:id="2830" w:author="Ciaran Mc Donnell" w:date="2018-08-21T22:01:00Z">
              <w:rPr/>
            </w:rPrChange>
          </w:rPr>
          <w:delText xml:space="preserve"> from scratch</w:delText>
        </w:r>
        <w:bookmarkStart w:id="2831" w:name="_Toc522552376"/>
        <w:bookmarkEnd w:id="2831"/>
      </w:del>
    </w:p>
    <w:p w14:paraId="43198E98" w14:textId="738CD739" w:rsidR="00455225" w:rsidRPr="00FB0B2F" w:rsidDel="003423E1" w:rsidRDefault="00455225">
      <w:pPr>
        <w:pStyle w:val="ListParagraph"/>
        <w:numPr>
          <w:ilvl w:val="0"/>
          <w:numId w:val="1"/>
        </w:numPr>
        <w:rPr>
          <w:del w:id="2832" w:author="Ciaran Mc Donnell" w:date="2018-07-06T17:31:00Z"/>
          <w:rFonts w:ascii="Georgia" w:hAnsi="Georgia"/>
          <w:rPrChange w:id="2833" w:author="Ciaran Mc Donnell" w:date="2018-08-21T22:01:00Z">
            <w:rPr>
              <w:del w:id="2834" w:author="Ciaran Mc Donnell" w:date="2018-07-06T17:31:00Z"/>
            </w:rPr>
          </w:rPrChange>
        </w:rPr>
        <w:pPrChange w:id="2835" w:author="Ciaran Mc Donnell" w:date="2018-07-09T23:29:00Z">
          <w:pPr>
            <w:pStyle w:val="ListParagraph"/>
            <w:numPr>
              <w:numId w:val="3"/>
            </w:numPr>
            <w:ind w:left="1440" w:hanging="360"/>
          </w:pPr>
        </w:pPrChange>
      </w:pPr>
      <w:del w:id="2836" w:author="Ciaran Mc Donnell" w:date="2018-07-06T17:31:00Z">
        <w:r w:rsidRPr="00FB0B2F" w:rsidDel="003423E1">
          <w:rPr>
            <w:rFonts w:ascii="Georgia" w:hAnsi="Georgia"/>
            <w:rPrChange w:id="2837" w:author="Ciaran Mc Donnell" w:date="2018-08-21T22:01:00Z">
              <w:rPr/>
            </w:rPrChange>
          </w:rPr>
          <w:delText>Learn how to use Pandas</w:delText>
        </w:r>
        <w:r w:rsidR="008A6001" w:rsidRPr="00FB0B2F" w:rsidDel="003423E1">
          <w:rPr>
            <w:rFonts w:ascii="Georgia" w:hAnsi="Georgia"/>
            <w:rPrChange w:id="2838" w:author="Ciaran Mc Donnell" w:date="2018-08-21T22:01:00Z">
              <w:rPr/>
            </w:rPrChange>
          </w:rPr>
          <w:delText xml:space="preserve"> and Numpy</w:delText>
        </w:r>
      </w:del>
      <w:ins w:id="2839" w:author="bethcraig100178@gmail.com" w:date="2018-06-12T19:01:00Z">
        <w:del w:id="2840" w:author="Ciaran Mc Donnell" w:date="2018-07-06T17:31:00Z">
          <w:r w:rsidR="00361CEF" w:rsidRPr="00FB0B2F" w:rsidDel="003423E1">
            <w:rPr>
              <w:rFonts w:ascii="Georgia" w:hAnsi="Georgia"/>
              <w:rPrChange w:id="2841" w:author="Ciaran Mc Donnell" w:date="2018-08-21T22:01:00Z">
                <w:rPr/>
              </w:rPrChange>
            </w:rPr>
            <w:delText xml:space="preserve"> </w:delText>
          </w:r>
          <w:r w:rsidR="00361CEF" w:rsidRPr="00FB0B2F" w:rsidDel="003423E1">
            <w:rPr>
              <w:rFonts w:ascii="Georgia" w:hAnsi="Georgia"/>
              <w:rPrChange w:id="2842" w:author="Ciaran Mc Donnell" w:date="2018-08-21T22:01:00Z">
                <w:rPr>
                  <w:rStyle w:val="selectable"/>
                  <w:rFonts w:ascii="&amp;quot" w:hAnsi="&amp;quot"/>
                  <w:color w:val="666666"/>
                  <w:sz w:val="20"/>
                  <w:szCs w:val="20"/>
                </w:rPr>
              </w:rPrChange>
            </w:rPr>
            <w:delText>(Pandas.pydata.org, 2018)</w:delText>
          </w:r>
        </w:del>
      </w:ins>
      <w:bookmarkStart w:id="2843" w:name="_Toc522552377"/>
      <w:bookmarkEnd w:id="2843"/>
    </w:p>
    <w:p w14:paraId="46802E11" w14:textId="3E4F7C25" w:rsidR="00C3708D" w:rsidRPr="00FB0B2F" w:rsidDel="003423E1" w:rsidRDefault="00C3708D">
      <w:pPr>
        <w:pStyle w:val="ListParagraph"/>
        <w:numPr>
          <w:ilvl w:val="0"/>
          <w:numId w:val="1"/>
        </w:numPr>
        <w:rPr>
          <w:ins w:id="2844" w:author="bethcraig100178@gmail.com" w:date="2018-06-12T18:40:00Z"/>
          <w:del w:id="2845" w:author="Ciaran Mc Donnell" w:date="2018-07-06T17:31:00Z"/>
          <w:rFonts w:ascii="Georgia" w:hAnsi="Georgia"/>
          <w:rPrChange w:id="2846" w:author="Ciaran Mc Donnell" w:date="2018-08-21T22:01:00Z">
            <w:rPr>
              <w:ins w:id="2847" w:author="bethcraig100178@gmail.com" w:date="2018-06-12T18:40:00Z"/>
              <w:del w:id="2848" w:author="Ciaran Mc Donnell" w:date="2018-07-06T17:31:00Z"/>
            </w:rPr>
          </w:rPrChange>
        </w:rPr>
        <w:pPrChange w:id="2849" w:author="Ciaran Mc Donnell" w:date="2018-07-09T23:29:00Z">
          <w:pPr>
            <w:pStyle w:val="ListParagraph"/>
            <w:numPr>
              <w:numId w:val="3"/>
            </w:numPr>
            <w:ind w:left="1440" w:hanging="360"/>
          </w:pPr>
        </w:pPrChange>
      </w:pPr>
      <w:del w:id="2850" w:author="Ciaran Mc Donnell" w:date="2018-07-06T17:31:00Z">
        <w:r w:rsidRPr="00FB0B2F" w:rsidDel="003423E1">
          <w:rPr>
            <w:rFonts w:ascii="Georgia" w:hAnsi="Georgia"/>
            <w:rPrChange w:id="2851" w:author="Ciaran Mc Donnell" w:date="2018-08-21T22:01:00Z">
              <w:rPr/>
            </w:rPrChange>
          </w:rPr>
          <w:delText>Learn how to use Jupyter notebooks</w:delText>
        </w:r>
      </w:del>
      <w:ins w:id="2852" w:author="bethcraig100178@gmail.com" w:date="2018-06-12T19:02:00Z">
        <w:del w:id="2853" w:author="Ciaran Mc Donnell" w:date="2018-07-06T17:31:00Z">
          <w:r w:rsidR="00361CEF" w:rsidRPr="00FB0B2F" w:rsidDel="003423E1">
            <w:rPr>
              <w:rFonts w:ascii="Georgia" w:hAnsi="Georgia"/>
              <w:rPrChange w:id="2854" w:author="Ciaran Mc Donnell" w:date="2018-08-21T22:01:00Z">
                <w:rPr/>
              </w:rPrChange>
            </w:rPr>
            <w:delText xml:space="preserve"> </w:delText>
          </w:r>
          <w:r w:rsidR="00361CEF" w:rsidRPr="00FB0B2F" w:rsidDel="003423E1">
            <w:rPr>
              <w:rFonts w:ascii="Georgia" w:hAnsi="Georgia"/>
              <w:rPrChange w:id="2855" w:author="Ciaran Mc Donnell" w:date="2018-08-21T22:01:00Z">
                <w:rPr>
                  <w:rStyle w:val="selectable"/>
                  <w:rFonts w:ascii="&amp;quot" w:hAnsi="&amp;quot"/>
                  <w:color w:val="666666"/>
                  <w:sz w:val="20"/>
                  <w:szCs w:val="20"/>
                </w:rPr>
              </w:rPrChange>
            </w:rPr>
            <w:delText>(Jupyter.org, 2018)</w:delText>
          </w:r>
        </w:del>
      </w:ins>
      <w:del w:id="2856" w:author="Ciaran Mc Donnell" w:date="2018-07-06T17:31:00Z">
        <w:r w:rsidR="008C2E48" w:rsidRPr="00FB0B2F" w:rsidDel="003423E1">
          <w:rPr>
            <w:rFonts w:ascii="Georgia" w:hAnsi="Georgia"/>
            <w:rPrChange w:id="2857" w:author="Ciaran Mc Donnell" w:date="2018-08-21T22:01:00Z">
              <w:rPr/>
            </w:rPrChange>
          </w:rPr>
          <w:delText xml:space="preserve"> and how to publish on-line</w:delText>
        </w:r>
      </w:del>
      <w:bookmarkStart w:id="2858" w:name="_Toc522552378"/>
      <w:bookmarkEnd w:id="2858"/>
    </w:p>
    <w:p w14:paraId="305E0C53" w14:textId="0920533F" w:rsidR="00CA20E1" w:rsidRPr="00FB0B2F" w:rsidDel="003423E1" w:rsidRDefault="00CA20E1">
      <w:pPr>
        <w:pStyle w:val="ListParagraph"/>
        <w:numPr>
          <w:ilvl w:val="0"/>
          <w:numId w:val="1"/>
        </w:numPr>
        <w:rPr>
          <w:del w:id="2859" w:author="Ciaran Mc Donnell" w:date="2018-07-06T17:31:00Z"/>
          <w:rFonts w:ascii="Georgia" w:hAnsi="Georgia"/>
          <w:rPrChange w:id="2860" w:author="Ciaran Mc Donnell" w:date="2018-08-21T22:01:00Z">
            <w:rPr>
              <w:del w:id="2861" w:author="Ciaran Mc Donnell" w:date="2018-07-06T17:31:00Z"/>
            </w:rPr>
          </w:rPrChange>
        </w:rPr>
        <w:pPrChange w:id="2862" w:author="Ciaran Mc Donnell" w:date="2018-07-09T23:29:00Z">
          <w:pPr>
            <w:pStyle w:val="ListParagraph"/>
            <w:numPr>
              <w:numId w:val="3"/>
            </w:numPr>
            <w:ind w:left="1440" w:hanging="360"/>
          </w:pPr>
        </w:pPrChange>
      </w:pPr>
      <w:ins w:id="2863" w:author="bethcraig100178@gmail.com" w:date="2018-06-12T18:41:00Z">
        <w:del w:id="2864" w:author="Ciaran Mc Donnell" w:date="2018-07-06T17:31:00Z">
          <w:r w:rsidRPr="00FB0B2F" w:rsidDel="003423E1">
            <w:rPr>
              <w:rFonts w:ascii="Georgia" w:hAnsi="Georgia"/>
              <w:rPrChange w:id="2865" w:author="Ciaran Mc Donnell" w:date="2018-08-21T22:01:00Z">
                <w:rPr/>
              </w:rPrChange>
            </w:rPr>
            <w:delText>Improve understanding of and ability to use Github</w:delText>
          </w:r>
        </w:del>
      </w:ins>
      <w:ins w:id="2866" w:author="bethcraig100178@gmail.com" w:date="2018-06-12T19:02:00Z">
        <w:del w:id="2867" w:author="Ciaran Mc Donnell" w:date="2018-07-06T17:31:00Z">
          <w:r w:rsidR="00361CEF" w:rsidRPr="00FB0B2F" w:rsidDel="003423E1">
            <w:rPr>
              <w:rFonts w:ascii="Georgia" w:hAnsi="Georgia"/>
              <w:rPrChange w:id="2868" w:author="Ciaran Mc Donnell" w:date="2018-08-21T22:01:00Z">
                <w:rPr/>
              </w:rPrChange>
            </w:rPr>
            <w:delText xml:space="preserve"> </w:delText>
          </w:r>
          <w:r w:rsidR="00361CEF" w:rsidRPr="00FB0B2F" w:rsidDel="003423E1">
            <w:rPr>
              <w:rFonts w:ascii="Georgia" w:hAnsi="Georgia"/>
              <w:rPrChange w:id="2869" w:author="Ciaran Mc Donnell" w:date="2018-08-21T22:01:00Z">
                <w:rPr>
                  <w:rStyle w:val="selectable"/>
                  <w:rFonts w:ascii="&amp;quot" w:hAnsi="&amp;quot"/>
                  <w:color w:val="666666"/>
                  <w:sz w:val="20"/>
                  <w:szCs w:val="20"/>
                </w:rPr>
              </w:rPrChange>
            </w:rPr>
            <w:delText>(GitHub, 2018)</w:delText>
          </w:r>
        </w:del>
      </w:ins>
      <w:bookmarkStart w:id="2870" w:name="_Toc522552379"/>
      <w:bookmarkEnd w:id="2870"/>
    </w:p>
    <w:p w14:paraId="3E741BA4" w14:textId="42FE6568" w:rsidR="00455225" w:rsidRPr="00FB0B2F" w:rsidDel="003423E1" w:rsidRDefault="006E137B">
      <w:pPr>
        <w:pStyle w:val="ListParagraph"/>
        <w:numPr>
          <w:ilvl w:val="0"/>
          <w:numId w:val="1"/>
        </w:numPr>
        <w:rPr>
          <w:del w:id="2871" w:author="Ciaran Mc Donnell" w:date="2018-07-06T17:31:00Z"/>
          <w:rFonts w:ascii="Georgia" w:hAnsi="Georgia"/>
          <w:rPrChange w:id="2872" w:author="Ciaran Mc Donnell" w:date="2018-08-21T22:01:00Z">
            <w:rPr>
              <w:del w:id="2873" w:author="Ciaran Mc Donnell" w:date="2018-07-06T17:31:00Z"/>
            </w:rPr>
          </w:rPrChange>
        </w:rPr>
        <w:pPrChange w:id="2874" w:author="Ciaran Mc Donnell" w:date="2018-07-09T23:29:00Z">
          <w:pPr>
            <w:pStyle w:val="ListParagraph"/>
            <w:numPr>
              <w:numId w:val="3"/>
            </w:numPr>
            <w:ind w:left="1440" w:hanging="360"/>
          </w:pPr>
        </w:pPrChange>
      </w:pPr>
      <w:del w:id="2875" w:author="Ciaran Mc Donnell" w:date="2018-07-06T17:31:00Z">
        <w:r w:rsidRPr="00FB0B2F" w:rsidDel="003423E1">
          <w:rPr>
            <w:rFonts w:ascii="Georgia" w:hAnsi="Georgia"/>
            <w:rPrChange w:id="2876" w:author="Ciaran Mc Donnell" w:date="2018-08-21T22:01:00Z">
              <w:rPr/>
            </w:rPrChange>
          </w:rPr>
          <w:delText>Develop R skills</w:delText>
        </w:r>
        <w:r w:rsidR="008E606B" w:rsidRPr="00FB0B2F" w:rsidDel="003423E1">
          <w:rPr>
            <w:rFonts w:ascii="Georgia" w:hAnsi="Georgia"/>
            <w:rPrChange w:id="2877" w:author="Ciaran Mc Donnell" w:date="2018-08-21T22:01:00Z">
              <w:rPr/>
            </w:rPrChange>
          </w:rPr>
          <w:delText xml:space="preserve"> and the statistics required</w:delText>
        </w:r>
        <w:bookmarkStart w:id="2878" w:name="_Toc522552380"/>
        <w:bookmarkEnd w:id="2878"/>
      </w:del>
    </w:p>
    <w:p w14:paraId="593E58F8" w14:textId="57852A98" w:rsidR="003D201E" w:rsidRPr="00FB0B2F" w:rsidDel="003423E1" w:rsidRDefault="003D201E">
      <w:pPr>
        <w:pStyle w:val="ListParagraph"/>
        <w:numPr>
          <w:ilvl w:val="0"/>
          <w:numId w:val="1"/>
        </w:numPr>
        <w:rPr>
          <w:del w:id="2879" w:author="Ciaran Mc Donnell" w:date="2018-07-06T17:31:00Z"/>
          <w:rFonts w:ascii="Georgia" w:hAnsi="Georgia"/>
          <w:rPrChange w:id="2880" w:author="Ciaran Mc Donnell" w:date="2018-08-21T22:01:00Z">
            <w:rPr>
              <w:del w:id="2881" w:author="Ciaran Mc Donnell" w:date="2018-07-06T17:31:00Z"/>
            </w:rPr>
          </w:rPrChange>
        </w:rPr>
        <w:pPrChange w:id="2882" w:author="Ciaran Mc Donnell" w:date="2018-07-09T23:29:00Z">
          <w:pPr>
            <w:pStyle w:val="ListParagraph"/>
            <w:numPr>
              <w:numId w:val="3"/>
            </w:numPr>
            <w:ind w:left="1440" w:hanging="360"/>
          </w:pPr>
        </w:pPrChange>
      </w:pPr>
      <w:del w:id="2883" w:author="Ciaran Mc Donnell" w:date="2018-07-06T17:31:00Z">
        <w:r w:rsidRPr="00FB0B2F" w:rsidDel="003423E1">
          <w:rPr>
            <w:rFonts w:ascii="Georgia" w:hAnsi="Georgia"/>
            <w:rPrChange w:id="2884" w:author="Ciaran Mc Donnell" w:date="2018-08-21T22:01:00Z">
              <w:rPr/>
            </w:rPrChange>
          </w:rPr>
          <w:delText>Learn how to develop a pipeline so data can be piped through python, R and other tools to generate required output with minimized user input</w:delText>
        </w:r>
      </w:del>
      <w:ins w:id="2885" w:author="bethcraig100178@gmail.com" w:date="2018-06-12T18:54:00Z">
        <w:del w:id="2886" w:author="Ciaran Mc Donnell" w:date="2018-07-06T17:31:00Z">
          <w:r w:rsidR="00E52C8F" w:rsidRPr="00FB0B2F" w:rsidDel="003423E1">
            <w:rPr>
              <w:rFonts w:ascii="Georgia" w:hAnsi="Georgia"/>
              <w:rPrChange w:id="2887" w:author="Ciaran Mc Donnell" w:date="2018-08-21T22:01:00Z">
                <w:rPr/>
              </w:rPrChange>
            </w:rPr>
            <w:delText xml:space="preserve"> </w:delText>
          </w:r>
          <w:r w:rsidR="00E52C8F" w:rsidRPr="00FB0B2F" w:rsidDel="003423E1">
            <w:rPr>
              <w:rFonts w:ascii="Georgia" w:hAnsi="Georgia"/>
              <w:rPrChange w:id="2888" w:author="Ciaran Mc Donnell" w:date="2018-08-21T22:01:00Z">
                <w:rPr>
                  <w:rStyle w:val="selectable"/>
                  <w:rFonts w:ascii="&amp;quot" w:hAnsi="&amp;quot"/>
                  <w:color w:val="666666"/>
                  <w:sz w:val="20"/>
                  <w:szCs w:val="20"/>
                </w:rPr>
              </w:rPrChange>
            </w:rPr>
            <w:delText>(Mango-solutions.com, 2018)</w:delText>
          </w:r>
        </w:del>
      </w:ins>
      <w:bookmarkStart w:id="2889" w:name="_Toc522552381"/>
      <w:bookmarkEnd w:id="2889"/>
    </w:p>
    <w:p w14:paraId="075537C6" w14:textId="2C4712D1" w:rsidR="00E87390" w:rsidRPr="00FB0B2F" w:rsidDel="003423E1" w:rsidRDefault="00E87390">
      <w:pPr>
        <w:pStyle w:val="ListParagraph"/>
        <w:numPr>
          <w:ilvl w:val="0"/>
          <w:numId w:val="1"/>
        </w:numPr>
        <w:rPr>
          <w:del w:id="2890" w:author="Ciaran Mc Donnell" w:date="2018-07-06T17:31:00Z"/>
          <w:rFonts w:ascii="Georgia" w:hAnsi="Georgia"/>
          <w:rPrChange w:id="2891" w:author="Ciaran Mc Donnell" w:date="2018-08-21T22:01:00Z">
            <w:rPr>
              <w:del w:id="2892" w:author="Ciaran Mc Donnell" w:date="2018-07-06T17:31:00Z"/>
            </w:rPr>
          </w:rPrChange>
        </w:rPr>
        <w:pPrChange w:id="2893" w:author="Ciaran Mc Donnell" w:date="2018-07-09T23:29:00Z">
          <w:pPr>
            <w:pStyle w:val="ListParagraph"/>
            <w:numPr>
              <w:numId w:val="3"/>
            </w:numPr>
            <w:ind w:left="1440" w:hanging="360"/>
          </w:pPr>
        </w:pPrChange>
      </w:pPr>
      <w:del w:id="2894" w:author="Ciaran Mc Donnell" w:date="2018-07-06T17:31:00Z">
        <w:r w:rsidRPr="00FB0B2F" w:rsidDel="003423E1">
          <w:rPr>
            <w:rFonts w:ascii="Georgia" w:hAnsi="Georgia"/>
            <w:rPrChange w:id="2895" w:author="Ciaran Mc Donnell" w:date="2018-08-21T22:01:00Z">
              <w:rPr/>
            </w:rPrChange>
          </w:rPr>
          <w:delText>Story telling/communication of results to different audiences</w:delText>
        </w:r>
        <w:r w:rsidR="008C2E48" w:rsidRPr="00FB0B2F" w:rsidDel="003423E1">
          <w:rPr>
            <w:rFonts w:ascii="Georgia" w:hAnsi="Georgia"/>
            <w:rPrChange w:id="2896" w:author="Ciaran Mc Donnell" w:date="2018-08-21T22:01:00Z">
              <w:rPr/>
            </w:rPrChange>
          </w:rPr>
          <w:delText xml:space="preserve"> (visualization)</w:delText>
        </w:r>
        <w:bookmarkStart w:id="2897" w:name="_Toc522552382"/>
        <w:bookmarkEnd w:id="2897"/>
      </w:del>
    </w:p>
    <w:p w14:paraId="7B2356A9" w14:textId="3DA9AF19" w:rsidR="00C6484F" w:rsidRPr="00FB0B2F" w:rsidDel="003423E1" w:rsidRDefault="00C6484F">
      <w:pPr>
        <w:numPr>
          <w:ilvl w:val="0"/>
          <w:numId w:val="1"/>
        </w:numPr>
        <w:rPr>
          <w:del w:id="2898" w:author="Ciaran Mc Donnell" w:date="2018-07-06T17:31:00Z"/>
          <w:rFonts w:ascii="Georgia" w:hAnsi="Georgia"/>
          <w:rPrChange w:id="2899" w:author="Ciaran Mc Donnell" w:date="2018-08-21T22:01:00Z">
            <w:rPr>
              <w:del w:id="2900" w:author="Ciaran Mc Donnell" w:date="2018-07-06T17:31:00Z"/>
            </w:rPr>
          </w:rPrChange>
        </w:rPr>
        <w:pPrChange w:id="2901" w:author="Ciaran Mc Donnell" w:date="2018-07-09T23:29:00Z">
          <w:pPr>
            <w:ind w:left="720"/>
          </w:pPr>
        </w:pPrChange>
      </w:pPr>
      <w:bookmarkStart w:id="2902" w:name="_Toc522552383"/>
      <w:bookmarkEnd w:id="2902"/>
    </w:p>
    <w:p w14:paraId="15C09532" w14:textId="69B7FA74" w:rsidR="00C6484F" w:rsidRPr="00FB0B2F" w:rsidDel="003423E1" w:rsidRDefault="00C6484F">
      <w:pPr>
        <w:pStyle w:val="Heading1"/>
        <w:numPr>
          <w:ilvl w:val="0"/>
          <w:numId w:val="1"/>
        </w:numPr>
        <w:spacing w:after="120"/>
        <w:rPr>
          <w:del w:id="2903" w:author="Ciaran Mc Donnell" w:date="2018-07-06T17:31:00Z"/>
          <w:rFonts w:ascii="Georgia" w:hAnsi="Georgia"/>
          <w:rPrChange w:id="2904" w:author="Ciaran Mc Donnell" w:date="2018-08-21T22:01:00Z">
            <w:rPr>
              <w:del w:id="2905" w:author="Ciaran Mc Donnell" w:date="2018-07-06T17:31:00Z"/>
            </w:rPr>
          </w:rPrChange>
        </w:rPr>
        <w:pPrChange w:id="2906" w:author="Ciaran Mc Donnell" w:date="2018-07-09T23:29:00Z">
          <w:pPr>
            <w:pStyle w:val="Heading1"/>
            <w:numPr>
              <w:numId w:val="1"/>
            </w:numPr>
            <w:spacing w:after="120"/>
            <w:ind w:left="714" w:hanging="357"/>
          </w:pPr>
        </w:pPrChange>
      </w:pPr>
      <w:del w:id="2907" w:author="Ciaran Mc Donnell" w:date="2018-07-06T17:31:00Z">
        <w:r w:rsidRPr="00FB0B2F" w:rsidDel="003423E1">
          <w:rPr>
            <w:rFonts w:ascii="Georgia" w:hAnsi="Georgia"/>
            <w:rPrChange w:id="2908" w:author="Ciaran Mc Donnell" w:date="2018-08-21T22:01:00Z">
              <w:rPr/>
            </w:rPrChange>
          </w:rPr>
          <w:delText>Technical Specification of the Project</w:delText>
        </w:r>
        <w:bookmarkStart w:id="2909" w:name="_Toc522552384"/>
        <w:bookmarkEnd w:id="2909"/>
      </w:del>
    </w:p>
    <w:p w14:paraId="18286620" w14:textId="6D785E01" w:rsidR="00C6484F" w:rsidRPr="00FB0B2F" w:rsidDel="003423E1" w:rsidRDefault="002816C5">
      <w:pPr>
        <w:numPr>
          <w:ilvl w:val="0"/>
          <w:numId w:val="1"/>
        </w:numPr>
        <w:rPr>
          <w:del w:id="2910" w:author="Ciaran Mc Donnell" w:date="2018-07-06T17:31:00Z"/>
          <w:rFonts w:ascii="Georgia" w:hAnsi="Georgia"/>
          <w:rPrChange w:id="2911" w:author="Ciaran Mc Donnell" w:date="2018-08-21T22:01:00Z">
            <w:rPr>
              <w:del w:id="2912" w:author="Ciaran Mc Donnell" w:date="2018-07-06T17:31:00Z"/>
            </w:rPr>
          </w:rPrChange>
        </w:rPr>
        <w:pPrChange w:id="2913" w:author="Ciaran Mc Donnell" w:date="2018-07-09T23:29:00Z">
          <w:pPr>
            <w:ind w:firstLine="720"/>
          </w:pPr>
        </w:pPrChange>
      </w:pPr>
      <w:del w:id="2914" w:author="Ciaran Mc Donnell" w:date="2018-07-06T17:31:00Z">
        <w:r w:rsidRPr="00FB0B2F" w:rsidDel="003423E1">
          <w:rPr>
            <w:rFonts w:ascii="Georgia" w:hAnsi="Georgia"/>
            <w:rPrChange w:id="2915" w:author="Ciaran Mc Donnell" w:date="2018-08-21T22:01:00Z">
              <w:rPr/>
            </w:rPrChange>
          </w:rPr>
          <w:delText>Equipment and critical resources required to complete the project.</w:delText>
        </w:r>
        <w:bookmarkStart w:id="2916" w:name="_Toc522552385"/>
        <w:bookmarkEnd w:id="2916"/>
      </w:del>
    </w:p>
    <w:p w14:paraId="60E28DA0" w14:textId="55F3A2BB" w:rsidR="001A794E" w:rsidRPr="00FB0B2F" w:rsidDel="003423E1" w:rsidRDefault="001A794E">
      <w:pPr>
        <w:numPr>
          <w:ilvl w:val="0"/>
          <w:numId w:val="1"/>
        </w:numPr>
        <w:rPr>
          <w:del w:id="2917" w:author="Ciaran Mc Donnell" w:date="2018-07-06T17:31:00Z"/>
          <w:rFonts w:ascii="Georgia" w:hAnsi="Georgia"/>
          <w:rPrChange w:id="2918" w:author="Ciaran Mc Donnell" w:date="2018-08-21T22:01:00Z">
            <w:rPr>
              <w:del w:id="2919" w:author="Ciaran Mc Donnell" w:date="2018-07-06T17:31:00Z"/>
            </w:rPr>
          </w:rPrChange>
        </w:rPr>
        <w:pPrChange w:id="2920" w:author="Ciaran Mc Donnell" w:date="2018-07-09T23:29:00Z">
          <w:pPr>
            <w:pStyle w:val="ListParagraph"/>
            <w:numPr>
              <w:numId w:val="4"/>
            </w:numPr>
            <w:ind w:left="1440" w:hanging="360"/>
          </w:pPr>
        </w:pPrChange>
      </w:pPr>
      <w:del w:id="2921" w:author="Ciaran Mc Donnell" w:date="2018-07-06T17:31:00Z">
        <w:r w:rsidRPr="00FB0B2F" w:rsidDel="003423E1">
          <w:rPr>
            <w:rFonts w:ascii="Georgia" w:hAnsi="Georgia"/>
            <w:rPrChange w:id="2922" w:author="Ciaran Mc Donnell" w:date="2018-08-21T22:01:00Z">
              <w:rPr/>
            </w:rPrChange>
          </w:rPr>
          <w:delText>Critical Resources</w:delText>
        </w:r>
        <w:bookmarkStart w:id="2923" w:name="_Toc522552386"/>
        <w:bookmarkEnd w:id="2923"/>
      </w:del>
    </w:p>
    <w:p w14:paraId="5223E0E9" w14:textId="63C18A5D" w:rsidR="00022811" w:rsidRPr="00FB0B2F" w:rsidDel="003423E1" w:rsidRDefault="006E137B">
      <w:pPr>
        <w:pStyle w:val="ListParagraph"/>
        <w:numPr>
          <w:ilvl w:val="0"/>
          <w:numId w:val="1"/>
        </w:numPr>
        <w:rPr>
          <w:ins w:id="2924" w:author="bethcraig100178@gmail.com" w:date="2018-06-12T18:38:00Z"/>
          <w:del w:id="2925" w:author="Ciaran Mc Donnell" w:date="2018-07-06T17:31:00Z"/>
          <w:rFonts w:ascii="Georgia" w:hAnsi="Georgia"/>
          <w:rPrChange w:id="2926" w:author="Ciaran Mc Donnell" w:date="2018-08-21T22:01:00Z">
            <w:rPr>
              <w:ins w:id="2927" w:author="bethcraig100178@gmail.com" w:date="2018-06-12T18:38:00Z"/>
              <w:del w:id="2928" w:author="Ciaran Mc Donnell" w:date="2018-07-06T17:31:00Z"/>
            </w:rPr>
          </w:rPrChange>
        </w:rPr>
        <w:pPrChange w:id="2929" w:author="Ciaran Mc Donnell" w:date="2018-07-09T23:29:00Z">
          <w:pPr>
            <w:pStyle w:val="ListParagraph"/>
            <w:numPr>
              <w:numId w:val="4"/>
            </w:numPr>
            <w:ind w:left="1440" w:hanging="360"/>
          </w:pPr>
        </w:pPrChange>
      </w:pPr>
      <w:del w:id="2930" w:author="Ciaran Mc Donnell" w:date="2018-07-06T17:31:00Z">
        <w:r w:rsidRPr="00FB0B2F" w:rsidDel="003423E1">
          <w:rPr>
            <w:rFonts w:ascii="Georgia" w:hAnsi="Georgia"/>
            <w:rPrChange w:id="2931" w:author="Ciaran Mc Donnell" w:date="2018-08-21T22:01:00Z">
              <w:rPr/>
            </w:rPrChange>
          </w:rPr>
          <w:delText>R</w:delText>
        </w:r>
      </w:del>
      <w:ins w:id="2932" w:author="bethcraig100178@gmail.com" w:date="2018-06-12T19:01:00Z">
        <w:del w:id="2933" w:author="Ciaran Mc Donnell" w:date="2018-07-06T17:31:00Z">
          <w:r w:rsidR="00361CEF" w:rsidRPr="00FB0B2F" w:rsidDel="003423E1">
            <w:rPr>
              <w:rFonts w:ascii="Georgia" w:hAnsi="Georgia"/>
              <w:rPrChange w:id="2934" w:author="Ciaran Mc Donnell" w:date="2018-08-21T22:01:00Z">
                <w:rPr/>
              </w:rPrChange>
            </w:rPr>
            <w:delText xml:space="preserve"> </w:delText>
          </w:r>
          <w:r w:rsidR="00361CEF" w:rsidRPr="00FB0B2F" w:rsidDel="003423E1">
            <w:rPr>
              <w:rFonts w:ascii="Georgia" w:hAnsi="Georgia"/>
              <w:rPrChange w:id="2935" w:author="Ciaran Mc Donnell" w:date="2018-08-21T22:01:00Z">
                <w:rPr>
                  <w:rStyle w:val="selectable"/>
                  <w:rFonts w:ascii="&amp;quot" w:hAnsi="&amp;quot"/>
                  <w:color w:val="666666"/>
                  <w:sz w:val="20"/>
                  <w:szCs w:val="20"/>
                </w:rPr>
              </w:rPrChange>
            </w:rPr>
            <w:delText>(R-project.org, 2018)</w:delText>
          </w:r>
        </w:del>
      </w:ins>
      <w:bookmarkStart w:id="2936" w:name="_Toc522552387"/>
      <w:bookmarkEnd w:id="2936"/>
    </w:p>
    <w:p w14:paraId="2EB7883A" w14:textId="70FF2E35" w:rsidR="00022811" w:rsidRPr="00FB0B2F" w:rsidDel="003423E1" w:rsidRDefault="006E137B">
      <w:pPr>
        <w:pStyle w:val="ListParagraph"/>
        <w:numPr>
          <w:ilvl w:val="0"/>
          <w:numId w:val="1"/>
        </w:numPr>
        <w:rPr>
          <w:ins w:id="2937" w:author="bethcraig100178@gmail.com" w:date="2018-06-12T18:38:00Z"/>
          <w:del w:id="2938" w:author="Ciaran Mc Donnell" w:date="2018-07-06T17:31:00Z"/>
          <w:rFonts w:ascii="Georgia" w:hAnsi="Georgia"/>
          <w:rPrChange w:id="2939" w:author="Ciaran Mc Donnell" w:date="2018-08-21T22:01:00Z">
            <w:rPr>
              <w:ins w:id="2940" w:author="bethcraig100178@gmail.com" w:date="2018-06-12T18:38:00Z"/>
              <w:del w:id="2941" w:author="Ciaran Mc Donnell" w:date="2018-07-06T17:31:00Z"/>
            </w:rPr>
          </w:rPrChange>
        </w:rPr>
        <w:pPrChange w:id="2942" w:author="Ciaran Mc Donnell" w:date="2018-07-09T23:29:00Z">
          <w:pPr>
            <w:pStyle w:val="ListParagraph"/>
            <w:numPr>
              <w:numId w:val="4"/>
            </w:numPr>
            <w:ind w:left="1440" w:hanging="360"/>
          </w:pPr>
        </w:pPrChange>
      </w:pPr>
      <w:del w:id="2943" w:author="Ciaran Mc Donnell" w:date="2018-07-06T17:31:00Z">
        <w:r w:rsidRPr="00FB0B2F" w:rsidDel="003423E1">
          <w:rPr>
            <w:rFonts w:ascii="Georgia" w:hAnsi="Georgia"/>
            <w:rPrChange w:id="2944" w:author="Ciaran Mc Donnell" w:date="2018-08-21T22:01:00Z">
              <w:rPr/>
            </w:rPrChange>
          </w:rPr>
          <w:delText>, Python</w:delText>
        </w:r>
      </w:del>
      <w:ins w:id="2945" w:author="bethcraig100178@gmail.com" w:date="2018-06-12T19:03:00Z">
        <w:del w:id="2946" w:author="Ciaran Mc Donnell" w:date="2018-07-06T17:31:00Z">
          <w:r w:rsidR="00067B32" w:rsidRPr="00FB0B2F" w:rsidDel="003423E1">
            <w:rPr>
              <w:rFonts w:ascii="Georgia" w:hAnsi="Georgia"/>
              <w:rPrChange w:id="2947" w:author="Ciaran Mc Donnell" w:date="2018-08-21T22:01:00Z">
                <w:rPr/>
              </w:rPrChange>
            </w:rPr>
            <w:delText xml:space="preserve"> </w:delText>
          </w:r>
          <w:r w:rsidR="00067B32" w:rsidRPr="00FB0B2F" w:rsidDel="003423E1">
            <w:rPr>
              <w:rFonts w:ascii="Georgia" w:hAnsi="Georgia"/>
              <w:rPrChange w:id="2948" w:author="Ciaran Mc Donnell" w:date="2018-08-21T22:01:00Z">
                <w:rPr>
                  <w:rStyle w:val="selectable"/>
                  <w:rFonts w:ascii="&amp;quot" w:hAnsi="&amp;quot"/>
                  <w:color w:val="666666"/>
                  <w:sz w:val="20"/>
                  <w:szCs w:val="20"/>
                </w:rPr>
              </w:rPrChange>
            </w:rPr>
            <w:delText>(Python.org, 2018)</w:delText>
          </w:r>
        </w:del>
      </w:ins>
      <w:bookmarkStart w:id="2949" w:name="_Toc522552388"/>
      <w:bookmarkEnd w:id="2949"/>
    </w:p>
    <w:p w14:paraId="47DB9F04" w14:textId="3900E94B" w:rsidR="00022811" w:rsidRPr="00FB0B2F" w:rsidDel="003423E1" w:rsidRDefault="006E137B">
      <w:pPr>
        <w:pStyle w:val="ListParagraph"/>
        <w:numPr>
          <w:ilvl w:val="0"/>
          <w:numId w:val="1"/>
        </w:numPr>
        <w:rPr>
          <w:ins w:id="2950" w:author="bethcraig100178@gmail.com" w:date="2018-06-12T18:38:00Z"/>
          <w:del w:id="2951" w:author="Ciaran Mc Donnell" w:date="2018-07-06T17:31:00Z"/>
          <w:rFonts w:ascii="Georgia" w:hAnsi="Georgia"/>
          <w:rPrChange w:id="2952" w:author="Ciaran Mc Donnell" w:date="2018-08-21T22:01:00Z">
            <w:rPr>
              <w:ins w:id="2953" w:author="bethcraig100178@gmail.com" w:date="2018-06-12T18:38:00Z"/>
              <w:del w:id="2954" w:author="Ciaran Mc Donnell" w:date="2018-07-06T17:31:00Z"/>
            </w:rPr>
          </w:rPrChange>
        </w:rPr>
        <w:pPrChange w:id="2955" w:author="Ciaran Mc Donnell" w:date="2018-07-09T23:29:00Z">
          <w:pPr>
            <w:pStyle w:val="ListParagraph"/>
            <w:numPr>
              <w:numId w:val="4"/>
            </w:numPr>
            <w:ind w:left="1440" w:hanging="360"/>
          </w:pPr>
        </w:pPrChange>
      </w:pPr>
      <w:del w:id="2956" w:author="Ciaran Mc Donnell" w:date="2018-07-06T17:31:00Z">
        <w:r w:rsidRPr="00FB0B2F" w:rsidDel="003423E1">
          <w:rPr>
            <w:rFonts w:ascii="Georgia" w:hAnsi="Georgia"/>
            <w:rPrChange w:id="2957" w:author="Ciaran Mc Donnell" w:date="2018-08-21T22:01:00Z">
              <w:rPr/>
            </w:rPrChange>
          </w:rPr>
          <w:delText>, Tableau</w:delText>
        </w:r>
      </w:del>
      <w:ins w:id="2958" w:author="bethcraig100178@gmail.com" w:date="2018-06-12T19:05:00Z">
        <w:del w:id="2959" w:author="Ciaran Mc Donnell" w:date="2018-07-06T17:31:00Z">
          <w:r w:rsidR="00E153A7" w:rsidRPr="00FB0B2F" w:rsidDel="003423E1">
            <w:rPr>
              <w:rFonts w:ascii="Georgia" w:hAnsi="Georgia"/>
              <w:rPrChange w:id="2960" w:author="Ciaran Mc Donnell" w:date="2018-08-21T22:01:00Z">
                <w:rPr/>
              </w:rPrChange>
            </w:rPr>
            <w:delText xml:space="preserve"> </w:delText>
          </w:r>
        </w:del>
      </w:ins>
      <w:ins w:id="2961" w:author="bethcraig100178@gmail.com" w:date="2018-06-12T19:06:00Z">
        <w:del w:id="2962" w:author="Ciaran Mc Donnell" w:date="2018-07-06T17:31:00Z">
          <w:r w:rsidR="00E153A7" w:rsidRPr="00FB0B2F" w:rsidDel="003423E1">
            <w:rPr>
              <w:rFonts w:ascii="Georgia" w:hAnsi="Georgia"/>
              <w:rPrChange w:id="2963" w:author="Ciaran Mc Donnell" w:date="2018-08-21T22:01:00Z">
                <w:rPr>
                  <w:rFonts w:ascii="Arial" w:hAnsi="Arial" w:cs="Arial"/>
                  <w:color w:val="666666"/>
                  <w:sz w:val="20"/>
                  <w:szCs w:val="20"/>
                </w:rPr>
              </w:rPrChange>
            </w:rPr>
            <w:delText>(Tableau Software, 2018)</w:delText>
          </w:r>
        </w:del>
      </w:ins>
      <w:bookmarkStart w:id="2964" w:name="_Toc522552389"/>
      <w:bookmarkEnd w:id="2964"/>
    </w:p>
    <w:p w14:paraId="21C82B6D" w14:textId="03B4BB9F" w:rsidR="00022811" w:rsidRPr="00FB0B2F" w:rsidDel="003423E1" w:rsidRDefault="006E137B">
      <w:pPr>
        <w:pStyle w:val="ListParagraph"/>
        <w:numPr>
          <w:ilvl w:val="0"/>
          <w:numId w:val="1"/>
        </w:numPr>
        <w:rPr>
          <w:ins w:id="2965" w:author="bethcraig100178@gmail.com" w:date="2018-06-12T18:38:00Z"/>
          <w:del w:id="2966" w:author="Ciaran Mc Donnell" w:date="2018-07-06T17:31:00Z"/>
          <w:rFonts w:ascii="Georgia" w:hAnsi="Georgia"/>
          <w:rPrChange w:id="2967" w:author="Ciaran Mc Donnell" w:date="2018-08-21T22:01:00Z">
            <w:rPr>
              <w:ins w:id="2968" w:author="bethcraig100178@gmail.com" w:date="2018-06-12T18:38:00Z"/>
              <w:del w:id="2969" w:author="Ciaran Mc Donnell" w:date="2018-07-06T17:31:00Z"/>
            </w:rPr>
          </w:rPrChange>
        </w:rPr>
        <w:pPrChange w:id="2970" w:author="Ciaran Mc Donnell" w:date="2018-07-09T23:29:00Z">
          <w:pPr>
            <w:pStyle w:val="ListParagraph"/>
            <w:numPr>
              <w:numId w:val="4"/>
            </w:numPr>
            <w:ind w:left="1440" w:hanging="360"/>
          </w:pPr>
        </w:pPrChange>
      </w:pPr>
      <w:del w:id="2971" w:author="Ciaran Mc Donnell" w:date="2018-07-06T17:31:00Z">
        <w:r w:rsidRPr="00FB0B2F" w:rsidDel="003423E1">
          <w:rPr>
            <w:rFonts w:ascii="Georgia" w:hAnsi="Georgia"/>
            <w:rPrChange w:id="2972" w:author="Ciaran Mc Donnell" w:date="2018-08-21T22:01:00Z">
              <w:rPr/>
            </w:rPrChange>
          </w:rPr>
          <w:delText>, Microsoft Office</w:delText>
        </w:r>
      </w:del>
      <w:bookmarkStart w:id="2973" w:name="_Toc522552390"/>
      <w:bookmarkEnd w:id="2973"/>
    </w:p>
    <w:p w14:paraId="6E600F36" w14:textId="10FB1537" w:rsidR="001A794E" w:rsidRPr="00FB0B2F" w:rsidDel="003423E1" w:rsidRDefault="00A0201D">
      <w:pPr>
        <w:pStyle w:val="ListParagraph"/>
        <w:numPr>
          <w:ilvl w:val="0"/>
          <w:numId w:val="1"/>
        </w:numPr>
        <w:rPr>
          <w:del w:id="2974" w:author="Ciaran Mc Donnell" w:date="2018-07-06T17:31:00Z"/>
          <w:rFonts w:ascii="Georgia" w:hAnsi="Georgia"/>
          <w:rPrChange w:id="2975" w:author="Ciaran Mc Donnell" w:date="2018-08-21T22:01:00Z">
            <w:rPr>
              <w:del w:id="2976" w:author="Ciaran Mc Donnell" w:date="2018-07-06T17:31:00Z"/>
            </w:rPr>
          </w:rPrChange>
        </w:rPr>
        <w:pPrChange w:id="2977" w:author="Ciaran Mc Donnell" w:date="2018-07-09T23:29:00Z">
          <w:pPr>
            <w:pStyle w:val="ListParagraph"/>
            <w:numPr>
              <w:numId w:val="4"/>
            </w:numPr>
            <w:ind w:left="1440" w:hanging="360"/>
          </w:pPr>
        </w:pPrChange>
      </w:pPr>
      <w:del w:id="2978" w:author="Ciaran Mc Donnell" w:date="2018-07-06T17:31:00Z">
        <w:r w:rsidRPr="00FB0B2F" w:rsidDel="003423E1">
          <w:rPr>
            <w:rFonts w:ascii="Georgia" w:hAnsi="Georgia"/>
            <w:rPrChange w:id="2979" w:author="Ciaran Mc Donnell" w:date="2018-08-21T22:01:00Z">
              <w:rPr/>
            </w:rPrChange>
          </w:rPr>
          <w:delText>, Jupyter notebooks</w:delText>
        </w:r>
      </w:del>
      <w:ins w:id="2980" w:author="bethcraig100178@gmail.com" w:date="2018-06-12T19:04:00Z">
        <w:del w:id="2981" w:author="Ciaran Mc Donnell" w:date="2018-07-06T17:31:00Z">
          <w:r w:rsidR="00E153A7" w:rsidRPr="00FB0B2F" w:rsidDel="003423E1">
            <w:rPr>
              <w:rFonts w:ascii="Georgia" w:hAnsi="Georgia"/>
              <w:rPrChange w:id="2982" w:author="Ciaran Mc Donnell" w:date="2018-08-21T22:01:00Z">
                <w:rPr/>
              </w:rPrChange>
            </w:rPr>
            <w:delText xml:space="preserve"> </w:delText>
          </w:r>
          <w:r w:rsidR="00E153A7" w:rsidRPr="00FB0B2F" w:rsidDel="003423E1">
            <w:rPr>
              <w:rFonts w:ascii="Georgia" w:hAnsi="Georgia"/>
              <w:rPrChange w:id="2983" w:author="Ciaran Mc Donnell" w:date="2018-08-21T22:01:00Z">
                <w:rPr>
                  <w:rStyle w:val="selectable"/>
                  <w:rFonts w:ascii="&amp;quot" w:hAnsi="&amp;quot"/>
                  <w:color w:val="666666"/>
                  <w:sz w:val="20"/>
                  <w:szCs w:val="20"/>
                </w:rPr>
              </w:rPrChange>
            </w:rPr>
            <w:delText>(Jupyter.org, 2018)</w:delText>
          </w:r>
        </w:del>
      </w:ins>
      <w:bookmarkStart w:id="2984" w:name="_Toc522552391"/>
      <w:bookmarkEnd w:id="2984"/>
    </w:p>
    <w:p w14:paraId="76346D85" w14:textId="6E8B887F" w:rsidR="001A794E" w:rsidRPr="00FB0B2F" w:rsidDel="003423E1" w:rsidRDefault="001A794E">
      <w:pPr>
        <w:numPr>
          <w:ilvl w:val="0"/>
          <w:numId w:val="1"/>
        </w:numPr>
        <w:rPr>
          <w:del w:id="2985" w:author="Ciaran Mc Donnell" w:date="2018-07-06T17:31:00Z"/>
          <w:rFonts w:ascii="Georgia" w:hAnsi="Georgia"/>
          <w:rPrChange w:id="2986" w:author="Ciaran Mc Donnell" w:date="2018-08-21T22:01:00Z">
            <w:rPr>
              <w:del w:id="2987" w:author="Ciaran Mc Donnell" w:date="2018-07-06T17:31:00Z"/>
            </w:rPr>
          </w:rPrChange>
        </w:rPr>
        <w:pPrChange w:id="2988" w:author="Ciaran Mc Donnell" w:date="2018-07-09T23:29:00Z">
          <w:pPr>
            <w:pStyle w:val="ListParagraph"/>
            <w:numPr>
              <w:numId w:val="4"/>
            </w:numPr>
            <w:ind w:left="1440" w:hanging="360"/>
          </w:pPr>
        </w:pPrChange>
      </w:pPr>
      <w:del w:id="2989" w:author="Ciaran Mc Donnell" w:date="2018-07-06T17:31:00Z">
        <w:r w:rsidRPr="00FB0B2F" w:rsidDel="003423E1">
          <w:rPr>
            <w:rFonts w:ascii="Georgia" w:hAnsi="Georgia"/>
            <w:rPrChange w:id="2990" w:author="Ciaran Mc Donnell" w:date="2018-08-21T22:01:00Z">
              <w:rPr/>
            </w:rPrChange>
          </w:rPr>
          <w:delText>Equipment</w:delText>
        </w:r>
        <w:bookmarkStart w:id="2991" w:name="_Toc522552392"/>
        <w:bookmarkEnd w:id="2991"/>
      </w:del>
    </w:p>
    <w:p w14:paraId="545A7E87" w14:textId="7DE28B59" w:rsidR="006E137B" w:rsidRPr="00FB0B2F" w:rsidDel="003423E1" w:rsidRDefault="006E137B">
      <w:pPr>
        <w:pStyle w:val="ListParagraph"/>
        <w:numPr>
          <w:ilvl w:val="0"/>
          <w:numId w:val="1"/>
        </w:numPr>
        <w:rPr>
          <w:del w:id="2992" w:author="Ciaran Mc Donnell" w:date="2018-07-06T17:31:00Z"/>
          <w:rFonts w:ascii="Georgia" w:hAnsi="Georgia"/>
          <w:rPrChange w:id="2993" w:author="Ciaran Mc Donnell" w:date="2018-08-21T22:01:00Z">
            <w:rPr>
              <w:del w:id="2994" w:author="Ciaran Mc Donnell" w:date="2018-07-06T17:31:00Z"/>
            </w:rPr>
          </w:rPrChange>
        </w:rPr>
        <w:pPrChange w:id="2995" w:author="Ciaran Mc Donnell" w:date="2018-07-09T23:29:00Z">
          <w:pPr>
            <w:pStyle w:val="ListParagraph"/>
            <w:numPr>
              <w:numId w:val="4"/>
            </w:numPr>
            <w:ind w:left="1440" w:hanging="360"/>
          </w:pPr>
        </w:pPrChange>
      </w:pPr>
      <w:del w:id="2996" w:author="Ciaran Mc Donnell" w:date="2018-07-06T17:31:00Z">
        <w:r w:rsidRPr="00FB0B2F" w:rsidDel="003423E1">
          <w:rPr>
            <w:rFonts w:ascii="Georgia" w:hAnsi="Georgia"/>
            <w:rPrChange w:id="2997" w:author="Ciaran Mc Donnell" w:date="2018-08-21T22:01:00Z">
              <w:rPr/>
            </w:rPrChange>
          </w:rPr>
          <w:delText>Laptop</w:delText>
        </w:r>
        <w:bookmarkStart w:id="2998" w:name="_Toc522552393"/>
        <w:bookmarkEnd w:id="2998"/>
      </w:del>
    </w:p>
    <w:p w14:paraId="2EB4DA95" w14:textId="7708DC20" w:rsidR="00197328" w:rsidRPr="00FB0B2F" w:rsidDel="003423E1" w:rsidRDefault="00197328">
      <w:pPr>
        <w:numPr>
          <w:ilvl w:val="0"/>
          <w:numId w:val="1"/>
        </w:numPr>
        <w:rPr>
          <w:del w:id="2999" w:author="Ciaran Mc Donnell" w:date="2018-07-06T17:31:00Z"/>
          <w:rFonts w:ascii="Georgia" w:hAnsi="Georgia"/>
          <w:rPrChange w:id="3000" w:author="Ciaran Mc Donnell" w:date="2018-08-21T22:01:00Z">
            <w:rPr>
              <w:del w:id="3001" w:author="Ciaran Mc Donnell" w:date="2018-07-06T17:31:00Z"/>
            </w:rPr>
          </w:rPrChange>
        </w:rPr>
        <w:pPrChange w:id="3002" w:author="Ciaran Mc Donnell" w:date="2018-07-09T23:29:00Z">
          <w:pPr>
            <w:ind w:firstLine="720"/>
          </w:pPr>
        </w:pPrChange>
      </w:pPr>
      <w:bookmarkStart w:id="3003" w:name="_Toc522552394"/>
      <w:bookmarkEnd w:id="3003"/>
    </w:p>
    <w:p w14:paraId="6B32624A" w14:textId="6CB0A044" w:rsidR="00C6484F" w:rsidRPr="00FB0B2F" w:rsidDel="003432EB" w:rsidRDefault="00C6484F">
      <w:pPr>
        <w:pStyle w:val="Heading1"/>
        <w:numPr>
          <w:ilvl w:val="0"/>
          <w:numId w:val="1"/>
        </w:numPr>
        <w:spacing w:after="120"/>
        <w:rPr>
          <w:del w:id="3004" w:author="Ciaran Mc Donnell" w:date="2018-08-21T19:27:00Z"/>
          <w:rFonts w:ascii="Georgia" w:hAnsi="Georgia"/>
          <w:rPrChange w:id="3005" w:author="Ciaran Mc Donnell" w:date="2018-08-21T22:01:00Z">
            <w:rPr>
              <w:del w:id="3006" w:author="Ciaran Mc Donnell" w:date="2018-08-21T19:27:00Z"/>
            </w:rPr>
          </w:rPrChange>
        </w:rPr>
        <w:pPrChange w:id="3007" w:author="Ciaran Mc Donnell" w:date="2018-07-09T23:29:00Z">
          <w:pPr>
            <w:pStyle w:val="Heading1"/>
            <w:numPr>
              <w:numId w:val="1"/>
            </w:numPr>
            <w:spacing w:after="120"/>
            <w:ind w:left="714" w:hanging="357"/>
          </w:pPr>
        </w:pPrChange>
      </w:pPr>
      <w:bookmarkStart w:id="3008" w:name="_Toc522552395"/>
      <w:del w:id="3009" w:author="Ciaran Mc Donnell" w:date="2018-08-21T19:27:00Z">
        <w:r w:rsidRPr="00FB0B2F" w:rsidDel="003432EB">
          <w:rPr>
            <w:rFonts w:ascii="Georgia" w:hAnsi="Georgia"/>
            <w:rPrChange w:id="3010" w:author="Ciaran Mc Donnell" w:date="2018-08-21T22:01:00Z">
              <w:rPr/>
            </w:rPrChange>
          </w:rPr>
          <w:delText>Project Plan</w:delText>
        </w:r>
        <w:bookmarkEnd w:id="3008"/>
      </w:del>
    </w:p>
    <w:p w14:paraId="7DCAD146" w14:textId="4F0134BB" w:rsidR="00C6484F" w:rsidRPr="00FB0B2F" w:rsidDel="003432EB" w:rsidRDefault="006A1A8F" w:rsidP="00C6484F">
      <w:pPr>
        <w:ind w:left="720"/>
        <w:rPr>
          <w:del w:id="3011" w:author="Ciaran Mc Donnell" w:date="2018-08-21T19:27:00Z"/>
          <w:rFonts w:ascii="Georgia" w:hAnsi="Georgia"/>
          <w:rPrChange w:id="3012" w:author="Ciaran Mc Donnell" w:date="2018-08-21T22:01:00Z">
            <w:rPr>
              <w:del w:id="3013" w:author="Ciaran Mc Donnell" w:date="2018-08-21T19:27:00Z"/>
            </w:rPr>
          </w:rPrChange>
        </w:rPr>
      </w:pPr>
      <w:del w:id="3014" w:author="Ciaran Mc Donnell" w:date="2018-07-06T16:13:00Z">
        <w:r w:rsidRPr="00FB0B2F" w:rsidDel="00E45203">
          <w:rPr>
            <w:rFonts w:ascii="Georgia" w:hAnsi="Georgia"/>
            <w:noProof/>
            <w:rPrChange w:id="3015" w:author="Ciaran Mc Donnell" w:date="2018-08-21T22:01:00Z">
              <w:rPr>
                <w:noProof/>
              </w:rPr>
            </w:rPrChange>
          </w:rPr>
          <w:drawing>
            <wp:inline distT="0" distB="0" distL="0" distR="0" wp14:anchorId="0B3B08DC" wp14:editId="0D228BD4">
              <wp:extent cx="5731510" cy="1383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83030"/>
                      </a:xfrm>
                      <a:prstGeom prst="rect">
                        <a:avLst/>
                      </a:prstGeom>
                    </pic:spPr>
                  </pic:pic>
                </a:graphicData>
              </a:graphic>
            </wp:inline>
          </w:drawing>
        </w:r>
      </w:del>
    </w:p>
    <w:p w14:paraId="6D187C79" w14:textId="21E0DE36" w:rsidR="00C530B0" w:rsidRPr="00FB0B2F" w:rsidRDefault="006A1A8F">
      <w:pPr>
        <w:rPr>
          <w:ins w:id="3016" w:author="Ciaran Mc Donnell" w:date="2018-07-09T23:27:00Z"/>
          <w:rFonts w:ascii="Georgia" w:eastAsiaTheme="majorEastAsia" w:hAnsi="Georgia" w:cstheme="majorBidi"/>
          <w:b/>
          <w:color w:val="000000" w:themeColor="text1"/>
          <w:sz w:val="20"/>
          <w:szCs w:val="20"/>
          <w:rPrChange w:id="3017" w:author="Ciaran Mc Donnell" w:date="2018-08-21T22:01:00Z">
            <w:rPr>
              <w:ins w:id="3018" w:author="Ciaran Mc Donnell" w:date="2018-07-09T23:27:00Z"/>
              <w:rFonts w:asciiTheme="majorHAnsi" w:eastAsiaTheme="majorEastAsia" w:hAnsiTheme="majorHAnsi" w:cstheme="majorBidi"/>
              <w:b/>
              <w:color w:val="000000" w:themeColor="text1"/>
              <w:sz w:val="20"/>
              <w:szCs w:val="20"/>
            </w:rPr>
          </w:rPrChange>
        </w:rPr>
      </w:pPr>
      <w:bookmarkStart w:id="3019" w:name="_Toc522552396"/>
      <w:del w:id="3020" w:author="Ciaran Mc Donnell" w:date="2018-08-21T19:27:00Z">
        <w:r w:rsidRPr="00FB0B2F" w:rsidDel="003432EB">
          <w:rPr>
            <w:rFonts w:ascii="Georgia" w:hAnsi="Georgia"/>
            <w:b/>
            <w:color w:val="000000" w:themeColor="text1"/>
            <w:sz w:val="20"/>
            <w:szCs w:val="20"/>
            <w:rPrChange w:id="3021" w:author="Ciaran Mc Donnell" w:date="2018-08-21T22:01:00Z">
              <w:rPr>
                <w:b/>
                <w:color w:val="000000" w:themeColor="text1"/>
                <w:sz w:val="20"/>
                <w:szCs w:val="20"/>
              </w:rPr>
            </w:rPrChange>
          </w:rPr>
          <w:delText xml:space="preserve">Table </w:delText>
        </w:r>
      </w:del>
      <w:del w:id="3022" w:author="Ciaran Mc Donnell" w:date="2018-07-06T16:13:00Z">
        <w:r w:rsidRPr="00FB0B2F" w:rsidDel="00F57115">
          <w:rPr>
            <w:rFonts w:ascii="Georgia" w:hAnsi="Georgia"/>
            <w:b/>
            <w:color w:val="000000" w:themeColor="text1"/>
            <w:sz w:val="20"/>
            <w:szCs w:val="20"/>
            <w:rPrChange w:id="3023" w:author="Ciaran Mc Donnell" w:date="2018-08-21T22:01:00Z">
              <w:rPr>
                <w:b/>
                <w:color w:val="000000" w:themeColor="text1"/>
                <w:sz w:val="20"/>
                <w:szCs w:val="20"/>
              </w:rPr>
            </w:rPrChange>
          </w:rPr>
          <w:delText>1</w:delText>
        </w:r>
      </w:del>
      <w:del w:id="3024" w:author="Ciaran Mc Donnell" w:date="2018-08-21T19:27:00Z">
        <w:r w:rsidRPr="00FB0B2F" w:rsidDel="003432EB">
          <w:rPr>
            <w:rFonts w:ascii="Georgia" w:hAnsi="Georgia"/>
            <w:color w:val="000000" w:themeColor="text1"/>
            <w:sz w:val="20"/>
            <w:szCs w:val="20"/>
            <w:rPrChange w:id="3025" w:author="Ciaran Mc Donnell" w:date="2018-08-21T22:01:00Z">
              <w:rPr>
                <w:color w:val="000000" w:themeColor="text1"/>
                <w:sz w:val="20"/>
                <w:szCs w:val="20"/>
              </w:rPr>
            </w:rPrChange>
          </w:rPr>
          <w:delText xml:space="preserve"> </w:delText>
        </w:r>
      </w:del>
      <w:del w:id="3026" w:author="Ciaran Mc Donnell" w:date="2018-07-06T16:13:00Z">
        <w:r w:rsidR="00267A43" w:rsidRPr="00FB0B2F" w:rsidDel="00F57115">
          <w:rPr>
            <w:rFonts w:ascii="Georgia" w:hAnsi="Georgia"/>
            <w:color w:val="000000" w:themeColor="text1"/>
            <w:sz w:val="20"/>
            <w:szCs w:val="20"/>
            <w:rPrChange w:id="3027" w:author="Ciaran Mc Donnell" w:date="2018-08-21T22:01:00Z">
              <w:rPr>
                <w:color w:val="000000" w:themeColor="text1"/>
                <w:sz w:val="20"/>
                <w:szCs w:val="20"/>
              </w:rPr>
            </w:rPrChange>
          </w:rPr>
          <w:delText>In</w:delText>
        </w:r>
        <w:r w:rsidR="00267A43" w:rsidRPr="00FB0B2F" w:rsidDel="00E45203">
          <w:rPr>
            <w:rFonts w:ascii="Georgia" w:hAnsi="Georgia"/>
            <w:color w:val="000000" w:themeColor="text1"/>
            <w:sz w:val="20"/>
            <w:szCs w:val="20"/>
            <w:rPrChange w:id="3028" w:author="Ciaran Mc Donnell" w:date="2018-08-21T22:01:00Z">
              <w:rPr>
                <w:color w:val="000000" w:themeColor="text1"/>
                <w:sz w:val="20"/>
                <w:szCs w:val="20"/>
              </w:rPr>
            </w:rPrChange>
          </w:rPr>
          <w:delText xml:space="preserve">itial </w:delText>
        </w:r>
      </w:del>
      <w:del w:id="3029" w:author="Ciaran Mc Donnell" w:date="2018-08-21T19:27:00Z">
        <w:r w:rsidR="00267A43" w:rsidRPr="00FB0B2F" w:rsidDel="003432EB">
          <w:rPr>
            <w:rFonts w:ascii="Georgia" w:hAnsi="Georgia"/>
            <w:color w:val="000000" w:themeColor="text1"/>
            <w:sz w:val="20"/>
            <w:szCs w:val="20"/>
            <w:rPrChange w:id="3030" w:author="Ciaran Mc Donnell" w:date="2018-08-21T22:01:00Z">
              <w:rPr>
                <w:color w:val="000000" w:themeColor="text1"/>
                <w:sz w:val="20"/>
                <w:szCs w:val="20"/>
              </w:rPr>
            </w:rPrChange>
          </w:rPr>
          <w:delText>High Level</w:delText>
        </w:r>
      </w:del>
      <w:ins w:id="3031" w:author="bethcraig100178@gmail.com" w:date="2018-06-12T19:17:00Z">
        <w:del w:id="3032" w:author="Ciaran Mc Donnell" w:date="2018-07-06T16:13:00Z">
          <w:r w:rsidR="00AD5133" w:rsidRPr="00FB0B2F" w:rsidDel="00E45203">
            <w:rPr>
              <w:rFonts w:ascii="Georgia" w:hAnsi="Georgia"/>
              <w:color w:val="000000" w:themeColor="text1"/>
              <w:sz w:val="20"/>
              <w:szCs w:val="20"/>
              <w:rPrChange w:id="3033" w:author="Ciaran Mc Donnell" w:date="2018-08-21T22:01:00Z">
                <w:rPr>
                  <w:color w:val="000000" w:themeColor="text1"/>
                  <w:sz w:val="20"/>
                  <w:szCs w:val="20"/>
                </w:rPr>
              </w:rPrChange>
            </w:rPr>
            <w:delText>High-Level</w:delText>
          </w:r>
        </w:del>
      </w:ins>
      <w:del w:id="3034" w:author="Ciaran Mc Donnell" w:date="2018-07-06T16:13:00Z">
        <w:r w:rsidR="00267A43" w:rsidRPr="00FB0B2F" w:rsidDel="00E45203">
          <w:rPr>
            <w:rFonts w:ascii="Georgia" w:hAnsi="Georgia"/>
            <w:color w:val="000000" w:themeColor="text1"/>
            <w:sz w:val="20"/>
            <w:szCs w:val="20"/>
            <w:rPrChange w:id="3035" w:author="Ciaran Mc Donnell" w:date="2018-08-21T22:01:00Z">
              <w:rPr>
                <w:color w:val="000000" w:themeColor="text1"/>
                <w:sz w:val="20"/>
                <w:szCs w:val="20"/>
              </w:rPr>
            </w:rPrChange>
          </w:rPr>
          <w:delText xml:space="preserve"> </w:delText>
        </w:r>
      </w:del>
      <w:del w:id="3036" w:author="Ciaran Mc Donnell" w:date="2018-08-21T19:27:00Z">
        <w:r w:rsidRPr="00FB0B2F" w:rsidDel="003432EB">
          <w:rPr>
            <w:rFonts w:ascii="Georgia" w:hAnsi="Georgia"/>
            <w:color w:val="000000" w:themeColor="text1"/>
            <w:sz w:val="20"/>
            <w:szCs w:val="20"/>
            <w:rPrChange w:id="3037" w:author="Ciaran Mc Donnell" w:date="2018-08-21T22:01:00Z">
              <w:rPr>
                <w:color w:val="000000" w:themeColor="text1"/>
                <w:sz w:val="20"/>
                <w:szCs w:val="20"/>
              </w:rPr>
            </w:rPrChange>
          </w:rPr>
          <w:delText>Project Plan overview</w:delText>
        </w:r>
      </w:del>
      <w:bookmarkEnd w:id="3019"/>
    </w:p>
    <w:p w14:paraId="50FD91A1" w14:textId="6DD8F242" w:rsidR="00C530B0" w:rsidDel="00A743A2" w:rsidRDefault="00C530B0">
      <w:pPr>
        <w:ind w:left="1080"/>
        <w:jc w:val="both"/>
        <w:rPr>
          <w:del w:id="3038" w:author="Ciaran Mc Donnell" w:date="2018-07-09T23:27:00Z"/>
          <w:rFonts w:ascii="Georgia" w:hAnsi="Georgia"/>
        </w:rPr>
        <w:pPrChange w:id="3039" w:author="Ciaran Mc Donnell" w:date="2018-08-21T22:32:00Z">
          <w:pPr>
            <w:ind w:left="357"/>
            <w:jc w:val="both"/>
          </w:pPr>
        </w:pPrChange>
      </w:pPr>
      <w:bookmarkStart w:id="3040" w:name="_Toc522552397"/>
      <w:bookmarkEnd w:id="3040"/>
    </w:p>
    <w:p w14:paraId="36D2B0A8" w14:textId="77777777" w:rsidR="00A743A2" w:rsidRPr="00FB0B2F" w:rsidRDefault="00A743A2">
      <w:pPr>
        <w:ind w:left="1080"/>
        <w:rPr>
          <w:ins w:id="3041" w:author="Ciaran Mc Donnell" w:date="2018-08-21T22:32:00Z"/>
          <w:rFonts w:ascii="Georgia" w:hAnsi="Georgia"/>
          <w:rPrChange w:id="3042" w:author="Ciaran Mc Donnell" w:date="2018-08-21T22:01:00Z">
            <w:rPr>
              <w:ins w:id="3043" w:author="Ciaran Mc Donnell" w:date="2018-08-21T22:32:00Z"/>
              <w:color w:val="000000" w:themeColor="text1"/>
              <w:sz w:val="20"/>
              <w:szCs w:val="20"/>
            </w:rPr>
          </w:rPrChange>
        </w:rPr>
        <w:pPrChange w:id="3044" w:author="Ciaran Mc Donnell" w:date="2018-08-21T22:32:00Z">
          <w:pPr>
            <w:pStyle w:val="Heading1"/>
            <w:spacing w:after="120"/>
            <w:ind w:left="714"/>
          </w:pPr>
        </w:pPrChange>
      </w:pPr>
    </w:p>
    <w:p w14:paraId="68CB7199" w14:textId="7560FC1B" w:rsidR="002933AB" w:rsidRPr="00FB0B2F" w:rsidDel="00824446" w:rsidRDefault="002933AB">
      <w:pPr>
        <w:pStyle w:val="Heading1"/>
        <w:numPr>
          <w:ilvl w:val="0"/>
          <w:numId w:val="1"/>
        </w:numPr>
        <w:spacing w:after="120"/>
        <w:rPr>
          <w:del w:id="3045" w:author="Ciaran Mc Donnell" w:date="2018-08-21T19:44:00Z"/>
          <w:rFonts w:ascii="Georgia" w:hAnsi="Georgia"/>
          <w:rPrChange w:id="3046" w:author="Ciaran Mc Donnell" w:date="2018-08-21T22:01:00Z">
            <w:rPr>
              <w:del w:id="3047" w:author="Ciaran Mc Donnell" w:date="2018-08-21T19:44:00Z"/>
            </w:rPr>
          </w:rPrChange>
        </w:rPr>
        <w:pPrChange w:id="3048" w:author="Ciaran Mc Donnell" w:date="2018-07-09T23:29:00Z">
          <w:pPr>
            <w:pStyle w:val="Heading1"/>
            <w:numPr>
              <w:numId w:val="1"/>
            </w:numPr>
            <w:spacing w:after="120"/>
            <w:ind w:left="714" w:hanging="357"/>
          </w:pPr>
        </w:pPrChange>
      </w:pPr>
      <w:bookmarkStart w:id="3049" w:name="_Toc522552398"/>
      <w:del w:id="3050" w:author="Ciaran Mc Donnell" w:date="2018-08-21T19:44:00Z">
        <w:r w:rsidRPr="00FB0B2F" w:rsidDel="00824446">
          <w:rPr>
            <w:rFonts w:ascii="Georgia" w:hAnsi="Georgia"/>
            <w:rPrChange w:id="3051" w:author="Ciaran Mc Donnell" w:date="2018-08-21T22:01:00Z">
              <w:rPr/>
            </w:rPrChange>
          </w:rPr>
          <w:delText>Conclusion</w:delText>
        </w:r>
        <w:bookmarkEnd w:id="3049"/>
      </w:del>
    </w:p>
    <w:p w14:paraId="246DFAB2" w14:textId="4209637E" w:rsidR="00874538" w:rsidRPr="00FB0B2F" w:rsidRDefault="00A743A2">
      <w:pPr>
        <w:ind w:left="357"/>
        <w:jc w:val="both"/>
        <w:rPr>
          <w:ins w:id="3052" w:author="Ciaran Mc Donnell" w:date="2018-07-06T14:17:00Z"/>
          <w:rFonts w:ascii="Georgia" w:hAnsi="Georgia"/>
          <w:rPrChange w:id="3053" w:author="Ciaran Mc Donnell" w:date="2018-08-21T22:01:00Z">
            <w:rPr>
              <w:ins w:id="3054" w:author="Ciaran Mc Donnell" w:date="2018-07-06T14:17:00Z"/>
            </w:rPr>
          </w:rPrChange>
        </w:rPr>
        <w:pPrChange w:id="3055" w:author="Ciaran Mc Donnell" w:date="2018-07-06T17:33:00Z">
          <w:pPr>
            <w:ind w:left="714"/>
          </w:pPr>
        </w:pPrChange>
      </w:pPr>
      <w:ins w:id="3056" w:author="Ciaran Mc Donnell" w:date="2018-08-21T22:32:00Z">
        <w:r>
          <w:rPr>
            <w:rFonts w:ascii="Georgia" w:hAnsi="Georgia"/>
          </w:rPr>
          <w:t>The</w:t>
        </w:r>
      </w:ins>
      <w:ins w:id="3057" w:author="Ciaran Mc Donnell" w:date="2018-07-06T14:11:00Z">
        <w:r w:rsidR="00635A7C" w:rsidRPr="00FB0B2F">
          <w:rPr>
            <w:rFonts w:ascii="Georgia" w:hAnsi="Georgia"/>
            <w:rPrChange w:id="3058" w:author="Ciaran Mc Donnell" w:date="2018-08-21T22:01:00Z">
              <w:rPr/>
            </w:rPrChange>
          </w:rPr>
          <w:t xml:space="preserve"> data </w:t>
        </w:r>
      </w:ins>
      <w:ins w:id="3059" w:author="Ciaran Mc Donnell" w:date="2018-08-21T22:33:00Z">
        <w:r>
          <w:rPr>
            <w:rFonts w:ascii="Georgia" w:hAnsi="Georgia"/>
          </w:rPr>
          <w:t>was</w:t>
        </w:r>
      </w:ins>
      <w:ins w:id="3060" w:author="Ciaran Mc Donnell" w:date="2018-07-06T14:11:00Z">
        <w:r w:rsidR="00635A7C" w:rsidRPr="00FB0B2F">
          <w:rPr>
            <w:rFonts w:ascii="Georgia" w:hAnsi="Georgia"/>
            <w:rPrChange w:id="3061" w:author="Ciaran Mc Donnell" w:date="2018-08-21T22:01:00Z">
              <w:rPr/>
            </w:rPrChange>
          </w:rPr>
          <w:t xml:space="preserve"> </w:t>
        </w:r>
        <w:proofErr w:type="gramStart"/>
        <w:r w:rsidR="00635A7C" w:rsidRPr="00FB0B2F">
          <w:rPr>
            <w:rFonts w:ascii="Georgia" w:hAnsi="Georgia"/>
            <w:rPrChange w:id="3062" w:author="Ciaran Mc Donnell" w:date="2018-08-21T22:01:00Z">
              <w:rPr/>
            </w:rPrChange>
          </w:rPr>
          <w:t>cleaned</w:t>
        </w:r>
      </w:ins>
      <w:proofErr w:type="gramEnd"/>
      <w:ins w:id="3063" w:author="Ciaran Mc Donnell" w:date="2018-07-06T14:12:00Z">
        <w:r w:rsidR="00C37951" w:rsidRPr="00FB0B2F">
          <w:rPr>
            <w:rFonts w:ascii="Georgia" w:hAnsi="Georgia"/>
            <w:rPrChange w:id="3064" w:author="Ciaran Mc Donnell" w:date="2018-08-21T22:01:00Z">
              <w:rPr/>
            </w:rPrChange>
          </w:rPr>
          <w:t xml:space="preserve"> and </w:t>
        </w:r>
      </w:ins>
      <w:ins w:id="3065" w:author="Ciaran Mc Donnell" w:date="2018-07-06T14:13:00Z">
        <w:r w:rsidR="00C37951" w:rsidRPr="00FB0B2F">
          <w:rPr>
            <w:rFonts w:ascii="Georgia" w:hAnsi="Georgia"/>
            <w:rPrChange w:id="3066" w:author="Ciaran Mc Donnell" w:date="2018-08-21T22:01:00Z">
              <w:rPr/>
            </w:rPrChange>
          </w:rPr>
          <w:t>exploratory analysis carried out.</w:t>
        </w:r>
      </w:ins>
      <w:ins w:id="3067" w:author="Ciaran Mc Donnell" w:date="2018-07-06T14:11:00Z">
        <w:r w:rsidR="00635A7C" w:rsidRPr="00FB0B2F">
          <w:rPr>
            <w:rFonts w:ascii="Georgia" w:hAnsi="Georgia"/>
            <w:rPrChange w:id="3068" w:author="Ciaran Mc Donnell" w:date="2018-08-21T22:01:00Z">
              <w:rPr/>
            </w:rPrChange>
          </w:rPr>
          <w:t xml:space="preserve"> A</w:t>
        </w:r>
      </w:ins>
      <w:ins w:id="3069" w:author="Ciaran Mc Donnell" w:date="2018-07-06T14:17:00Z">
        <w:r w:rsidR="00874538" w:rsidRPr="00FB0B2F">
          <w:rPr>
            <w:rFonts w:ascii="Georgia" w:hAnsi="Georgia"/>
            <w:rPrChange w:id="3070" w:author="Ciaran Mc Donnell" w:date="2018-08-21T22:01:00Z">
              <w:rPr/>
            </w:rPrChange>
          </w:rPr>
          <w:t>n</w:t>
        </w:r>
      </w:ins>
      <w:ins w:id="3071" w:author="Ciaran Mc Donnell" w:date="2018-07-06T14:11:00Z">
        <w:r w:rsidR="00635A7C" w:rsidRPr="00FB0B2F">
          <w:rPr>
            <w:rFonts w:ascii="Georgia" w:hAnsi="Georgia"/>
            <w:rPrChange w:id="3072" w:author="Ciaran Mc Donnell" w:date="2018-08-21T22:01:00Z">
              <w:rPr/>
            </w:rPrChange>
          </w:rPr>
          <w:t xml:space="preserve"> </w:t>
        </w:r>
      </w:ins>
      <w:ins w:id="3073" w:author="Ciaran Mc Donnell" w:date="2018-07-06T14:14:00Z">
        <w:r w:rsidR="00312A3F" w:rsidRPr="00FB0B2F">
          <w:rPr>
            <w:rFonts w:ascii="Georgia" w:hAnsi="Georgia"/>
            <w:rPrChange w:id="3074" w:author="Ciaran Mc Donnell" w:date="2018-08-21T22:01:00Z">
              <w:rPr/>
            </w:rPrChange>
          </w:rPr>
          <w:t xml:space="preserve">algorithm has been put together and a </w:t>
        </w:r>
      </w:ins>
      <w:ins w:id="3075" w:author="Ciaran Mc Donnell" w:date="2018-07-06T14:11:00Z">
        <w:r w:rsidR="00635A7C" w:rsidRPr="00FB0B2F">
          <w:rPr>
            <w:rFonts w:ascii="Georgia" w:hAnsi="Georgia"/>
            <w:rPrChange w:id="3076" w:author="Ciaran Mc Donnell" w:date="2018-08-21T22:01:00Z">
              <w:rPr/>
            </w:rPrChange>
          </w:rPr>
          <w:t>proof of concept script</w:t>
        </w:r>
      </w:ins>
      <w:ins w:id="3077" w:author="Ciaran Mc Donnell" w:date="2018-07-06T14:15:00Z">
        <w:r w:rsidR="00312A3F" w:rsidRPr="00FB0B2F">
          <w:rPr>
            <w:rFonts w:ascii="Georgia" w:hAnsi="Georgia"/>
            <w:rPrChange w:id="3078" w:author="Ciaran Mc Donnell" w:date="2018-08-21T22:01:00Z">
              <w:rPr/>
            </w:rPrChange>
          </w:rPr>
          <w:t xml:space="preserve"> </w:t>
        </w:r>
      </w:ins>
      <w:ins w:id="3079" w:author="Ciaran Mc Donnell" w:date="2018-07-06T14:11:00Z">
        <w:r w:rsidR="00635A7C" w:rsidRPr="00FB0B2F">
          <w:rPr>
            <w:rFonts w:ascii="Georgia" w:hAnsi="Georgia"/>
            <w:rPrChange w:id="3080" w:author="Ciaran Mc Donnell" w:date="2018-08-21T22:01:00Z">
              <w:rPr/>
            </w:rPrChange>
          </w:rPr>
          <w:t xml:space="preserve">generated in Python, converting the data to the format required for analysis </w:t>
        </w:r>
      </w:ins>
      <w:ins w:id="3081" w:author="Ciaran Mc Donnell" w:date="2018-07-06T14:12:00Z">
        <w:r w:rsidR="00635A7C" w:rsidRPr="00FB0B2F">
          <w:rPr>
            <w:rFonts w:ascii="Georgia" w:hAnsi="Georgia"/>
            <w:rPrChange w:id="3082" w:author="Ciaran Mc Donnell" w:date="2018-08-21T22:01:00Z">
              <w:rPr/>
            </w:rPrChange>
          </w:rPr>
          <w:t xml:space="preserve">and visualization. Preliminary analysis and visualization have been carried out in Minitab and Tableau. </w:t>
        </w:r>
      </w:ins>
      <w:ins w:id="3083" w:author="Ciaran Mc Donnell" w:date="2018-07-06T14:13:00Z">
        <w:r w:rsidR="00C37951" w:rsidRPr="00FB0B2F">
          <w:rPr>
            <w:rFonts w:ascii="Georgia" w:hAnsi="Georgia"/>
            <w:rPrChange w:id="3084" w:author="Ciaran Mc Donnell" w:date="2018-08-21T22:01:00Z">
              <w:rPr/>
            </w:rPrChange>
          </w:rPr>
          <w:t>The next steps are to automate the statistical analysis and visualization using R or Python and then to</w:t>
        </w:r>
      </w:ins>
      <w:ins w:id="3085" w:author="Ciaran Mc Donnell" w:date="2018-07-06T14:14:00Z">
        <w:r w:rsidR="00C37951" w:rsidRPr="00FB0B2F">
          <w:rPr>
            <w:rFonts w:ascii="Georgia" w:hAnsi="Georgia"/>
            <w:rPrChange w:id="3086" w:author="Ciaran Mc Donnell" w:date="2018-08-21T22:01:00Z">
              <w:rPr/>
            </w:rPrChange>
          </w:rPr>
          <w:t xml:space="preserve"> </w:t>
        </w:r>
      </w:ins>
      <w:ins w:id="3087" w:author="Ciaran Mc Donnell" w:date="2018-07-06T14:15:00Z">
        <w:r w:rsidR="00312A3F" w:rsidRPr="00FB0B2F">
          <w:rPr>
            <w:rFonts w:ascii="Georgia" w:hAnsi="Georgia"/>
            <w:rPrChange w:id="3088" w:author="Ciaran Mc Donnell" w:date="2018-08-21T22:01:00Z">
              <w:rPr/>
            </w:rPrChange>
          </w:rPr>
          <w:t>iteratively improve the scripts to (</w:t>
        </w:r>
        <w:proofErr w:type="spellStart"/>
        <w:r w:rsidR="00312A3F" w:rsidRPr="00FB0B2F">
          <w:rPr>
            <w:rFonts w:ascii="Georgia" w:hAnsi="Georgia"/>
            <w:rPrChange w:id="3089" w:author="Ciaran Mc Donnell" w:date="2018-08-21T22:01:00Z">
              <w:rPr/>
            </w:rPrChange>
          </w:rPr>
          <w:t>i</w:t>
        </w:r>
        <w:proofErr w:type="spellEnd"/>
        <w:r w:rsidR="00312A3F" w:rsidRPr="00FB0B2F">
          <w:rPr>
            <w:rFonts w:ascii="Georgia" w:hAnsi="Georgia"/>
            <w:rPrChange w:id="3090" w:author="Ciaran Mc Donnell" w:date="2018-08-21T22:01:00Z">
              <w:rPr/>
            </w:rPrChange>
          </w:rPr>
          <w:t xml:space="preserve">) reduce the run time, </w:t>
        </w:r>
      </w:ins>
      <w:ins w:id="3091" w:author="Ciaran Mc Donnell" w:date="2018-07-06T14:16:00Z">
        <w:r w:rsidR="00312A3F" w:rsidRPr="00FB0B2F">
          <w:rPr>
            <w:rFonts w:ascii="Georgia" w:hAnsi="Georgia"/>
            <w:rPrChange w:id="3092" w:author="Ciaran Mc Donnell" w:date="2018-08-21T22:01:00Z">
              <w:rPr/>
            </w:rPrChange>
          </w:rPr>
          <w:t xml:space="preserve">(ii) generalise </w:t>
        </w:r>
      </w:ins>
      <w:ins w:id="3093" w:author="Ciaran Mc Donnell" w:date="2018-07-06T14:17:00Z">
        <w:r w:rsidR="00874538" w:rsidRPr="00FB0B2F">
          <w:rPr>
            <w:rFonts w:ascii="Georgia" w:hAnsi="Georgia"/>
            <w:rPrChange w:id="3094" w:author="Ciaran Mc Donnell" w:date="2018-08-21T22:01:00Z">
              <w:rPr/>
            </w:rPrChange>
          </w:rPr>
          <w:t>and improve robustness</w:t>
        </w:r>
      </w:ins>
      <w:ins w:id="3095" w:author="Ciaran Mc Donnell" w:date="2018-07-06T14:26:00Z">
        <w:r w:rsidR="00EB2CBE" w:rsidRPr="00FB0B2F">
          <w:rPr>
            <w:rFonts w:ascii="Georgia" w:hAnsi="Georgia"/>
            <w:rPrChange w:id="3096" w:author="Ciaran Mc Donnell" w:date="2018-08-21T22:01:00Z">
              <w:rPr/>
            </w:rPrChange>
          </w:rPr>
          <w:t xml:space="preserve"> and usability</w:t>
        </w:r>
      </w:ins>
      <w:ins w:id="3097" w:author="Ciaran Mc Donnell" w:date="2018-07-06T14:18:00Z">
        <w:r w:rsidR="00874538" w:rsidRPr="00FB0B2F">
          <w:rPr>
            <w:rFonts w:ascii="Georgia" w:hAnsi="Georgia"/>
            <w:rPrChange w:id="3098" w:author="Ciaran Mc Donnell" w:date="2018-08-21T22:01:00Z">
              <w:rPr/>
            </w:rPrChange>
          </w:rPr>
          <w:t xml:space="preserve"> of the </w:t>
        </w:r>
      </w:ins>
      <w:ins w:id="3099" w:author="Ciaran Mc Donnell" w:date="2018-07-06T14:38:00Z">
        <w:r w:rsidR="00CA7FC8" w:rsidRPr="00FB0B2F">
          <w:rPr>
            <w:rFonts w:ascii="Georgia" w:hAnsi="Georgia"/>
            <w:rPrChange w:id="3100" w:author="Ciaran Mc Donnell" w:date="2018-08-21T22:01:00Z">
              <w:rPr/>
            </w:rPrChange>
          </w:rPr>
          <w:t>code and</w:t>
        </w:r>
      </w:ins>
      <w:ins w:id="3101" w:author="Ciaran Mc Donnell" w:date="2018-07-06T14:26:00Z">
        <w:r w:rsidR="00C450F9" w:rsidRPr="00FB0B2F">
          <w:rPr>
            <w:rFonts w:ascii="Georgia" w:hAnsi="Georgia"/>
            <w:rPrChange w:id="3102" w:author="Ciaran Mc Donnell" w:date="2018-08-21T22:01:00Z">
              <w:rPr/>
            </w:rPrChange>
          </w:rPr>
          <w:t xml:space="preserve"> </w:t>
        </w:r>
      </w:ins>
      <w:ins w:id="3103" w:author="Ciaran Mc Donnell" w:date="2018-07-06T14:17:00Z">
        <w:r w:rsidR="00874538" w:rsidRPr="00FB0B2F">
          <w:rPr>
            <w:rFonts w:ascii="Georgia" w:hAnsi="Georgia"/>
            <w:rPrChange w:id="3104" w:author="Ciaran Mc Donnell" w:date="2018-08-21T22:01:00Z">
              <w:rPr/>
            </w:rPrChange>
          </w:rPr>
          <w:t xml:space="preserve">(iii) pipe the different phases to reduce the need </w:t>
        </w:r>
      </w:ins>
      <w:ins w:id="3105" w:author="Ciaran Mc Donnell" w:date="2018-07-06T14:20:00Z">
        <w:r w:rsidR="009A1987" w:rsidRPr="00FB0B2F">
          <w:rPr>
            <w:rFonts w:ascii="Georgia" w:hAnsi="Georgia"/>
            <w:rPrChange w:id="3106" w:author="Ciaran Mc Donnell" w:date="2018-08-21T22:01:00Z">
              <w:rPr/>
            </w:rPrChange>
          </w:rPr>
          <w:t xml:space="preserve">for </w:t>
        </w:r>
      </w:ins>
      <w:ins w:id="3107" w:author="Ciaran Mc Donnell" w:date="2018-07-06T14:17:00Z">
        <w:r w:rsidR="00874538" w:rsidRPr="00FB0B2F">
          <w:rPr>
            <w:rFonts w:ascii="Georgia" w:hAnsi="Georgia"/>
            <w:rPrChange w:id="3108" w:author="Ciaran Mc Donnell" w:date="2018-08-21T22:01:00Z">
              <w:rPr/>
            </w:rPrChange>
          </w:rPr>
          <w:t xml:space="preserve">user input. </w:t>
        </w:r>
      </w:ins>
      <w:ins w:id="3109" w:author="Ciaran Mc Donnell" w:date="2018-07-06T14:21:00Z">
        <w:r w:rsidR="00215D12" w:rsidRPr="00FB0B2F">
          <w:rPr>
            <w:rFonts w:ascii="Georgia" w:hAnsi="Georgia"/>
            <w:rPrChange w:id="3110" w:author="Ciaran Mc Donnell" w:date="2018-08-21T22:01:00Z">
              <w:rPr/>
            </w:rPrChange>
          </w:rPr>
          <w:t>The main challenges to date relate to my ow</w:t>
        </w:r>
      </w:ins>
      <w:ins w:id="3111" w:author="Ciaran Mc Donnell" w:date="2018-07-06T14:22:00Z">
        <w:r w:rsidR="00215D12" w:rsidRPr="00FB0B2F">
          <w:rPr>
            <w:rFonts w:ascii="Georgia" w:hAnsi="Georgia"/>
            <w:rPrChange w:id="3112" w:author="Ciaran Mc Donnell" w:date="2018-08-21T22:01:00Z">
              <w:rPr/>
            </w:rPrChange>
          </w:rPr>
          <w:t>n stated learning objectives, namely to improve coding skills and learn</w:t>
        </w:r>
      </w:ins>
      <w:ins w:id="3113" w:author="Ciaran Mc Donnell" w:date="2018-07-06T17:34:00Z">
        <w:r w:rsidR="00B239B1" w:rsidRPr="00FB0B2F">
          <w:rPr>
            <w:rFonts w:ascii="Georgia" w:hAnsi="Georgia"/>
            <w:rPrChange w:id="3114" w:author="Ciaran Mc Donnell" w:date="2018-08-21T22:01:00Z">
              <w:rPr/>
            </w:rPrChange>
          </w:rPr>
          <w:t>ing</w:t>
        </w:r>
      </w:ins>
      <w:ins w:id="3115" w:author="Ciaran Mc Donnell" w:date="2018-07-06T14:22:00Z">
        <w:r w:rsidR="00215D12" w:rsidRPr="00FB0B2F">
          <w:rPr>
            <w:rFonts w:ascii="Georgia" w:hAnsi="Georgia"/>
            <w:rPrChange w:id="3116" w:author="Ciaran Mc Donnell" w:date="2018-08-21T22:01:00Z">
              <w:rPr/>
            </w:rPrChange>
          </w:rPr>
          <w:t xml:space="preserve"> how to use </w:t>
        </w:r>
      </w:ins>
      <w:ins w:id="3117" w:author="Ciaran Mc Donnell" w:date="2018-07-06T14:23:00Z">
        <w:r w:rsidR="00215D12" w:rsidRPr="00FB0B2F">
          <w:rPr>
            <w:rFonts w:ascii="Georgia" w:hAnsi="Georgia"/>
            <w:rPrChange w:id="3118" w:author="Ciaran Mc Donnell" w:date="2018-08-21T22:01:00Z">
              <w:rPr/>
            </w:rPrChange>
          </w:rPr>
          <w:t xml:space="preserve">tools for communicating technical projects (Jupyter notebooks and </w:t>
        </w:r>
        <w:proofErr w:type="spellStart"/>
        <w:r w:rsidR="00215D12" w:rsidRPr="00FB0B2F">
          <w:rPr>
            <w:rFonts w:ascii="Georgia" w:hAnsi="Georgia"/>
            <w:rPrChange w:id="3119" w:author="Ciaran Mc Donnell" w:date="2018-08-21T22:01:00Z">
              <w:rPr/>
            </w:rPrChange>
          </w:rPr>
          <w:t>Github</w:t>
        </w:r>
        <w:proofErr w:type="spellEnd"/>
        <w:r w:rsidR="00215D12" w:rsidRPr="00FB0B2F">
          <w:rPr>
            <w:rFonts w:ascii="Georgia" w:hAnsi="Georgia"/>
            <w:rPrChange w:id="3120" w:author="Ciaran Mc Donnell" w:date="2018-08-21T22:01:00Z">
              <w:rPr/>
            </w:rPrChange>
          </w:rPr>
          <w:t xml:space="preserve">). </w:t>
        </w:r>
        <w:r w:rsidR="00264A28" w:rsidRPr="00FB0B2F">
          <w:rPr>
            <w:rFonts w:ascii="Georgia" w:hAnsi="Georgia"/>
            <w:rPrChange w:id="3121" w:author="Ciaran Mc Donnell" w:date="2018-08-21T22:01:00Z">
              <w:rPr/>
            </w:rPrChange>
          </w:rPr>
          <w:t>These will be more important in the second half of the project and will be prio</w:t>
        </w:r>
      </w:ins>
      <w:ins w:id="3122" w:author="Ciaran Mc Donnell" w:date="2018-07-06T14:24:00Z">
        <w:r w:rsidR="00E96024" w:rsidRPr="00FB0B2F">
          <w:rPr>
            <w:rFonts w:ascii="Georgia" w:hAnsi="Georgia"/>
            <w:rPrChange w:id="3123" w:author="Ciaran Mc Donnell" w:date="2018-08-21T22:01:00Z">
              <w:rPr/>
            </w:rPrChange>
          </w:rPr>
          <w:t>ritised</w:t>
        </w:r>
      </w:ins>
      <w:ins w:id="3124" w:author="Ciaran Mc Donnell" w:date="2018-07-06T14:23:00Z">
        <w:r w:rsidR="00264A28" w:rsidRPr="00FB0B2F">
          <w:rPr>
            <w:rFonts w:ascii="Georgia" w:hAnsi="Georgia"/>
            <w:rPrChange w:id="3125" w:author="Ciaran Mc Donnell" w:date="2018-08-21T22:01:00Z">
              <w:rPr/>
            </w:rPrChange>
          </w:rPr>
          <w:t xml:space="preserve"> accordingl</w:t>
        </w:r>
      </w:ins>
      <w:ins w:id="3126" w:author="Ciaran Mc Donnell" w:date="2018-07-06T14:24:00Z">
        <w:r w:rsidR="00264A28" w:rsidRPr="00FB0B2F">
          <w:rPr>
            <w:rFonts w:ascii="Georgia" w:hAnsi="Georgia"/>
            <w:rPrChange w:id="3127" w:author="Ciaran Mc Donnell" w:date="2018-08-21T22:01:00Z">
              <w:rPr/>
            </w:rPrChange>
          </w:rPr>
          <w:t xml:space="preserve">y. </w:t>
        </w:r>
      </w:ins>
      <w:ins w:id="3128" w:author="Ciaran Mc Donnell" w:date="2018-07-09T23:28:00Z">
        <w:r w:rsidR="00C530B0" w:rsidRPr="00FB0B2F">
          <w:rPr>
            <w:rFonts w:ascii="Georgia" w:hAnsi="Georgia"/>
            <w:rPrChange w:id="3129" w:author="Ciaran Mc Donnell" w:date="2018-08-21T22:01:00Z">
              <w:rPr/>
            </w:rPrChange>
          </w:rPr>
          <w:t xml:space="preserve">The run time for the proof of concept algorithm needs to be reduced and a robust testing regime </w:t>
        </w:r>
      </w:ins>
      <w:ins w:id="3130" w:author="Ciaran Mc Donnell" w:date="2018-07-09T23:29:00Z">
        <w:r w:rsidR="00C530B0" w:rsidRPr="00FB0B2F">
          <w:rPr>
            <w:rFonts w:ascii="Georgia" w:hAnsi="Georgia"/>
            <w:rPrChange w:id="3131" w:author="Ciaran Mc Donnell" w:date="2018-08-21T22:01:00Z">
              <w:rPr/>
            </w:rPrChange>
          </w:rPr>
          <w:t>established</w:t>
        </w:r>
      </w:ins>
      <w:ins w:id="3132" w:author="Ciaran Mc Donnell" w:date="2018-07-09T23:28:00Z">
        <w:r w:rsidR="00C530B0" w:rsidRPr="00FB0B2F">
          <w:rPr>
            <w:rFonts w:ascii="Georgia" w:hAnsi="Georgia"/>
            <w:rPrChange w:id="3133" w:author="Ciaran Mc Donnell" w:date="2018-08-21T22:01:00Z">
              <w:rPr/>
            </w:rPrChange>
          </w:rPr>
          <w:t xml:space="preserve"> to ensure the accuracy of the output. </w:t>
        </w:r>
      </w:ins>
    </w:p>
    <w:p w14:paraId="5FD1EE7F" w14:textId="49D41787" w:rsidR="001537E7" w:rsidRPr="00FB0B2F" w:rsidDel="00874538" w:rsidRDefault="00267A43" w:rsidP="00267A43">
      <w:pPr>
        <w:ind w:left="714"/>
        <w:rPr>
          <w:ins w:id="3134" w:author="bethcraig100178@gmail.com" w:date="2018-06-12T19:17:00Z"/>
          <w:del w:id="3135" w:author="Ciaran Mc Donnell" w:date="2018-07-06T14:19:00Z"/>
          <w:rFonts w:ascii="Georgia" w:hAnsi="Georgia"/>
          <w:rPrChange w:id="3136" w:author="Ciaran Mc Donnell" w:date="2018-08-21T22:01:00Z">
            <w:rPr>
              <w:ins w:id="3137" w:author="bethcraig100178@gmail.com" w:date="2018-06-12T19:17:00Z"/>
              <w:del w:id="3138" w:author="Ciaran Mc Donnell" w:date="2018-07-06T14:19:00Z"/>
            </w:rPr>
          </w:rPrChange>
        </w:rPr>
      </w:pPr>
      <w:del w:id="3139" w:author="Ciaran Mc Donnell" w:date="2018-07-06T14:19:00Z">
        <w:r w:rsidRPr="00FB0B2F" w:rsidDel="00874538">
          <w:rPr>
            <w:rFonts w:ascii="Georgia" w:hAnsi="Georgia"/>
            <w:rPrChange w:id="3140" w:author="Ciaran Mc Donnell" w:date="2018-08-21T22:01:00Z">
              <w:rPr/>
            </w:rPrChange>
          </w:rPr>
          <w:delText xml:space="preserve">The primary purpose of the project is to analysis and visualize the output from the 4-week study and prepare it for publication. The secondary purpose is to create an end to end custom built analytics platform for animal behaviour studies in Dublin Zoo. </w:delText>
        </w:r>
      </w:del>
    </w:p>
    <w:p w14:paraId="03F495B0" w14:textId="77777777" w:rsidR="001537E7" w:rsidRPr="00FB0B2F" w:rsidRDefault="001537E7">
      <w:pPr>
        <w:rPr>
          <w:ins w:id="3141" w:author="bethcraig100178@gmail.com" w:date="2018-06-12T19:17:00Z"/>
          <w:rFonts w:ascii="Georgia" w:hAnsi="Georgia"/>
          <w:rPrChange w:id="3142" w:author="Ciaran Mc Donnell" w:date="2018-08-21T22:01:00Z">
            <w:rPr>
              <w:ins w:id="3143" w:author="bethcraig100178@gmail.com" w:date="2018-06-12T19:17:00Z"/>
            </w:rPr>
          </w:rPrChange>
        </w:rPr>
      </w:pPr>
      <w:ins w:id="3144" w:author="bethcraig100178@gmail.com" w:date="2018-06-12T19:17:00Z">
        <w:r w:rsidRPr="00FB0B2F">
          <w:rPr>
            <w:rFonts w:ascii="Georgia" w:hAnsi="Georgia"/>
            <w:rPrChange w:id="3145" w:author="Ciaran Mc Donnell" w:date="2018-08-21T22:01:00Z">
              <w:rPr/>
            </w:rPrChange>
          </w:rPr>
          <w:br w:type="page"/>
        </w:r>
      </w:ins>
    </w:p>
    <w:p w14:paraId="07D61446" w14:textId="0165BDBF" w:rsidR="00A27248" w:rsidRPr="00FB0B2F" w:rsidDel="001537E7" w:rsidRDefault="00A27248">
      <w:pPr>
        <w:pStyle w:val="ListParagraph"/>
        <w:numPr>
          <w:ilvl w:val="0"/>
          <w:numId w:val="11"/>
        </w:numPr>
        <w:rPr>
          <w:del w:id="3146" w:author="bethcraig100178@gmail.com" w:date="2018-06-12T19:17:00Z"/>
          <w:rFonts w:ascii="Georgia" w:hAnsi="Georgia"/>
          <w:b/>
          <w:rPrChange w:id="3147" w:author="Ciaran Mc Donnell" w:date="2018-08-21T22:01:00Z">
            <w:rPr>
              <w:del w:id="3148" w:author="bethcraig100178@gmail.com" w:date="2018-06-12T19:17:00Z"/>
            </w:rPr>
          </w:rPrChange>
        </w:rPr>
        <w:pPrChange w:id="3149" w:author="Ciaran Mc Donnell" w:date="2018-08-21T19:45:00Z">
          <w:pPr>
            <w:ind w:left="714"/>
          </w:pPr>
        </w:pPrChange>
      </w:pPr>
      <w:bookmarkStart w:id="3150" w:name="_Toc522552399"/>
      <w:bookmarkEnd w:id="3150"/>
    </w:p>
    <w:p w14:paraId="30ECB587" w14:textId="01306824" w:rsidR="00A27248" w:rsidRPr="00FB0B2F" w:rsidDel="008147FD" w:rsidRDefault="00A27248">
      <w:pPr>
        <w:pStyle w:val="ListParagraph"/>
        <w:numPr>
          <w:ilvl w:val="0"/>
          <w:numId w:val="11"/>
        </w:numPr>
        <w:rPr>
          <w:del w:id="3151" w:author="bethcraig100178@gmail.com" w:date="2018-06-12T19:16:00Z"/>
          <w:rFonts w:ascii="Georgia" w:hAnsi="Georgia"/>
          <w:b/>
          <w:rPrChange w:id="3152" w:author="Ciaran Mc Donnell" w:date="2018-08-21T22:01:00Z">
            <w:rPr>
              <w:del w:id="3153" w:author="bethcraig100178@gmail.com" w:date="2018-06-12T19:16:00Z"/>
            </w:rPr>
          </w:rPrChange>
        </w:rPr>
        <w:pPrChange w:id="3154" w:author="Ciaran Mc Donnell" w:date="2018-08-21T19:45:00Z">
          <w:pPr/>
        </w:pPrChange>
      </w:pPr>
      <w:bookmarkStart w:id="3155" w:name="_Toc522552400"/>
      <w:bookmarkEnd w:id="3155"/>
    </w:p>
    <w:p w14:paraId="7BB4039E" w14:textId="2D87C15B" w:rsidR="00C6484F" w:rsidRPr="00FB0B2F" w:rsidRDefault="00C6484F" w:rsidP="00824446">
      <w:pPr>
        <w:pStyle w:val="ListParagraph"/>
        <w:numPr>
          <w:ilvl w:val="0"/>
          <w:numId w:val="11"/>
        </w:numPr>
        <w:rPr>
          <w:ins w:id="3156" w:author="Ciaran Mc Donnell" w:date="2018-08-21T19:45:00Z"/>
          <w:rFonts w:ascii="Georgia" w:hAnsi="Georgia"/>
          <w:b/>
        </w:rPr>
      </w:pPr>
      <w:bookmarkStart w:id="3157" w:name="_Toc522552401"/>
      <w:r w:rsidRPr="00FB0B2F">
        <w:rPr>
          <w:rFonts w:ascii="Georgia" w:hAnsi="Georgia"/>
          <w:b/>
          <w:rPrChange w:id="3158" w:author="Ciaran Mc Donnell" w:date="2018-08-21T22:01:00Z">
            <w:rPr/>
          </w:rPrChange>
        </w:rPr>
        <w:t>References / Bibliography</w:t>
      </w:r>
      <w:bookmarkEnd w:id="3157"/>
    </w:p>
    <w:p w14:paraId="4C118A76" w14:textId="77777777" w:rsidR="00824446" w:rsidRPr="00FB0B2F" w:rsidRDefault="00824446">
      <w:pPr>
        <w:pStyle w:val="ListParagraph"/>
        <w:ind w:left="1074"/>
        <w:rPr>
          <w:rFonts w:ascii="Georgia" w:hAnsi="Georgia"/>
          <w:b/>
          <w:rPrChange w:id="3159" w:author="Ciaran Mc Donnell" w:date="2018-08-21T22:01:00Z">
            <w:rPr/>
          </w:rPrChange>
        </w:rPr>
        <w:pPrChange w:id="3160" w:author="Ciaran Mc Donnell" w:date="2018-08-21T19:45:00Z">
          <w:pPr>
            <w:pStyle w:val="Heading1"/>
            <w:numPr>
              <w:numId w:val="1"/>
            </w:numPr>
            <w:spacing w:after="120"/>
            <w:ind w:left="714" w:hanging="357"/>
          </w:pPr>
        </w:pPrChange>
      </w:pPr>
    </w:p>
    <w:p w14:paraId="3505CCCC" w14:textId="24D575B5" w:rsidR="003E445E" w:rsidRPr="00FB0B2F" w:rsidRDefault="0028722C" w:rsidP="002000D4">
      <w:pPr>
        <w:pStyle w:val="ListParagraph"/>
        <w:jc w:val="both"/>
        <w:rPr>
          <w:ins w:id="3161" w:author="Ciaran Mc Donnell" w:date="2018-07-09T23:09:00Z"/>
          <w:rFonts w:ascii="Georgia" w:hAnsi="Georgia"/>
          <w:rPrChange w:id="3162" w:author="Ciaran Mc Donnell" w:date="2018-08-21T22:01:00Z">
            <w:rPr>
              <w:ins w:id="3163" w:author="Ciaran Mc Donnell" w:date="2018-07-09T23:09:00Z"/>
            </w:rPr>
          </w:rPrChange>
        </w:rPr>
      </w:pPr>
      <w:ins w:id="3164" w:author="Ciaran Mc Donnell" w:date="2018-07-09T23:11:00Z">
        <w:r w:rsidRPr="00FB0B2F">
          <w:rPr>
            <w:rFonts w:ascii="Georgia" w:hAnsi="Georgia"/>
            <w:rPrChange w:id="3165" w:author="Ciaran Mc Donnell" w:date="2018-08-21T22:01:00Z">
              <w:rPr/>
            </w:rPrChange>
          </w:rPr>
          <w:t xml:space="preserve">Craig, B. (2018) Behaviour of Elephants in </w:t>
        </w:r>
      </w:ins>
      <w:ins w:id="3166" w:author="Ciaran Mc Donnell" w:date="2018-07-09T23:12:00Z">
        <w:r w:rsidR="00BE5C8F" w:rsidRPr="00FB0B2F">
          <w:rPr>
            <w:rFonts w:ascii="Georgia" w:hAnsi="Georgia"/>
            <w:rPrChange w:id="3167" w:author="Ciaran Mc Donnell" w:date="2018-08-21T22:01:00Z">
              <w:rPr/>
            </w:rPrChange>
          </w:rPr>
          <w:t>Dublin</w:t>
        </w:r>
      </w:ins>
      <w:ins w:id="3168" w:author="Ciaran Mc Donnell" w:date="2018-07-09T23:11:00Z">
        <w:r w:rsidRPr="00FB0B2F">
          <w:rPr>
            <w:rFonts w:ascii="Georgia" w:hAnsi="Georgia"/>
            <w:rPrChange w:id="3169" w:author="Ciaran Mc Donnell" w:date="2018-08-21T22:01:00Z">
              <w:rPr/>
            </w:rPrChange>
          </w:rPr>
          <w:t xml:space="preserve"> Zoo</w:t>
        </w:r>
      </w:ins>
      <w:ins w:id="3170" w:author="Ciaran Mc Donnell" w:date="2018-07-09T23:12:00Z">
        <w:r w:rsidRPr="00FB0B2F">
          <w:rPr>
            <w:rFonts w:ascii="Georgia" w:hAnsi="Georgia"/>
            <w:rPrChange w:id="3171" w:author="Ciaran Mc Donnell" w:date="2018-08-21T22:01:00Z">
              <w:rPr/>
            </w:rPrChange>
          </w:rPr>
          <w:t xml:space="preserve">, Proposal. </w:t>
        </w:r>
      </w:ins>
      <w:ins w:id="3172" w:author="Ciaran Mc Donnell" w:date="2018-07-09T23:13:00Z">
        <w:r w:rsidR="0073123C" w:rsidRPr="00FB0B2F">
          <w:rPr>
            <w:rFonts w:ascii="Georgia" w:hAnsi="Georgia"/>
            <w:rPrChange w:id="3173" w:author="Ciaran Mc Donnell" w:date="2018-08-21T22:01:00Z">
              <w:rPr/>
            </w:rPrChange>
          </w:rPr>
          <w:t xml:space="preserve">[online] </w:t>
        </w:r>
      </w:ins>
      <w:ins w:id="3174" w:author="Ciaran Mc Donnell" w:date="2018-07-09T23:12:00Z">
        <w:r w:rsidR="00BE5C8F" w:rsidRPr="00FB0B2F">
          <w:rPr>
            <w:rFonts w:ascii="Georgia" w:hAnsi="Georgia"/>
            <w:rPrChange w:id="3175" w:author="Ciaran Mc Donnell" w:date="2018-08-21T22:01:00Z">
              <w:rPr/>
            </w:rPrChange>
          </w:rPr>
          <w:t>Available</w:t>
        </w:r>
        <w:r w:rsidRPr="00FB0B2F">
          <w:rPr>
            <w:rFonts w:ascii="Georgia" w:hAnsi="Georgia"/>
            <w:rPrChange w:id="3176" w:author="Ciaran Mc Donnell" w:date="2018-08-21T22:01:00Z">
              <w:rPr/>
            </w:rPrChange>
          </w:rPr>
          <w:t xml:space="preserve"> </w:t>
        </w:r>
      </w:ins>
      <w:ins w:id="3177" w:author="Ciaran Mc Donnell" w:date="2018-07-09T23:13:00Z">
        <w:r w:rsidR="0073123C" w:rsidRPr="00FB0B2F">
          <w:rPr>
            <w:rFonts w:ascii="Georgia" w:hAnsi="Georgia"/>
            <w:rPrChange w:id="3178" w:author="Ciaran Mc Donnell" w:date="2018-08-21T22:01:00Z">
              <w:rPr/>
            </w:rPrChange>
          </w:rPr>
          <w:t xml:space="preserve">at </w:t>
        </w:r>
      </w:ins>
      <w:ins w:id="3179" w:author="Ciaran Mc Donnell" w:date="2018-07-09T23:14:00Z">
        <w:r w:rsidR="0073123C" w:rsidRPr="00FB0B2F">
          <w:rPr>
            <w:rFonts w:ascii="Georgia" w:hAnsi="Georgia"/>
            <w:rPrChange w:id="3180" w:author="Ciaran Mc Donnell" w:date="2018-08-21T22:01:00Z">
              <w:rPr/>
            </w:rPrChange>
          </w:rPr>
          <w:fldChar w:fldCharType="begin"/>
        </w:r>
        <w:r w:rsidR="0073123C" w:rsidRPr="00FB0B2F">
          <w:rPr>
            <w:rFonts w:ascii="Georgia" w:hAnsi="Georgia"/>
            <w:rPrChange w:id="3181" w:author="Ciaran Mc Donnell" w:date="2018-08-21T22:01:00Z">
              <w:rPr/>
            </w:rPrChange>
          </w:rPr>
          <w:instrText xml:space="preserve"> HYPERLINK "</w:instrText>
        </w:r>
      </w:ins>
      <w:ins w:id="3182" w:author="Ciaran Mc Donnell" w:date="2018-07-09T23:13:00Z">
        <w:r w:rsidR="0073123C" w:rsidRPr="00FB0B2F">
          <w:rPr>
            <w:rFonts w:ascii="Georgia" w:hAnsi="Georgia"/>
            <w:rPrChange w:id="3183" w:author="Ciaran Mc Donnell" w:date="2018-08-21T22:01:00Z">
              <w:rPr/>
            </w:rPrChange>
          </w:rPr>
          <w:instrText>https://elearning.dbs.ie/mod/assign/view.php?id=539526</w:instrText>
        </w:r>
      </w:ins>
      <w:ins w:id="3184" w:author="Ciaran Mc Donnell" w:date="2018-07-09T23:14:00Z">
        <w:r w:rsidR="0073123C" w:rsidRPr="00FB0B2F">
          <w:rPr>
            <w:rFonts w:ascii="Georgia" w:hAnsi="Georgia"/>
            <w:rPrChange w:id="3185" w:author="Ciaran Mc Donnell" w:date="2018-08-21T22:01:00Z">
              <w:rPr/>
            </w:rPrChange>
          </w:rPr>
          <w:instrText xml:space="preserve">" </w:instrText>
        </w:r>
        <w:r w:rsidR="0073123C" w:rsidRPr="00FB0B2F">
          <w:rPr>
            <w:rFonts w:ascii="Georgia" w:hAnsi="Georgia"/>
            <w:rPrChange w:id="3186" w:author="Ciaran Mc Donnell" w:date="2018-08-21T22:01:00Z">
              <w:rPr/>
            </w:rPrChange>
          </w:rPr>
          <w:fldChar w:fldCharType="separate"/>
        </w:r>
      </w:ins>
      <w:ins w:id="3187" w:author="Ciaran Mc Donnell" w:date="2018-07-09T23:13:00Z">
        <w:r w:rsidR="0073123C" w:rsidRPr="00FB0B2F">
          <w:rPr>
            <w:rStyle w:val="Hyperlink"/>
            <w:rFonts w:ascii="Georgia" w:hAnsi="Georgia"/>
            <w:rPrChange w:id="3188" w:author="Ciaran Mc Donnell" w:date="2018-08-21T22:01:00Z">
              <w:rPr>
                <w:rStyle w:val="Hyperlink"/>
              </w:rPr>
            </w:rPrChange>
          </w:rPr>
          <w:t>https://elearning.dbs.ie/mod/assign/view.php?id=539526</w:t>
        </w:r>
      </w:ins>
      <w:ins w:id="3189" w:author="Ciaran Mc Donnell" w:date="2018-07-09T23:14:00Z">
        <w:r w:rsidR="0073123C" w:rsidRPr="00FB0B2F">
          <w:rPr>
            <w:rFonts w:ascii="Georgia" w:hAnsi="Georgia"/>
            <w:rPrChange w:id="3190" w:author="Ciaran Mc Donnell" w:date="2018-08-21T22:01:00Z">
              <w:rPr/>
            </w:rPrChange>
          </w:rPr>
          <w:fldChar w:fldCharType="end"/>
        </w:r>
        <w:r w:rsidR="0073123C" w:rsidRPr="00FB0B2F">
          <w:rPr>
            <w:rFonts w:ascii="Georgia" w:hAnsi="Georgia"/>
            <w:rPrChange w:id="3191" w:author="Ciaran Mc Donnell" w:date="2018-08-21T22:01:00Z">
              <w:rPr/>
            </w:rPrChange>
          </w:rPr>
          <w:t xml:space="preserve"> [Accessed 09 Jul. 2018].</w:t>
        </w:r>
      </w:ins>
    </w:p>
    <w:p w14:paraId="0727FC4B" w14:textId="77777777" w:rsidR="003E445E" w:rsidRPr="00FB0B2F" w:rsidRDefault="003E445E" w:rsidP="002000D4">
      <w:pPr>
        <w:pStyle w:val="ListParagraph"/>
        <w:jc w:val="both"/>
        <w:rPr>
          <w:ins w:id="3192" w:author="Ciaran Mc Donnell" w:date="2018-07-09T23:09:00Z"/>
          <w:rFonts w:ascii="Georgia" w:hAnsi="Georgia"/>
          <w:rPrChange w:id="3193" w:author="Ciaran Mc Donnell" w:date="2018-08-21T22:01:00Z">
            <w:rPr>
              <w:ins w:id="3194" w:author="Ciaran Mc Donnell" w:date="2018-07-09T23:09:00Z"/>
            </w:rPr>
          </w:rPrChange>
        </w:rPr>
      </w:pPr>
    </w:p>
    <w:p w14:paraId="5478536E" w14:textId="0C265133" w:rsidR="00B219A4" w:rsidRPr="00FB0B2F" w:rsidRDefault="00B219A4" w:rsidP="002000D4">
      <w:pPr>
        <w:pStyle w:val="ListParagraph"/>
        <w:jc w:val="both"/>
        <w:rPr>
          <w:rFonts w:ascii="Georgia" w:hAnsi="Georgia"/>
          <w:rPrChange w:id="3195" w:author="Ciaran Mc Donnell" w:date="2018-08-21T22:01:00Z">
            <w:rPr/>
          </w:rPrChange>
        </w:rPr>
      </w:pPr>
      <w:proofErr w:type="spellStart"/>
      <w:r w:rsidRPr="00FB0B2F">
        <w:rPr>
          <w:rFonts w:ascii="Georgia" w:hAnsi="Georgia"/>
          <w:rPrChange w:id="3196" w:author="Ciaran Mc Donnell" w:date="2018-08-21T22:01:00Z">
            <w:rPr/>
          </w:rPrChange>
        </w:rPr>
        <w:t>Elzanowski</w:t>
      </w:r>
      <w:proofErr w:type="spellEnd"/>
      <w:r w:rsidRPr="00FB0B2F">
        <w:rPr>
          <w:rFonts w:ascii="Georgia" w:hAnsi="Georgia"/>
          <w:rPrChange w:id="3197" w:author="Ciaran Mc Donnell" w:date="2018-08-21T22:01:00Z">
            <w:rPr/>
          </w:rPrChange>
        </w:rPr>
        <w:t xml:space="preserve">, A. and </w:t>
      </w:r>
      <w:proofErr w:type="spellStart"/>
      <w:r w:rsidRPr="00FB0B2F">
        <w:rPr>
          <w:rFonts w:ascii="Georgia" w:hAnsi="Georgia"/>
          <w:rPrChange w:id="3198" w:author="Ciaran Mc Donnell" w:date="2018-08-21T22:01:00Z">
            <w:rPr/>
          </w:rPrChange>
        </w:rPr>
        <w:t>Sergiel</w:t>
      </w:r>
      <w:proofErr w:type="spellEnd"/>
      <w:r w:rsidRPr="00FB0B2F">
        <w:rPr>
          <w:rFonts w:ascii="Georgia" w:hAnsi="Georgia"/>
          <w:rPrChange w:id="3199" w:author="Ciaran Mc Donnell" w:date="2018-08-21T22:01:00Z">
            <w:rPr/>
          </w:rPrChange>
        </w:rPr>
        <w:t>, A. (2006)</w:t>
      </w:r>
      <w:r w:rsidR="004F6328" w:rsidRPr="00FB0B2F">
        <w:rPr>
          <w:rFonts w:ascii="Georgia" w:hAnsi="Georgia"/>
          <w:rPrChange w:id="3200" w:author="Ciaran Mc Donnell" w:date="2018-08-21T22:01:00Z">
            <w:rPr/>
          </w:rPrChange>
        </w:rPr>
        <w:t xml:space="preserve">. </w:t>
      </w:r>
      <w:r w:rsidRPr="00FB0B2F">
        <w:rPr>
          <w:rFonts w:ascii="Georgia" w:hAnsi="Georgia"/>
          <w:rPrChange w:id="3201" w:author="Ciaran Mc Donnell" w:date="2018-08-21T22:01:00Z">
            <w:rPr/>
          </w:rPrChange>
        </w:rPr>
        <w:t xml:space="preserve">Stereotypic </w:t>
      </w:r>
      <w:r w:rsidR="004C1B89" w:rsidRPr="00FB0B2F">
        <w:rPr>
          <w:rFonts w:ascii="Georgia" w:hAnsi="Georgia"/>
          <w:rPrChange w:id="3202" w:author="Ciaran Mc Donnell" w:date="2018-08-21T22:01:00Z">
            <w:rPr/>
          </w:rPrChange>
        </w:rPr>
        <w:t>behaviour</w:t>
      </w:r>
      <w:r w:rsidRPr="00FB0B2F">
        <w:rPr>
          <w:rFonts w:ascii="Georgia" w:hAnsi="Georgia"/>
          <w:rPrChange w:id="3203" w:author="Ciaran Mc Donnell" w:date="2018-08-21T22:01:00Z">
            <w:rPr/>
          </w:rPrChange>
        </w:rPr>
        <w:t xml:space="preserve"> of a female Asiatic elephant (Elephas maximus) in a zoo</w:t>
      </w:r>
      <w:r w:rsidR="004F6328" w:rsidRPr="00FB0B2F">
        <w:rPr>
          <w:rFonts w:ascii="Georgia" w:hAnsi="Georgia"/>
          <w:rPrChange w:id="3204" w:author="Ciaran Mc Donnell" w:date="2018-08-21T22:01:00Z">
            <w:rPr/>
          </w:rPrChange>
        </w:rPr>
        <w:t>.</w:t>
      </w:r>
      <w:r w:rsidRPr="00FB0B2F">
        <w:rPr>
          <w:rFonts w:ascii="Georgia" w:hAnsi="Georgia"/>
          <w:rPrChange w:id="3205" w:author="Ciaran Mc Donnell" w:date="2018-08-21T22:01:00Z">
            <w:rPr/>
          </w:rPrChange>
        </w:rPr>
        <w:t xml:space="preserve"> </w:t>
      </w:r>
      <w:r w:rsidRPr="00FB0B2F">
        <w:rPr>
          <w:rFonts w:ascii="Georgia" w:hAnsi="Georgia"/>
          <w:i/>
          <w:rPrChange w:id="3206" w:author="Ciaran Mc Donnell" w:date="2018-08-21T22:01:00Z">
            <w:rPr>
              <w:i/>
            </w:rPr>
          </w:rPrChange>
        </w:rPr>
        <w:t xml:space="preserve">Journal of </w:t>
      </w:r>
      <w:r w:rsidR="004F6328" w:rsidRPr="00FB0B2F">
        <w:rPr>
          <w:rFonts w:ascii="Georgia" w:hAnsi="Georgia"/>
          <w:i/>
          <w:rPrChange w:id="3207" w:author="Ciaran Mc Donnell" w:date="2018-08-21T22:01:00Z">
            <w:rPr>
              <w:i/>
            </w:rPr>
          </w:rPrChange>
        </w:rPr>
        <w:t>A</w:t>
      </w:r>
      <w:r w:rsidRPr="00FB0B2F">
        <w:rPr>
          <w:rFonts w:ascii="Georgia" w:hAnsi="Georgia"/>
          <w:i/>
          <w:rPrChange w:id="3208" w:author="Ciaran Mc Donnell" w:date="2018-08-21T22:01:00Z">
            <w:rPr>
              <w:i/>
            </w:rPr>
          </w:rPrChange>
        </w:rPr>
        <w:t xml:space="preserve">pplied </w:t>
      </w:r>
      <w:r w:rsidR="004F6328" w:rsidRPr="00FB0B2F">
        <w:rPr>
          <w:rFonts w:ascii="Georgia" w:hAnsi="Georgia"/>
          <w:i/>
          <w:rPrChange w:id="3209" w:author="Ciaran Mc Donnell" w:date="2018-08-21T22:01:00Z">
            <w:rPr>
              <w:i/>
            </w:rPr>
          </w:rPrChange>
        </w:rPr>
        <w:t>A</w:t>
      </w:r>
      <w:r w:rsidRPr="00FB0B2F">
        <w:rPr>
          <w:rFonts w:ascii="Georgia" w:hAnsi="Georgia"/>
          <w:i/>
          <w:rPrChange w:id="3210" w:author="Ciaran Mc Donnell" w:date="2018-08-21T22:01:00Z">
            <w:rPr>
              <w:i/>
            </w:rPr>
          </w:rPrChange>
        </w:rPr>
        <w:t xml:space="preserve">nimal </w:t>
      </w:r>
      <w:r w:rsidR="004F6328" w:rsidRPr="00FB0B2F">
        <w:rPr>
          <w:rFonts w:ascii="Georgia" w:hAnsi="Georgia"/>
          <w:i/>
          <w:rPrChange w:id="3211" w:author="Ciaran Mc Donnell" w:date="2018-08-21T22:01:00Z">
            <w:rPr>
              <w:i/>
            </w:rPr>
          </w:rPrChange>
        </w:rPr>
        <w:t>W</w:t>
      </w:r>
      <w:r w:rsidRPr="00FB0B2F">
        <w:rPr>
          <w:rFonts w:ascii="Georgia" w:hAnsi="Georgia"/>
          <w:i/>
          <w:rPrChange w:id="3212" w:author="Ciaran Mc Donnell" w:date="2018-08-21T22:01:00Z">
            <w:rPr>
              <w:i/>
            </w:rPr>
          </w:rPrChange>
        </w:rPr>
        <w:t xml:space="preserve">elfare </w:t>
      </w:r>
      <w:r w:rsidR="004F6328" w:rsidRPr="00FB0B2F">
        <w:rPr>
          <w:rFonts w:ascii="Georgia" w:hAnsi="Georgia"/>
          <w:i/>
          <w:rPrChange w:id="3213" w:author="Ciaran Mc Donnell" w:date="2018-08-21T22:01:00Z">
            <w:rPr>
              <w:i/>
            </w:rPr>
          </w:rPrChange>
        </w:rPr>
        <w:t>S</w:t>
      </w:r>
      <w:r w:rsidRPr="00FB0B2F">
        <w:rPr>
          <w:rFonts w:ascii="Georgia" w:hAnsi="Georgia"/>
          <w:i/>
          <w:rPrChange w:id="3214" w:author="Ciaran Mc Donnell" w:date="2018-08-21T22:01:00Z">
            <w:rPr>
              <w:i/>
            </w:rPr>
          </w:rPrChange>
        </w:rPr>
        <w:t>cience</w:t>
      </w:r>
      <w:r w:rsidRPr="00FB0B2F">
        <w:rPr>
          <w:rFonts w:ascii="Georgia" w:hAnsi="Georgia"/>
          <w:rPrChange w:id="3215" w:author="Ciaran Mc Donnell" w:date="2018-08-21T22:01:00Z">
            <w:rPr/>
          </w:rPrChange>
        </w:rPr>
        <w:t>, 9(3), pp. 223-232</w:t>
      </w:r>
      <w:r w:rsidR="004F6328" w:rsidRPr="00FB0B2F">
        <w:rPr>
          <w:rFonts w:ascii="Georgia" w:hAnsi="Georgia"/>
          <w:rPrChange w:id="3216" w:author="Ciaran Mc Donnell" w:date="2018-08-21T22:01:00Z">
            <w:rPr/>
          </w:rPrChange>
        </w:rPr>
        <w:t>.</w:t>
      </w:r>
    </w:p>
    <w:p w14:paraId="75E55C85" w14:textId="77777777" w:rsidR="00611097" w:rsidRPr="00FB0B2F" w:rsidRDefault="00611097" w:rsidP="00611097">
      <w:pPr>
        <w:pStyle w:val="ListParagraph"/>
        <w:jc w:val="both"/>
        <w:rPr>
          <w:ins w:id="3217" w:author="bethcraig100178@gmail.com" w:date="2018-06-12T19:07:00Z"/>
          <w:rFonts w:ascii="Georgia" w:hAnsi="Georgia" w:cs="Arial"/>
          <w:color w:val="666666"/>
          <w:sz w:val="20"/>
          <w:szCs w:val="20"/>
          <w:rPrChange w:id="3218" w:author="Ciaran Mc Donnell" w:date="2018-08-21T22:01:00Z">
            <w:rPr>
              <w:ins w:id="3219" w:author="bethcraig100178@gmail.com" w:date="2018-06-12T19:07:00Z"/>
              <w:rFonts w:ascii="Arial" w:hAnsi="Arial" w:cs="Arial"/>
              <w:color w:val="666666"/>
              <w:sz w:val="20"/>
              <w:szCs w:val="20"/>
            </w:rPr>
          </w:rPrChange>
        </w:rPr>
      </w:pPr>
    </w:p>
    <w:p w14:paraId="524B2130" w14:textId="77777777" w:rsidR="00611097" w:rsidRPr="00FB0B2F" w:rsidRDefault="00611097" w:rsidP="00611097">
      <w:pPr>
        <w:pStyle w:val="ListParagraph"/>
        <w:jc w:val="both"/>
        <w:rPr>
          <w:ins w:id="3220" w:author="bethcraig100178@gmail.com" w:date="2018-06-12T19:08:00Z"/>
          <w:rFonts w:ascii="Georgia" w:hAnsi="Georgia"/>
          <w:rPrChange w:id="3221" w:author="Ciaran Mc Donnell" w:date="2018-08-21T22:01:00Z">
            <w:rPr>
              <w:ins w:id="3222" w:author="bethcraig100178@gmail.com" w:date="2018-06-12T19:08:00Z"/>
              <w:rStyle w:val="selectable"/>
              <w:rFonts w:ascii="&amp;quot" w:hAnsi="&amp;quot"/>
              <w:color w:val="666666"/>
              <w:sz w:val="20"/>
              <w:szCs w:val="20"/>
            </w:rPr>
          </w:rPrChange>
        </w:rPr>
      </w:pPr>
      <w:ins w:id="3223" w:author="bethcraig100178@gmail.com" w:date="2018-06-12T19:08:00Z">
        <w:r w:rsidRPr="00FB0B2F">
          <w:rPr>
            <w:rFonts w:ascii="Georgia" w:hAnsi="Georgia"/>
            <w:rPrChange w:id="3224" w:author="Ciaran Mc Donnell" w:date="2018-08-21T22:01:00Z">
              <w:rPr>
                <w:rStyle w:val="selectable"/>
                <w:rFonts w:ascii="&amp;quot" w:hAnsi="&amp;quot"/>
                <w:color w:val="666666"/>
                <w:sz w:val="20"/>
                <w:szCs w:val="20"/>
              </w:rPr>
            </w:rPrChange>
          </w:rPr>
          <w:t>GitHub. (2018). [online] Available at: https://github.com/ [Accessed 12 Jun. 2018].</w:t>
        </w:r>
      </w:ins>
    </w:p>
    <w:p w14:paraId="0FF9E770" w14:textId="77777777" w:rsidR="008147FD" w:rsidRPr="00FB0B2F" w:rsidRDefault="008147FD" w:rsidP="00611097">
      <w:pPr>
        <w:pStyle w:val="ListParagraph"/>
        <w:jc w:val="both"/>
        <w:rPr>
          <w:ins w:id="3225" w:author="bethcraig100178@gmail.com" w:date="2018-06-12T19:16:00Z"/>
          <w:rFonts w:ascii="Georgia" w:hAnsi="Georgia"/>
          <w:rPrChange w:id="3226" w:author="Ciaran Mc Donnell" w:date="2018-08-21T22:01:00Z">
            <w:rPr>
              <w:ins w:id="3227" w:author="bethcraig100178@gmail.com" w:date="2018-06-12T19:16:00Z"/>
            </w:rPr>
          </w:rPrChange>
        </w:rPr>
      </w:pPr>
    </w:p>
    <w:p w14:paraId="2BC8A3B3" w14:textId="082F0C5C" w:rsidR="00611097" w:rsidRPr="00FB0B2F" w:rsidRDefault="00611097" w:rsidP="00611097">
      <w:pPr>
        <w:pStyle w:val="ListParagraph"/>
        <w:jc w:val="both"/>
        <w:rPr>
          <w:ins w:id="3228" w:author="bethcraig100178@gmail.com" w:date="2018-06-12T19:07:00Z"/>
          <w:rFonts w:ascii="Georgia" w:hAnsi="Georgia"/>
          <w:rPrChange w:id="3229" w:author="Ciaran Mc Donnell" w:date="2018-08-21T22:01:00Z">
            <w:rPr>
              <w:ins w:id="3230" w:author="bethcraig100178@gmail.com" w:date="2018-06-12T19:07:00Z"/>
              <w:rFonts w:ascii="Arial" w:hAnsi="Arial" w:cs="Arial"/>
              <w:color w:val="666666"/>
              <w:sz w:val="20"/>
              <w:szCs w:val="20"/>
            </w:rPr>
          </w:rPrChange>
        </w:rPr>
      </w:pPr>
      <w:ins w:id="3231" w:author="bethcraig100178@gmail.com" w:date="2018-06-12T19:07:00Z">
        <w:r w:rsidRPr="00FB0B2F">
          <w:rPr>
            <w:rFonts w:ascii="Georgia" w:hAnsi="Georgia"/>
            <w:rPrChange w:id="3232" w:author="Ciaran Mc Donnell" w:date="2018-08-21T22:01:00Z">
              <w:rPr>
                <w:rFonts w:ascii="Arial" w:hAnsi="Arial" w:cs="Arial"/>
                <w:color w:val="666666"/>
                <w:sz w:val="20"/>
                <w:szCs w:val="20"/>
              </w:rPr>
            </w:rPrChange>
          </w:rPr>
          <w:t xml:space="preserve">Jupyter.org. (2018). </w:t>
        </w:r>
        <w:r w:rsidRPr="00FB0B2F">
          <w:rPr>
            <w:rFonts w:ascii="Georgia" w:hAnsi="Georgia"/>
            <w:i/>
            <w:rPrChange w:id="3233" w:author="Ciaran Mc Donnell" w:date="2018-08-21T22:01:00Z">
              <w:rPr>
                <w:rFonts w:ascii="&amp;quot" w:hAnsi="&amp;quot"/>
                <w:i/>
                <w:iCs/>
                <w:color w:val="666666"/>
                <w:sz w:val="20"/>
                <w:szCs w:val="20"/>
              </w:rPr>
            </w:rPrChange>
          </w:rPr>
          <w:t>Project Jupyter</w:t>
        </w:r>
        <w:r w:rsidRPr="00FB0B2F">
          <w:rPr>
            <w:rFonts w:ascii="Georgia" w:hAnsi="Georgia"/>
            <w:i/>
            <w:rPrChange w:id="3234" w:author="Ciaran Mc Donnell" w:date="2018-08-21T22:01:00Z">
              <w:rPr>
                <w:rFonts w:ascii="Arial" w:hAnsi="Arial" w:cs="Arial"/>
                <w:color w:val="666666"/>
                <w:sz w:val="20"/>
                <w:szCs w:val="20"/>
              </w:rPr>
            </w:rPrChange>
          </w:rPr>
          <w:t>.</w:t>
        </w:r>
        <w:r w:rsidRPr="00FB0B2F">
          <w:rPr>
            <w:rFonts w:ascii="Georgia" w:hAnsi="Georgia"/>
            <w:rPrChange w:id="3235" w:author="Ciaran Mc Donnell" w:date="2018-08-21T22:01:00Z">
              <w:rPr>
                <w:rFonts w:ascii="Arial" w:hAnsi="Arial" w:cs="Arial"/>
                <w:color w:val="666666"/>
                <w:sz w:val="20"/>
                <w:szCs w:val="20"/>
              </w:rPr>
            </w:rPrChange>
          </w:rPr>
          <w:t xml:space="preserve"> [online] Available at: http://jupyter.org/ [Accessed 12 Jun. 2018].</w:t>
        </w:r>
      </w:ins>
    </w:p>
    <w:p w14:paraId="3436E095" w14:textId="7B1B6215" w:rsidR="004C1B89" w:rsidRPr="00FB0B2F" w:rsidDel="00611097" w:rsidRDefault="004C1B89" w:rsidP="002000D4">
      <w:pPr>
        <w:pStyle w:val="ListParagraph"/>
        <w:jc w:val="both"/>
        <w:rPr>
          <w:del w:id="3236" w:author="bethcraig100178@gmail.com" w:date="2018-06-12T19:08:00Z"/>
          <w:rFonts w:ascii="Georgia" w:hAnsi="Georgia"/>
          <w:rPrChange w:id="3237" w:author="Ciaran Mc Donnell" w:date="2018-08-21T22:01:00Z">
            <w:rPr>
              <w:del w:id="3238" w:author="bethcraig100178@gmail.com" w:date="2018-06-12T19:08:00Z"/>
            </w:rPr>
          </w:rPrChange>
        </w:rPr>
      </w:pPr>
    </w:p>
    <w:p w14:paraId="35662C92" w14:textId="77777777" w:rsidR="00611097" w:rsidRPr="00FB0B2F" w:rsidRDefault="00611097" w:rsidP="002000D4">
      <w:pPr>
        <w:pStyle w:val="ListParagraph"/>
        <w:jc w:val="both"/>
        <w:rPr>
          <w:ins w:id="3239" w:author="bethcraig100178@gmail.com" w:date="2018-06-12T19:07:00Z"/>
          <w:rFonts w:ascii="Georgia" w:hAnsi="Georgia"/>
          <w:rPrChange w:id="3240" w:author="Ciaran Mc Donnell" w:date="2018-08-21T22:01:00Z">
            <w:rPr>
              <w:ins w:id="3241" w:author="bethcraig100178@gmail.com" w:date="2018-06-12T19:07:00Z"/>
            </w:rPr>
          </w:rPrChange>
        </w:rPr>
      </w:pPr>
    </w:p>
    <w:p w14:paraId="525C71EB" w14:textId="0EB1989B" w:rsidR="004C1B89" w:rsidRPr="00FB0B2F" w:rsidRDefault="004C1B89" w:rsidP="002000D4">
      <w:pPr>
        <w:pStyle w:val="ListParagraph"/>
        <w:jc w:val="both"/>
        <w:rPr>
          <w:ins w:id="3242" w:author="bethcraig100178@gmail.com" w:date="2018-06-12T19:08:00Z"/>
          <w:rFonts w:ascii="Georgia" w:hAnsi="Georgia"/>
          <w:rPrChange w:id="3243" w:author="Ciaran Mc Donnell" w:date="2018-08-21T22:01:00Z">
            <w:rPr>
              <w:ins w:id="3244" w:author="bethcraig100178@gmail.com" w:date="2018-06-12T19:08:00Z"/>
            </w:rPr>
          </w:rPrChange>
        </w:rPr>
      </w:pPr>
      <w:r w:rsidRPr="00FB0B2F">
        <w:rPr>
          <w:rFonts w:ascii="Georgia" w:hAnsi="Georgia"/>
          <w:rPrChange w:id="3245" w:author="Ciaran Mc Donnell" w:date="2018-08-21T22:01:00Z">
            <w:rPr/>
          </w:rPrChange>
        </w:rPr>
        <w:t>Latham, N. R. and Mason, G. J. (2008). Maternal deprivation and the development of stereotypic behaviour</w:t>
      </w:r>
      <w:ins w:id="3246" w:author="bethcraig100178@gmail.com" w:date="2018-06-12T19:14:00Z">
        <w:r w:rsidR="001F2D11" w:rsidRPr="00FB0B2F">
          <w:rPr>
            <w:rFonts w:ascii="Georgia" w:hAnsi="Georgia"/>
            <w:rPrChange w:id="3247" w:author="Ciaran Mc Donnell" w:date="2018-08-21T22:01:00Z">
              <w:rPr/>
            </w:rPrChange>
          </w:rPr>
          <w:t>.</w:t>
        </w:r>
      </w:ins>
      <w:ins w:id="3248" w:author="bethcraig100178@gmail.com" w:date="2018-06-12T19:12:00Z">
        <w:r w:rsidR="00367FF4" w:rsidRPr="00FB0B2F">
          <w:rPr>
            <w:rFonts w:ascii="Georgia" w:hAnsi="Georgia"/>
            <w:rPrChange w:id="3249" w:author="Ciaran Mc Donnell" w:date="2018-08-21T22:01:00Z">
              <w:rPr/>
            </w:rPrChange>
          </w:rPr>
          <w:t xml:space="preserve"> </w:t>
        </w:r>
      </w:ins>
      <w:del w:id="3250" w:author="bethcraig100178@gmail.com" w:date="2018-06-12T19:12:00Z">
        <w:r w:rsidRPr="00FB0B2F" w:rsidDel="00367FF4">
          <w:rPr>
            <w:rFonts w:ascii="Georgia" w:hAnsi="Georgia"/>
            <w:i/>
            <w:rPrChange w:id="3251" w:author="Ciaran Mc Donnell" w:date="2018-08-21T22:01:00Z">
              <w:rPr/>
            </w:rPrChange>
          </w:rPr>
          <w:delText xml:space="preserve">', </w:delText>
        </w:r>
      </w:del>
      <w:r w:rsidRPr="00FB0B2F">
        <w:rPr>
          <w:rFonts w:ascii="Georgia" w:hAnsi="Georgia"/>
          <w:i/>
          <w:rPrChange w:id="3252" w:author="Ciaran Mc Donnell" w:date="2018-08-21T22:01:00Z">
            <w:rPr>
              <w:i/>
            </w:rPr>
          </w:rPrChange>
        </w:rPr>
        <w:t>Applied Animal Behaviour Science</w:t>
      </w:r>
      <w:r w:rsidRPr="00FB0B2F">
        <w:rPr>
          <w:rFonts w:ascii="Georgia" w:hAnsi="Georgia"/>
          <w:rPrChange w:id="3253" w:author="Ciaran Mc Donnell" w:date="2018-08-21T22:01:00Z">
            <w:rPr/>
          </w:rPrChange>
        </w:rPr>
        <w:t>, 110(1), pp. 84-108.</w:t>
      </w:r>
    </w:p>
    <w:p w14:paraId="6C4550A0" w14:textId="3A32ED55" w:rsidR="00611097" w:rsidRPr="00FB0B2F" w:rsidRDefault="00611097" w:rsidP="002000D4">
      <w:pPr>
        <w:pStyle w:val="ListParagraph"/>
        <w:jc w:val="both"/>
        <w:rPr>
          <w:ins w:id="3254" w:author="bethcraig100178@gmail.com" w:date="2018-06-12T19:08:00Z"/>
          <w:rFonts w:ascii="Georgia" w:hAnsi="Georgia"/>
          <w:rPrChange w:id="3255" w:author="Ciaran Mc Donnell" w:date="2018-08-21T22:01:00Z">
            <w:rPr>
              <w:ins w:id="3256" w:author="bethcraig100178@gmail.com" w:date="2018-06-12T19:08:00Z"/>
            </w:rPr>
          </w:rPrChange>
        </w:rPr>
      </w:pPr>
    </w:p>
    <w:p w14:paraId="5AC19924" w14:textId="1C7EEF52" w:rsidR="00611097" w:rsidRPr="00FB0B2F" w:rsidRDefault="00611097" w:rsidP="00611097">
      <w:pPr>
        <w:pStyle w:val="ListParagraph"/>
        <w:jc w:val="both"/>
        <w:rPr>
          <w:ins w:id="3257" w:author="bethcraig100178@gmail.com" w:date="2018-06-12T19:08:00Z"/>
          <w:rFonts w:ascii="Georgia" w:hAnsi="Georgia"/>
          <w:rPrChange w:id="3258" w:author="Ciaran Mc Donnell" w:date="2018-08-21T22:01:00Z">
            <w:rPr>
              <w:ins w:id="3259" w:author="bethcraig100178@gmail.com" w:date="2018-06-12T19:08:00Z"/>
              <w:rFonts w:ascii="Arial" w:hAnsi="Arial" w:cs="Arial"/>
              <w:color w:val="666666"/>
              <w:sz w:val="20"/>
              <w:szCs w:val="20"/>
            </w:rPr>
          </w:rPrChange>
        </w:rPr>
      </w:pPr>
      <w:ins w:id="3260" w:author="bethcraig100178@gmail.com" w:date="2018-06-12T19:08:00Z">
        <w:r w:rsidRPr="00FB0B2F">
          <w:rPr>
            <w:rFonts w:ascii="Georgia" w:hAnsi="Georgia"/>
            <w:rPrChange w:id="3261" w:author="Ciaran Mc Donnell" w:date="2018-08-21T22:01:00Z">
              <w:rPr>
                <w:rFonts w:ascii="Arial" w:hAnsi="Arial" w:cs="Arial"/>
                <w:color w:val="666666"/>
                <w:sz w:val="20"/>
                <w:szCs w:val="20"/>
              </w:rPr>
            </w:rPrChange>
          </w:rPr>
          <w:t xml:space="preserve">Mango-solutions.com. (2018). </w:t>
        </w:r>
        <w:r w:rsidRPr="00FB0B2F">
          <w:rPr>
            <w:rFonts w:ascii="Georgia" w:hAnsi="Georgia"/>
            <w:i/>
            <w:rPrChange w:id="3262" w:author="Ciaran Mc Donnell" w:date="2018-08-21T22:01:00Z">
              <w:rPr>
                <w:rFonts w:ascii="&amp;quot" w:hAnsi="&amp;quot"/>
                <w:i/>
                <w:iCs/>
                <w:color w:val="666666"/>
                <w:sz w:val="20"/>
                <w:szCs w:val="20"/>
              </w:rPr>
            </w:rPrChange>
          </w:rPr>
          <w:t xml:space="preserve">Integrating Python and R into a Data Analysis Pipeline - Part 1 </w:t>
        </w:r>
        <w:r w:rsidRPr="00FB0B2F">
          <w:rPr>
            <w:rFonts w:ascii="Georgia" w:hAnsi="Georgia"/>
            <w:rPrChange w:id="3263" w:author="Ciaran Mc Donnell" w:date="2018-08-21T22:01:00Z">
              <w:rPr>
                <w:rFonts w:ascii="Arial" w:hAnsi="Arial" w:cs="Arial"/>
                <w:color w:val="666666"/>
                <w:sz w:val="20"/>
                <w:szCs w:val="20"/>
              </w:rPr>
            </w:rPrChange>
          </w:rPr>
          <w:t>[online] Available at: https://www.mango-solutions.com/blog/integrating-python-and-r-into-a-data-analysis-pipeline-part-1 [Accessed 12 Jun. 2018].</w:t>
        </w:r>
      </w:ins>
    </w:p>
    <w:p w14:paraId="4EC79C3C" w14:textId="501CD0C5" w:rsidR="00611097" w:rsidRPr="00FB0B2F" w:rsidDel="00611097" w:rsidRDefault="00611097" w:rsidP="002000D4">
      <w:pPr>
        <w:pStyle w:val="ListParagraph"/>
        <w:jc w:val="both"/>
        <w:rPr>
          <w:del w:id="3264" w:author="bethcraig100178@gmail.com" w:date="2018-06-12T19:08:00Z"/>
          <w:rFonts w:ascii="Georgia" w:hAnsi="Georgia"/>
          <w:rPrChange w:id="3265" w:author="Ciaran Mc Donnell" w:date="2018-08-21T22:01:00Z">
            <w:rPr>
              <w:del w:id="3266" w:author="bethcraig100178@gmail.com" w:date="2018-06-12T19:08:00Z"/>
            </w:rPr>
          </w:rPrChange>
        </w:rPr>
      </w:pPr>
    </w:p>
    <w:p w14:paraId="5165438A" w14:textId="523E9918" w:rsidR="004C1B89" w:rsidRPr="00FB0B2F" w:rsidRDefault="004C1B89" w:rsidP="002000D4">
      <w:pPr>
        <w:pStyle w:val="ListParagraph"/>
        <w:jc w:val="both"/>
        <w:rPr>
          <w:ins w:id="3267" w:author="bethcraig100178@gmail.com" w:date="2018-06-12T19:08:00Z"/>
          <w:rFonts w:ascii="Georgia" w:hAnsi="Georgia"/>
          <w:rPrChange w:id="3268" w:author="Ciaran Mc Donnell" w:date="2018-08-21T22:01:00Z">
            <w:rPr>
              <w:ins w:id="3269" w:author="bethcraig100178@gmail.com" w:date="2018-06-12T19:08:00Z"/>
            </w:rPr>
          </w:rPrChange>
        </w:rPr>
      </w:pPr>
    </w:p>
    <w:p w14:paraId="50CF99E1" w14:textId="578D226E" w:rsidR="00611097" w:rsidRPr="00FB0B2F" w:rsidRDefault="00EE3ABC" w:rsidP="00611097">
      <w:pPr>
        <w:pStyle w:val="ListParagraph"/>
        <w:jc w:val="both"/>
        <w:rPr>
          <w:ins w:id="3270" w:author="bethcraig100178@gmail.com" w:date="2018-06-12T19:08:00Z"/>
          <w:rFonts w:ascii="Georgia" w:hAnsi="Georgia"/>
          <w:rPrChange w:id="3271" w:author="Ciaran Mc Donnell" w:date="2018-08-21T22:01:00Z">
            <w:rPr>
              <w:ins w:id="3272" w:author="bethcraig100178@gmail.com" w:date="2018-06-12T19:08:00Z"/>
              <w:rStyle w:val="selectable"/>
              <w:rFonts w:ascii="&amp;quot" w:hAnsi="&amp;quot"/>
              <w:color w:val="666666"/>
              <w:sz w:val="20"/>
              <w:szCs w:val="20"/>
            </w:rPr>
          </w:rPrChange>
        </w:rPr>
      </w:pPr>
      <w:ins w:id="3273" w:author="bethcraig100178@gmail.com" w:date="2018-06-12T19:11:00Z">
        <w:r w:rsidRPr="00FB0B2F">
          <w:rPr>
            <w:rFonts w:ascii="Georgia" w:hAnsi="Georgia"/>
            <w:rPrChange w:id="3274" w:author="Ciaran Mc Donnell" w:date="2018-08-21T22:01:00Z">
              <w:rPr/>
            </w:rPrChange>
          </w:rPr>
          <w:t xml:space="preserve">Pandas.pydata.org. (2018) </w:t>
        </w:r>
      </w:ins>
      <w:ins w:id="3275" w:author="bethcraig100178@gmail.com" w:date="2018-06-12T19:08:00Z">
        <w:r w:rsidR="00611097" w:rsidRPr="00FB0B2F">
          <w:rPr>
            <w:rFonts w:ascii="Georgia" w:hAnsi="Georgia"/>
            <w:rPrChange w:id="3276" w:author="Ciaran Mc Donnell" w:date="2018-08-21T22:01:00Z">
              <w:rPr>
                <w:rStyle w:val="selectable"/>
                <w:rFonts w:ascii="&amp;quot" w:hAnsi="&amp;quot"/>
                <w:i/>
                <w:iCs/>
                <w:color w:val="666666"/>
                <w:sz w:val="20"/>
                <w:szCs w:val="20"/>
              </w:rPr>
            </w:rPrChange>
          </w:rPr>
          <w:t xml:space="preserve">Python Data Analysis Library </w:t>
        </w:r>
        <w:r w:rsidR="00611097" w:rsidRPr="00FB0B2F">
          <w:rPr>
            <w:rFonts w:ascii="Georgia" w:hAnsi="Georgia" w:hint="eastAsia"/>
            <w:rPrChange w:id="3277" w:author="Ciaran Mc Donnell" w:date="2018-08-21T22:01:00Z">
              <w:rPr>
                <w:rStyle w:val="selectable"/>
                <w:rFonts w:ascii="&amp;quot" w:hAnsi="&amp;quot" w:hint="eastAsia"/>
                <w:i/>
                <w:iCs/>
                <w:color w:val="666666"/>
                <w:sz w:val="20"/>
                <w:szCs w:val="20"/>
              </w:rPr>
            </w:rPrChange>
          </w:rPr>
          <w:t>—</w:t>
        </w:r>
        <w:r w:rsidR="00611097" w:rsidRPr="00FB0B2F">
          <w:rPr>
            <w:rFonts w:ascii="Georgia" w:hAnsi="Georgia"/>
            <w:rPrChange w:id="3278" w:author="Ciaran Mc Donnell" w:date="2018-08-21T22:01:00Z">
              <w:rPr>
                <w:rStyle w:val="selectable"/>
                <w:rFonts w:ascii="&amp;quot" w:hAnsi="&amp;quot"/>
                <w:i/>
                <w:iCs/>
                <w:color w:val="666666"/>
                <w:sz w:val="20"/>
                <w:szCs w:val="20"/>
              </w:rPr>
            </w:rPrChange>
          </w:rPr>
          <w:t xml:space="preserve"> pandas: Python Data Analysis Library</w:t>
        </w:r>
        <w:r w:rsidR="00611097" w:rsidRPr="00FB0B2F">
          <w:rPr>
            <w:rFonts w:ascii="Georgia" w:hAnsi="Georgia"/>
            <w:i/>
            <w:rPrChange w:id="3279" w:author="Ciaran Mc Donnell" w:date="2018-08-21T22:01:00Z">
              <w:rPr>
                <w:rStyle w:val="selectable"/>
                <w:rFonts w:ascii="&amp;quot" w:hAnsi="&amp;quot"/>
                <w:color w:val="666666"/>
                <w:sz w:val="20"/>
                <w:szCs w:val="20"/>
              </w:rPr>
            </w:rPrChange>
          </w:rPr>
          <w:t>.</w:t>
        </w:r>
        <w:r w:rsidR="00611097" w:rsidRPr="00FB0B2F">
          <w:rPr>
            <w:rFonts w:ascii="Georgia" w:hAnsi="Georgia"/>
            <w:rPrChange w:id="3280" w:author="Ciaran Mc Donnell" w:date="2018-08-21T22:01:00Z">
              <w:rPr>
                <w:rStyle w:val="selectable"/>
                <w:rFonts w:ascii="&amp;quot" w:hAnsi="&amp;quot"/>
                <w:color w:val="666666"/>
                <w:sz w:val="20"/>
                <w:szCs w:val="20"/>
              </w:rPr>
            </w:rPrChange>
          </w:rPr>
          <w:t xml:space="preserve"> [online] Available at: https://pandas.pydata.org/ [Accessed 12 Jun. 2018].</w:t>
        </w:r>
      </w:ins>
    </w:p>
    <w:p w14:paraId="474F400E" w14:textId="77777777" w:rsidR="00611097" w:rsidRPr="00FB0B2F" w:rsidRDefault="00611097" w:rsidP="00611097">
      <w:pPr>
        <w:pStyle w:val="ListParagraph"/>
        <w:jc w:val="both"/>
        <w:rPr>
          <w:ins w:id="3281" w:author="bethcraig100178@gmail.com" w:date="2018-06-12T19:08:00Z"/>
          <w:rFonts w:ascii="Georgia" w:hAnsi="Georgia"/>
          <w:rPrChange w:id="3282" w:author="Ciaran Mc Donnell" w:date="2018-08-21T22:01:00Z">
            <w:rPr>
              <w:ins w:id="3283" w:author="bethcraig100178@gmail.com" w:date="2018-06-12T19:08:00Z"/>
              <w:rStyle w:val="selectable"/>
              <w:rFonts w:ascii="&amp;quot" w:hAnsi="&amp;quot"/>
              <w:color w:val="666666"/>
              <w:sz w:val="20"/>
              <w:szCs w:val="20"/>
            </w:rPr>
          </w:rPrChange>
        </w:rPr>
      </w:pPr>
    </w:p>
    <w:p w14:paraId="46592177" w14:textId="77777777" w:rsidR="00611097" w:rsidRPr="00FB0B2F" w:rsidRDefault="00611097" w:rsidP="00611097">
      <w:pPr>
        <w:pStyle w:val="ListParagraph"/>
        <w:jc w:val="both"/>
        <w:rPr>
          <w:ins w:id="3284" w:author="bethcraig100178@gmail.com" w:date="2018-06-12T19:08:00Z"/>
          <w:rFonts w:ascii="Georgia" w:hAnsi="Georgia"/>
          <w:rPrChange w:id="3285" w:author="Ciaran Mc Donnell" w:date="2018-08-21T22:01:00Z">
            <w:rPr>
              <w:ins w:id="3286" w:author="bethcraig100178@gmail.com" w:date="2018-06-12T19:08:00Z"/>
              <w:rStyle w:val="selectable"/>
              <w:rFonts w:ascii="&amp;quot" w:hAnsi="&amp;quot"/>
              <w:color w:val="666666"/>
              <w:sz w:val="20"/>
              <w:szCs w:val="20"/>
            </w:rPr>
          </w:rPrChange>
        </w:rPr>
      </w:pPr>
      <w:ins w:id="3287" w:author="bethcraig100178@gmail.com" w:date="2018-06-12T19:08:00Z">
        <w:r w:rsidRPr="00FB0B2F">
          <w:rPr>
            <w:rFonts w:ascii="Georgia" w:hAnsi="Georgia"/>
            <w:rPrChange w:id="3288" w:author="Ciaran Mc Donnell" w:date="2018-08-21T22:01:00Z">
              <w:rPr>
                <w:rStyle w:val="selectable"/>
                <w:rFonts w:ascii="&amp;quot" w:hAnsi="&amp;quot"/>
                <w:color w:val="666666"/>
                <w:sz w:val="20"/>
                <w:szCs w:val="20"/>
              </w:rPr>
            </w:rPrChange>
          </w:rPr>
          <w:t xml:space="preserve">Python.org. (2018). </w:t>
        </w:r>
        <w:r w:rsidRPr="00FB0B2F">
          <w:rPr>
            <w:rFonts w:ascii="Georgia" w:hAnsi="Georgia"/>
            <w:rPrChange w:id="3289" w:author="Ciaran Mc Donnell" w:date="2018-08-21T22:01:00Z">
              <w:rPr>
                <w:rStyle w:val="selectable"/>
                <w:rFonts w:ascii="&amp;quot" w:hAnsi="&amp;quot"/>
                <w:i/>
                <w:iCs/>
                <w:color w:val="666666"/>
                <w:sz w:val="20"/>
                <w:szCs w:val="20"/>
              </w:rPr>
            </w:rPrChange>
          </w:rPr>
          <w:t>Welcome to Python.org</w:t>
        </w:r>
        <w:r w:rsidRPr="00FB0B2F">
          <w:rPr>
            <w:rFonts w:ascii="Georgia" w:hAnsi="Georgia"/>
            <w:i/>
            <w:rPrChange w:id="3290" w:author="Ciaran Mc Donnell" w:date="2018-08-21T22:01:00Z">
              <w:rPr>
                <w:rStyle w:val="selectable"/>
                <w:rFonts w:ascii="&amp;quot" w:hAnsi="&amp;quot"/>
                <w:color w:val="666666"/>
                <w:sz w:val="20"/>
                <w:szCs w:val="20"/>
              </w:rPr>
            </w:rPrChange>
          </w:rPr>
          <w:t>.</w:t>
        </w:r>
        <w:r w:rsidRPr="00FB0B2F">
          <w:rPr>
            <w:rFonts w:ascii="Georgia" w:hAnsi="Georgia"/>
            <w:rPrChange w:id="3291" w:author="Ciaran Mc Donnell" w:date="2018-08-21T22:01:00Z">
              <w:rPr>
                <w:rStyle w:val="selectable"/>
                <w:rFonts w:ascii="&amp;quot" w:hAnsi="&amp;quot"/>
                <w:color w:val="666666"/>
                <w:sz w:val="20"/>
                <w:szCs w:val="20"/>
              </w:rPr>
            </w:rPrChange>
          </w:rPr>
          <w:t xml:space="preserve"> [online] Available at: https://www.python.org/ [Accessed 12 Jun. 2018].</w:t>
        </w:r>
      </w:ins>
    </w:p>
    <w:p w14:paraId="4683FEB7" w14:textId="77777777" w:rsidR="00611097" w:rsidRPr="00FB0B2F" w:rsidRDefault="00611097" w:rsidP="002000D4">
      <w:pPr>
        <w:pStyle w:val="ListParagraph"/>
        <w:jc w:val="both"/>
        <w:rPr>
          <w:rFonts w:ascii="Georgia" w:hAnsi="Georgia"/>
          <w:rPrChange w:id="3292" w:author="Ciaran Mc Donnell" w:date="2018-08-21T22:01:00Z">
            <w:rPr/>
          </w:rPrChange>
        </w:rPr>
      </w:pPr>
    </w:p>
    <w:p w14:paraId="4A2122DB" w14:textId="6020C8DA" w:rsidR="00C6484F" w:rsidRPr="00FB0B2F" w:rsidRDefault="004C1B89" w:rsidP="005A4274">
      <w:pPr>
        <w:pStyle w:val="ListParagraph"/>
        <w:jc w:val="both"/>
        <w:rPr>
          <w:ins w:id="3293" w:author="bethcraig100178@gmail.com" w:date="2018-06-12T18:44:00Z"/>
          <w:rFonts w:ascii="Georgia" w:hAnsi="Georgia"/>
          <w:rPrChange w:id="3294" w:author="Ciaran Mc Donnell" w:date="2018-08-21T22:01:00Z">
            <w:rPr>
              <w:ins w:id="3295" w:author="bethcraig100178@gmail.com" w:date="2018-06-12T18:44:00Z"/>
            </w:rPr>
          </w:rPrChange>
        </w:rPr>
      </w:pPr>
      <w:r w:rsidRPr="00FB0B2F">
        <w:rPr>
          <w:rFonts w:ascii="Georgia" w:hAnsi="Georgia"/>
          <w:rPrChange w:id="3296" w:author="Ciaran Mc Donnell" w:date="2018-08-21T22:01:00Z">
            <w:rPr/>
          </w:rPrChange>
        </w:rPr>
        <w:t xml:space="preserve">Rees, P. A. (2009). Activity budgets and the relationship between feeding and stereotypic behaviours in Asian elephants (Elephas maximus) in a zoo. </w:t>
      </w:r>
      <w:r w:rsidRPr="00FB0B2F">
        <w:rPr>
          <w:rFonts w:ascii="Georgia" w:hAnsi="Georgia"/>
          <w:i/>
          <w:rPrChange w:id="3297" w:author="Ciaran Mc Donnell" w:date="2018-08-21T22:01:00Z">
            <w:rPr>
              <w:i/>
            </w:rPr>
          </w:rPrChange>
        </w:rPr>
        <w:t>Zoo Biology</w:t>
      </w:r>
      <w:r w:rsidRPr="00FB0B2F">
        <w:rPr>
          <w:rFonts w:ascii="Georgia" w:hAnsi="Georgia"/>
          <w:i/>
          <w:rPrChange w:id="3298" w:author="Ciaran Mc Donnell" w:date="2018-08-21T22:01:00Z">
            <w:rPr/>
          </w:rPrChange>
        </w:rPr>
        <w:t>,</w:t>
      </w:r>
      <w:r w:rsidRPr="00FB0B2F">
        <w:rPr>
          <w:rFonts w:ascii="Georgia" w:hAnsi="Georgia"/>
          <w:rPrChange w:id="3299" w:author="Ciaran Mc Donnell" w:date="2018-08-21T22:01:00Z">
            <w:rPr/>
          </w:rPrChange>
        </w:rPr>
        <w:t xml:space="preserve"> 28(2), pp. 7997.</w:t>
      </w:r>
    </w:p>
    <w:p w14:paraId="64C62A2F" w14:textId="214D48DC" w:rsidR="00361CAD" w:rsidRPr="00FB0B2F" w:rsidRDefault="00361CAD" w:rsidP="005A4274">
      <w:pPr>
        <w:pStyle w:val="ListParagraph"/>
        <w:jc w:val="both"/>
        <w:rPr>
          <w:ins w:id="3300" w:author="bethcraig100178@gmail.com" w:date="2018-06-12T18:44:00Z"/>
          <w:rFonts w:ascii="Georgia" w:hAnsi="Georgia"/>
          <w:rPrChange w:id="3301" w:author="Ciaran Mc Donnell" w:date="2018-08-21T22:01:00Z">
            <w:rPr>
              <w:ins w:id="3302" w:author="bethcraig100178@gmail.com" w:date="2018-06-12T18:44:00Z"/>
            </w:rPr>
          </w:rPrChange>
        </w:rPr>
      </w:pPr>
    </w:p>
    <w:p w14:paraId="6C90FBAD" w14:textId="7DA1CC43" w:rsidR="00086744" w:rsidRPr="00FB0B2F" w:rsidRDefault="00086744" w:rsidP="005A4274">
      <w:pPr>
        <w:pStyle w:val="ListParagraph"/>
        <w:jc w:val="both"/>
        <w:rPr>
          <w:ins w:id="3303" w:author="bethcraig100178@gmail.com" w:date="2018-06-12T18:59:00Z"/>
          <w:rFonts w:ascii="Georgia" w:hAnsi="Georgia"/>
          <w:rPrChange w:id="3304" w:author="Ciaran Mc Donnell" w:date="2018-08-21T22:01:00Z">
            <w:rPr>
              <w:ins w:id="3305" w:author="bethcraig100178@gmail.com" w:date="2018-06-12T18:59:00Z"/>
              <w:rStyle w:val="selectable"/>
              <w:rFonts w:ascii="&amp;quot" w:hAnsi="&amp;quot"/>
              <w:color w:val="666666"/>
              <w:sz w:val="20"/>
              <w:szCs w:val="20"/>
            </w:rPr>
          </w:rPrChange>
        </w:rPr>
      </w:pPr>
      <w:ins w:id="3306" w:author="bethcraig100178@gmail.com" w:date="2018-06-12T18:59:00Z">
        <w:r w:rsidRPr="00FB0B2F">
          <w:rPr>
            <w:rFonts w:ascii="Georgia" w:hAnsi="Georgia"/>
            <w:rPrChange w:id="3307" w:author="Ciaran Mc Donnell" w:date="2018-08-21T22:01:00Z">
              <w:rPr>
                <w:rStyle w:val="selectable"/>
                <w:rFonts w:ascii="&amp;quot" w:hAnsi="&amp;quot"/>
                <w:color w:val="666666"/>
                <w:sz w:val="20"/>
                <w:szCs w:val="20"/>
              </w:rPr>
            </w:rPrChange>
          </w:rPr>
          <w:t xml:space="preserve">R-project.org. (2018). </w:t>
        </w:r>
        <w:r w:rsidRPr="00FB0B2F">
          <w:rPr>
            <w:rFonts w:ascii="Georgia" w:hAnsi="Georgia"/>
            <w:rPrChange w:id="3308" w:author="Ciaran Mc Donnell" w:date="2018-08-21T22:01:00Z">
              <w:rPr>
                <w:rStyle w:val="selectable"/>
                <w:rFonts w:ascii="&amp;quot" w:hAnsi="&amp;quot"/>
                <w:i/>
                <w:iCs/>
                <w:color w:val="666666"/>
                <w:sz w:val="20"/>
                <w:szCs w:val="20"/>
              </w:rPr>
            </w:rPrChange>
          </w:rPr>
          <w:t>R: The R Project for Statistical Computing</w:t>
        </w:r>
        <w:r w:rsidRPr="00FB0B2F">
          <w:rPr>
            <w:rFonts w:ascii="Georgia" w:hAnsi="Georgia"/>
            <w:i/>
            <w:rPrChange w:id="3309" w:author="Ciaran Mc Donnell" w:date="2018-08-21T22:01:00Z">
              <w:rPr>
                <w:rStyle w:val="selectable"/>
                <w:rFonts w:ascii="&amp;quot" w:hAnsi="&amp;quot"/>
                <w:color w:val="666666"/>
                <w:sz w:val="20"/>
                <w:szCs w:val="20"/>
              </w:rPr>
            </w:rPrChange>
          </w:rPr>
          <w:t>.</w:t>
        </w:r>
        <w:r w:rsidRPr="00FB0B2F">
          <w:rPr>
            <w:rFonts w:ascii="Georgia" w:hAnsi="Georgia"/>
            <w:rPrChange w:id="3310" w:author="Ciaran Mc Donnell" w:date="2018-08-21T22:01:00Z">
              <w:rPr>
                <w:rStyle w:val="selectable"/>
                <w:rFonts w:ascii="&amp;quot" w:hAnsi="&amp;quot"/>
                <w:color w:val="666666"/>
                <w:sz w:val="20"/>
                <w:szCs w:val="20"/>
              </w:rPr>
            </w:rPrChange>
          </w:rPr>
          <w:t xml:space="preserve"> [online] Available at: https://www.r-project.org/ [Accessed 12 Jun. 2018].</w:t>
        </w:r>
      </w:ins>
    </w:p>
    <w:p w14:paraId="432626B1" w14:textId="29A733FC" w:rsidR="00086744" w:rsidRPr="00FB0B2F" w:rsidRDefault="00086744" w:rsidP="005A4274">
      <w:pPr>
        <w:pStyle w:val="ListParagraph"/>
        <w:jc w:val="both"/>
        <w:rPr>
          <w:ins w:id="3311" w:author="bethcraig100178@gmail.com" w:date="2018-06-12T18:59:00Z"/>
          <w:rFonts w:ascii="Georgia" w:hAnsi="Georgia"/>
          <w:rPrChange w:id="3312" w:author="Ciaran Mc Donnell" w:date="2018-08-21T22:01:00Z">
            <w:rPr>
              <w:ins w:id="3313" w:author="bethcraig100178@gmail.com" w:date="2018-06-12T18:59:00Z"/>
            </w:rPr>
          </w:rPrChange>
        </w:rPr>
      </w:pPr>
    </w:p>
    <w:p w14:paraId="57520883" w14:textId="77777777" w:rsidR="009A0F57" w:rsidRPr="00FB0B2F" w:rsidRDefault="009A0F57" w:rsidP="005A4274">
      <w:pPr>
        <w:pStyle w:val="ListParagraph"/>
        <w:jc w:val="both"/>
        <w:rPr>
          <w:ins w:id="3314" w:author="bethcraig100178@gmail.com" w:date="2018-06-12T18:50:00Z"/>
          <w:rFonts w:ascii="Georgia" w:hAnsi="Georgia"/>
          <w:rPrChange w:id="3315" w:author="Ciaran Mc Donnell" w:date="2018-08-21T22:01:00Z">
            <w:rPr>
              <w:ins w:id="3316" w:author="bethcraig100178@gmail.com" w:date="2018-06-12T18:50:00Z"/>
            </w:rPr>
          </w:rPrChange>
        </w:rPr>
      </w:pPr>
    </w:p>
    <w:p w14:paraId="0F25EF2A" w14:textId="40301CC4" w:rsidR="00E153A7" w:rsidRPr="00FB0B2F" w:rsidRDefault="00E153A7" w:rsidP="005A4274">
      <w:pPr>
        <w:pStyle w:val="ListParagraph"/>
        <w:jc w:val="both"/>
        <w:rPr>
          <w:ins w:id="3317" w:author="bethcraig100178@gmail.com" w:date="2018-06-12T18:46:00Z"/>
          <w:rFonts w:ascii="Georgia" w:hAnsi="Georgia"/>
          <w:rPrChange w:id="3318" w:author="Ciaran Mc Donnell" w:date="2018-08-21T22:01:00Z">
            <w:rPr>
              <w:ins w:id="3319" w:author="bethcraig100178@gmail.com" w:date="2018-06-12T18:46:00Z"/>
            </w:rPr>
          </w:rPrChange>
        </w:rPr>
      </w:pPr>
      <w:ins w:id="3320" w:author="bethcraig100178@gmail.com" w:date="2018-06-12T19:05:00Z">
        <w:r w:rsidRPr="00FB0B2F">
          <w:rPr>
            <w:rFonts w:ascii="Georgia" w:hAnsi="Georgia"/>
            <w:rPrChange w:id="3321" w:author="Ciaran Mc Donnell" w:date="2018-08-21T22:01:00Z">
              <w:rPr>
                <w:rStyle w:val="selectable"/>
                <w:rFonts w:ascii="&amp;quot" w:hAnsi="&amp;quot"/>
                <w:color w:val="666666"/>
                <w:sz w:val="20"/>
                <w:szCs w:val="20"/>
              </w:rPr>
            </w:rPrChange>
          </w:rPr>
          <w:t>Tableau Software. (2018). [online] Available at: https://www.tableau.com/ [Accessed 12 Jun. 2018].</w:t>
        </w:r>
      </w:ins>
    </w:p>
    <w:p w14:paraId="380D4ED6" w14:textId="3B2237B4" w:rsidR="00941B05" w:rsidRPr="00FB0B2F" w:rsidRDefault="00941B05" w:rsidP="005A4274">
      <w:pPr>
        <w:pStyle w:val="ListParagraph"/>
        <w:jc w:val="both"/>
        <w:rPr>
          <w:ins w:id="3322" w:author="bethcraig100178@gmail.com" w:date="2018-06-12T18:46:00Z"/>
          <w:rFonts w:ascii="Georgia" w:hAnsi="Georgia"/>
          <w:rPrChange w:id="3323" w:author="Ciaran Mc Donnell" w:date="2018-08-21T22:01:00Z">
            <w:rPr>
              <w:ins w:id="3324" w:author="bethcraig100178@gmail.com" w:date="2018-06-12T18:46:00Z"/>
            </w:rPr>
          </w:rPrChange>
        </w:rPr>
      </w:pPr>
    </w:p>
    <w:p w14:paraId="2ABFD054" w14:textId="359A6AD1" w:rsidR="00941B05" w:rsidRPr="00FB0B2F" w:rsidDel="008D65C4" w:rsidRDefault="00941B05" w:rsidP="005A4274">
      <w:pPr>
        <w:pStyle w:val="ListParagraph"/>
        <w:jc w:val="both"/>
        <w:rPr>
          <w:ins w:id="3325" w:author="bethcraig100178@gmail.com" w:date="2018-06-12T18:44:00Z"/>
          <w:del w:id="3326" w:author="Ciaran Mc Donnell" w:date="2018-08-21T19:46:00Z"/>
          <w:rFonts w:ascii="Georgia" w:hAnsi="Georgia"/>
          <w:rPrChange w:id="3327" w:author="Ciaran Mc Donnell" w:date="2018-08-21T22:01:00Z">
            <w:rPr>
              <w:ins w:id="3328" w:author="bethcraig100178@gmail.com" w:date="2018-06-12T18:44:00Z"/>
              <w:del w:id="3329" w:author="Ciaran Mc Donnell" w:date="2018-08-21T19:46:00Z"/>
            </w:rPr>
          </w:rPrChange>
        </w:rPr>
      </w:pPr>
    </w:p>
    <w:p w14:paraId="59798379" w14:textId="5BB7CF59" w:rsidR="009D6E38" w:rsidRPr="00FB0B2F" w:rsidDel="0029562E" w:rsidRDefault="009D6E38">
      <w:pPr>
        <w:rPr>
          <w:ins w:id="3330" w:author="bethcraig100178@gmail.com" w:date="2018-06-12T18:44:00Z"/>
          <w:del w:id="3331" w:author="Ciaran Mc Donnell" w:date="2018-07-09T23:30:00Z"/>
          <w:rFonts w:ascii="Georgia" w:hAnsi="Georgia"/>
          <w:rPrChange w:id="3332" w:author="Ciaran Mc Donnell" w:date="2018-08-21T22:01:00Z">
            <w:rPr>
              <w:ins w:id="3333" w:author="bethcraig100178@gmail.com" w:date="2018-06-12T18:44:00Z"/>
              <w:del w:id="3334" w:author="Ciaran Mc Donnell" w:date="2018-07-09T23:30:00Z"/>
            </w:rPr>
          </w:rPrChange>
        </w:rPr>
        <w:pPrChange w:id="3335" w:author="Ciaran Mc Donnell" w:date="2018-08-21T19:46:00Z">
          <w:pPr>
            <w:pStyle w:val="ListParagraph"/>
            <w:jc w:val="both"/>
          </w:pPr>
        </w:pPrChange>
      </w:pPr>
      <w:bookmarkStart w:id="3336" w:name="_Toc522552402"/>
      <w:bookmarkEnd w:id="3336"/>
    </w:p>
    <w:p w14:paraId="7DD507FD" w14:textId="78DABFB4" w:rsidR="00361CAD" w:rsidRPr="00FB0B2F" w:rsidDel="0029562E" w:rsidRDefault="00361CAD">
      <w:pPr>
        <w:rPr>
          <w:del w:id="3337" w:author="Ciaran Mc Donnell" w:date="2018-07-09T23:30:00Z"/>
          <w:rFonts w:ascii="Georgia" w:hAnsi="Georgia"/>
          <w:rPrChange w:id="3338" w:author="Ciaran Mc Donnell" w:date="2018-08-21T22:01:00Z">
            <w:rPr>
              <w:del w:id="3339" w:author="Ciaran Mc Donnell" w:date="2018-07-09T23:30:00Z"/>
            </w:rPr>
          </w:rPrChange>
        </w:rPr>
        <w:pPrChange w:id="3340" w:author="Ciaran Mc Donnell" w:date="2018-08-21T19:46:00Z">
          <w:pPr>
            <w:pStyle w:val="ListParagraph"/>
            <w:jc w:val="both"/>
          </w:pPr>
        </w:pPrChange>
      </w:pPr>
      <w:bookmarkStart w:id="3341" w:name="_Toc522552403"/>
      <w:bookmarkEnd w:id="3341"/>
    </w:p>
    <w:p w14:paraId="6605727E" w14:textId="14ECFAE4" w:rsidR="005A4274" w:rsidRPr="00FB0B2F" w:rsidDel="004D7C6A" w:rsidRDefault="005A4274">
      <w:pPr>
        <w:rPr>
          <w:del w:id="3342" w:author="Ciaran Mc Donnell" w:date="2018-07-06T12:03:00Z"/>
          <w:rFonts w:ascii="Georgia" w:hAnsi="Georgia"/>
          <w:rPrChange w:id="3343" w:author="Ciaran Mc Donnell" w:date="2018-08-21T22:01:00Z">
            <w:rPr>
              <w:del w:id="3344" w:author="Ciaran Mc Donnell" w:date="2018-07-06T12:03:00Z"/>
            </w:rPr>
          </w:rPrChange>
        </w:rPr>
        <w:pPrChange w:id="3345" w:author="Ciaran Mc Donnell" w:date="2018-08-21T19:46:00Z">
          <w:pPr>
            <w:pStyle w:val="ListParagraph"/>
          </w:pPr>
        </w:pPrChange>
      </w:pPr>
    </w:p>
    <w:p w14:paraId="29AEEAF0" w14:textId="15B6D98C" w:rsidR="005A4274" w:rsidRPr="00FB0B2F" w:rsidDel="0099090A" w:rsidRDefault="005A4274">
      <w:pPr>
        <w:pStyle w:val="ListParagraph"/>
        <w:rPr>
          <w:del w:id="3346" w:author="Ciaran Mc Donnell" w:date="2018-07-06T12:03:00Z"/>
          <w:rFonts w:ascii="Georgia" w:hAnsi="Georgia"/>
          <w:rPrChange w:id="3347" w:author="Ciaran Mc Donnell" w:date="2018-08-21T22:01:00Z">
            <w:rPr>
              <w:del w:id="3348" w:author="Ciaran Mc Donnell" w:date="2018-07-06T12:03:00Z"/>
            </w:rPr>
          </w:rPrChange>
        </w:rPr>
        <w:pPrChange w:id="3349" w:author="Ciaran Mc Donnell" w:date="2018-07-06T12:04:00Z">
          <w:pPr>
            <w:pStyle w:val="ListParagraph"/>
            <w:jc w:val="both"/>
          </w:pPr>
        </w:pPrChange>
      </w:pPr>
      <w:bookmarkStart w:id="3350" w:name="_Toc522552405"/>
      <w:bookmarkEnd w:id="3350"/>
    </w:p>
    <w:p w14:paraId="2A3B8F82" w14:textId="4EBC2471" w:rsidR="005A4274" w:rsidRPr="00FB0B2F" w:rsidRDefault="005A4274">
      <w:pPr>
        <w:pStyle w:val="ListParagraph"/>
        <w:rPr>
          <w:rFonts w:ascii="Georgia" w:hAnsi="Georgia"/>
          <w:b/>
          <w:rPrChange w:id="3351" w:author="Ciaran Mc Donnell" w:date="2018-08-21T22:01:00Z">
            <w:rPr/>
          </w:rPrChange>
        </w:rPr>
        <w:pPrChange w:id="3352" w:author="Ciaran Mc Donnell" w:date="2018-07-06T12:04:00Z">
          <w:pPr>
            <w:pStyle w:val="ListParagraph"/>
            <w:jc w:val="center"/>
          </w:pPr>
        </w:pPrChange>
      </w:pPr>
      <w:del w:id="3353" w:author="Ciaran Mc Donnell" w:date="2018-07-06T12:04:00Z">
        <w:r w:rsidRPr="00FB0B2F" w:rsidDel="0099090A">
          <w:rPr>
            <w:rFonts w:ascii="Georgia" w:hAnsi="Georgia"/>
            <w:b/>
            <w:rPrChange w:id="3354" w:author="Ciaran Mc Donnell" w:date="2018-08-21T22:01:00Z">
              <w:rPr/>
            </w:rPrChange>
          </w:rPr>
          <w:delText>End of Document</w:delText>
        </w:r>
      </w:del>
    </w:p>
    <w:sectPr w:rsidR="005A4274" w:rsidRPr="00FB0B2F" w:rsidSect="006E1348">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3595A" w14:textId="77777777" w:rsidR="004641D4" w:rsidRDefault="004641D4" w:rsidP="00C60445">
      <w:pPr>
        <w:spacing w:after="0" w:line="240" w:lineRule="auto"/>
      </w:pPr>
      <w:r>
        <w:separator/>
      </w:r>
    </w:p>
  </w:endnote>
  <w:endnote w:type="continuationSeparator" w:id="0">
    <w:p w14:paraId="1C297164" w14:textId="77777777" w:rsidR="004641D4" w:rsidRDefault="004641D4"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353D3" w14:textId="1AFABBC7" w:rsidR="009851C5" w:rsidRDefault="009851C5">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9B9C1" w14:textId="77777777" w:rsidR="009851C5" w:rsidRDefault="009851C5">
    <w:pPr>
      <w:pStyle w:val="Footer"/>
    </w:pPr>
    <w:r>
      <w:t xml:space="preserve">Template developed by Dr </w:t>
    </w:r>
    <w:proofErr w:type="spellStart"/>
    <w:r>
      <w:t>Shazia</w:t>
    </w:r>
    <w:proofErr w:type="spellEnd"/>
    <w:r>
      <w:t xml:space="preserve"> </w:t>
    </w:r>
    <w:proofErr w:type="gramStart"/>
    <w:r>
      <w:t>A</w:t>
    </w:r>
    <w:proofErr w:type="gramEnd"/>
    <w:r>
      <w:t xml:space="preserve"> Afzal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92405" w14:textId="77777777" w:rsidR="004641D4" w:rsidRDefault="004641D4" w:rsidP="00C60445">
      <w:pPr>
        <w:spacing w:after="0" w:line="240" w:lineRule="auto"/>
      </w:pPr>
      <w:r>
        <w:separator/>
      </w:r>
    </w:p>
  </w:footnote>
  <w:footnote w:type="continuationSeparator" w:id="0">
    <w:p w14:paraId="395BB047" w14:textId="77777777" w:rsidR="004641D4" w:rsidRDefault="004641D4" w:rsidP="00C60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1FE"/>
    <w:multiLevelType w:val="hybridMultilevel"/>
    <w:tmpl w:val="E884CC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3C2C1A"/>
    <w:multiLevelType w:val="hybridMultilevel"/>
    <w:tmpl w:val="3B6CFEE6"/>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 w15:restartNumberingAfterBreak="0">
    <w:nsid w:val="0B9F7FB4"/>
    <w:multiLevelType w:val="multilevel"/>
    <w:tmpl w:val="00AC34C6"/>
    <w:lvl w:ilvl="0">
      <w:start w:val="1"/>
      <w:numFmt w:val="decimal"/>
      <w:lvlText w:val="%1."/>
      <w:lvlJc w:val="left"/>
      <w:pPr>
        <w:ind w:left="1080" w:hanging="360"/>
      </w:pPr>
      <w:rPr>
        <w:rFonts w:hint="default"/>
      </w:rPr>
    </w:lvl>
    <w:lvl w:ilvl="1">
      <w:start w:val="3"/>
      <w:numFmt w:val="decimal"/>
      <w:isLgl/>
      <w:lvlText w:val="%1.%2"/>
      <w:lvlJc w:val="left"/>
      <w:pPr>
        <w:ind w:left="1804" w:hanging="730"/>
      </w:pPr>
      <w:rPr>
        <w:rFonts w:hint="default"/>
      </w:rPr>
    </w:lvl>
    <w:lvl w:ilvl="2">
      <w:start w:val="1"/>
      <w:numFmt w:val="decimal"/>
      <w:isLgl/>
      <w:lvlText w:val="%1.%2.%3"/>
      <w:lvlJc w:val="left"/>
      <w:pPr>
        <w:ind w:left="2158" w:hanging="730"/>
      </w:pPr>
      <w:rPr>
        <w:rFonts w:hint="default"/>
      </w:rPr>
    </w:lvl>
    <w:lvl w:ilvl="3">
      <w:start w:val="1"/>
      <w:numFmt w:val="decimal"/>
      <w:isLgl/>
      <w:lvlText w:val="%1.%2.%3.%4"/>
      <w:lvlJc w:val="left"/>
      <w:pPr>
        <w:ind w:left="2512" w:hanging="730"/>
      </w:pPr>
      <w:rPr>
        <w:rFonts w:hint="default"/>
      </w:rPr>
    </w:lvl>
    <w:lvl w:ilvl="4">
      <w:start w:val="1"/>
      <w:numFmt w:val="decimal"/>
      <w:isLgl/>
      <w:lvlText w:val="%1.%2.%3.%4.%5"/>
      <w:lvlJc w:val="left"/>
      <w:pPr>
        <w:ind w:left="3216"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284" w:hanging="1440"/>
      </w:pPr>
      <w:rPr>
        <w:rFonts w:hint="default"/>
      </w:rPr>
    </w:lvl>
    <w:lvl w:ilvl="7">
      <w:start w:val="1"/>
      <w:numFmt w:val="decimal"/>
      <w:isLgl/>
      <w:lvlText w:val="%1.%2.%3.%4.%5.%6.%7.%8"/>
      <w:lvlJc w:val="left"/>
      <w:pPr>
        <w:ind w:left="4638" w:hanging="1440"/>
      </w:pPr>
      <w:rPr>
        <w:rFonts w:hint="default"/>
      </w:rPr>
    </w:lvl>
    <w:lvl w:ilvl="8">
      <w:start w:val="1"/>
      <w:numFmt w:val="decimal"/>
      <w:isLgl/>
      <w:lvlText w:val="%1.%2.%3.%4.%5.%6.%7.%8.%9"/>
      <w:lvlJc w:val="left"/>
      <w:pPr>
        <w:ind w:left="4992" w:hanging="1440"/>
      </w:pPr>
      <w:rPr>
        <w:rFonts w:hint="default"/>
      </w:rPr>
    </w:lvl>
  </w:abstractNum>
  <w:abstractNum w:abstractNumId="3" w15:restartNumberingAfterBreak="0">
    <w:nsid w:val="193B2149"/>
    <w:multiLevelType w:val="hybridMultilevel"/>
    <w:tmpl w:val="BB040E22"/>
    <w:lvl w:ilvl="0" w:tplc="B5FE5A40">
      <w:start w:val="4"/>
      <w:numFmt w:val="decimal"/>
      <w:lvlText w:val="%1"/>
      <w:lvlJc w:val="left"/>
      <w:pPr>
        <w:ind w:left="2535" w:hanging="360"/>
      </w:pPr>
      <w:rPr>
        <w:rFonts w:hint="default"/>
      </w:rPr>
    </w:lvl>
    <w:lvl w:ilvl="1" w:tplc="18090019" w:tentative="1">
      <w:start w:val="1"/>
      <w:numFmt w:val="lowerLetter"/>
      <w:lvlText w:val="%2."/>
      <w:lvlJc w:val="left"/>
      <w:pPr>
        <w:ind w:left="3255" w:hanging="360"/>
      </w:pPr>
    </w:lvl>
    <w:lvl w:ilvl="2" w:tplc="1809001B" w:tentative="1">
      <w:start w:val="1"/>
      <w:numFmt w:val="lowerRoman"/>
      <w:lvlText w:val="%3."/>
      <w:lvlJc w:val="right"/>
      <w:pPr>
        <w:ind w:left="3975" w:hanging="180"/>
      </w:pPr>
    </w:lvl>
    <w:lvl w:ilvl="3" w:tplc="1809000F" w:tentative="1">
      <w:start w:val="1"/>
      <w:numFmt w:val="decimal"/>
      <w:lvlText w:val="%4."/>
      <w:lvlJc w:val="left"/>
      <w:pPr>
        <w:ind w:left="4695" w:hanging="360"/>
      </w:pPr>
    </w:lvl>
    <w:lvl w:ilvl="4" w:tplc="18090019" w:tentative="1">
      <w:start w:val="1"/>
      <w:numFmt w:val="lowerLetter"/>
      <w:lvlText w:val="%5."/>
      <w:lvlJc w:val="left"/>
      <w:pPr>
        <w:ind w:left="5415" w:hanging="360"/>
      </w:pPr>
    </w:lvl>
    <w:lvl w:ilvl="5" w:tplc="1809001B" w:tentative="1">
      <w:start w:val="1"/>
      <w:numFmt w:val="lowerRoman"/>
      <w:lvlText w:val="%6."/>
      <w:lvlJc w:val="right"/>
      <w:pPr>
        <w:ind w:left="6135" w:hanging="180"/>
      </w:pPr>
    </w:lvl>
    <w:lvl w:ilvl="6" w:tplc="1809000F" w:tentative="1">
      <w:start w:val="1"/>
      <w:numFmt w:val="decimal"/>
      <w:lvlText w:val="%7."/>
      <w:lvlJc w:val="left"/>
      <w:pPr>
        <w:ind w:left="6855" w:hanging="360"/>
      </w:pPr>
    </w:lvl>
    <w:lvl w:ilvl="7" w:tplc="18090019" w:tentative="1">
      <w:start w:val="1"/>
      <w:numFmt w:val="lowerLetter"/>
      <w:lvlText w:val="%8."/>
      <w:lvlJc w:val="left"/>
      <w:pPr>
        <w:ind w:left="7575" w:hanging="360"/>
      </w:pPr>
    </w:lvl>
    <w:lvl w:ilvl="8" w:tplc="1809001B" w:tentative="1">
      <w:start w:val="1"/>
      <w:numFmt w:val="lowerRoman"/>
      <w:lvlText w:val="%9."/>
      <w:lvlJc w:val="right"/>
      <w:pPr>
        <w:ind w:left="8295" w:hanging="180"/>
      </w:pPr>
    </w:lvl>
  </w:abstractNum>
  <w:abstractNum w:abstractNumId="4" w15:restartNumberingAfterBreak="0">
    <w:nsid w:val="33CC4631"/>
    <w:multiLevelType w:val="hybridMultilevel"/>
    <w:tmpl w:val="1BC842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363B307F"/>
    <w:multiLevelType w:val="hybridMultilevel"/>
    <w:tmpl w:val="4F5E61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4C20106"/>
    <w:multiLevelType w:val="hybridMultilevel"/>
    <w:tmpl w:val="409897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60E3F95"/>
    <w:multiLevelType w:val="hybridMultilevel"/>
    <w:tmpl w:val="DF1A87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4ABB221A"/>
    <w:multiLevelType w:val="multilevel"/>
    <w:tmpl w:val="D53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836C0"/>
    <w:multiLevelType w:val="hybridMultilevel"/>
    <w:tmpl w:val="CAFEEDF4"/>
    <w:lvl w:ilvl="0" w:tplc="3702B3C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09B66CE"/>
    <w:multiLevelType w:val="multilevel"/>
    <w:tmpl w:val="601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93195"/>
    <w:multiLevelType w:val="hybridMultilevel"/>
    <w:tmpl w:val="D4CC3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BBE177C"/>
    <w:multiLevelType w:val="hybridMultilevel"/>
    <w:tmpl w:val="BD1A3C18"/>
    <w:lvl w:ilvl="0" w:tplc="0F9642EC">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abstractNum w:abstractNumId="13" w15:restartNumberingAfterBreak="0">
    <w:nsid w:val="780F2E9C"/>
    <w:multiLevelType w:val="multilevel"/>
    <w:tmpl w:val="9C3E8090"/>
    <w:lvl w:ilvl="0">
      <w:start w:val="3"/>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4" w15:restartNumberingAfterBreak="0">
    <w:nsid w:val="7B1359E6"/>
    <w:multiLevelType w:val="hybridMultilevel"/>
    <w:tmpl w:val="5A6680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7C55167D"/>
    <w:multiLevelType w:val="hybridMultilevel"/>
    <w:tmpl w:val="CB421C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0"/>
  </w:num>
  <w:num w:numId="6">
    <w:abstractNumId w:val="8"/>
  </w:num>
  <w:num w:numId="7">
    <w:abstractNumId w:val="1"/>
  </w:num>
  <w:num w:numId="8">
    <w:abstractNumId w:val="13"/>
  </w:num>
  <w:num w:numId="9">
    <w:abstractNumId w:val="3"/>
  </w:num>
  <w:num w:numId="10">
    <w:abstractNumId w:val="9"/>
  </w:num>
  <w:num w:numId="11">
    <w:abstractNumId w:val="12"/>
  </w:num>
  <w:num w:numId="12">
    <w:abstractNumId w:val="6"/>
  </w:num>
  <w:num w:numId="13">
    <w:abstractNumId w:val="0"/>
  </w:num>
  <w:num w:numId="14">
    <w:abstractNumId w:val="11"/>
  </w:num>
  <w:num w:numId="15">
    <w:abstractNumId w:val="15"/>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aran Mc Donnell">
    <w15:presenceInfo w15:providerId="Windows Live" w15:userId="82988f257bd4e59c"/>
  </w15:person>
  <w15:person w15:author="bethcraig100178@gmail.com">
    <w15:presenceInfo w15:providerId="Windows Live" w15:userId="82988f257bd4e5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7A"/>
    <w:rsid w:val="00003DB1"/>
    <w:rsid w:val="000056FF"/>
    <w:rsid w:val="00006911"/>
    <w:rsid w:val="00014A52"/>
    <w:rsid w:val="00022811"/>
    <w:rsid w:val="0002515C"/>
    <w:rsid w:val="00025A6A"/>
    <w:rsid w:val="000266C8"/>
    <w:rsid w:val="000266DE"/>
    <w:rsid w:val="0003125D"/>
    <w:rsid w:val="0003336C"/>
    <w:rsid w:val="000339C8"/>
    <w:rsid w:val="00033C7F"/>
    <w:rsid w:val="000341AB"/>
    <w:rsid w:val="00041D7F"/>
    <w:rsid w:val="00042D4C"/>
    <w:rsid w:val="0005000A"/>
    <w:rsid w:val="00053A4E"/>
    <w:rsid w:val="00053C72"/>
    <w:rsid w:val="00054A74"/>
    <w:rsid w:val="0005576D"/>
    <w:rsid w:val="000570C4"/>
    <w:rsid w:val="00060DBB"/>
    <w:rsid w:val="00062DB3"/>
    <w:rsid w:val="00065E26"/>
    <w:rsid w:val="00067152"/>
    <w:rsid w:val="000673D5"/>
    <w:rsid w:val="00067B32"/>
    <w:rsid w:val="00073CE3"/>
    <w:rsid w:val="000861F5"/>
    <w:rsid w:val="00086744"/>
    <w:rsid w:val="00090D28"/>
    <w:rsid w:val="00094F93"/>
    <w:rsid w:val="000952D5"/>
    <w:rsid w:val="00095AAC"/>
    <w:rsid w:val="0009754E"/>
    <w:rsid w:val="000A1592"/>
    <w:rsid w:val="000A3995"/>
    <w:rsid w:val="000A6612"/>
    <w:rsid w:val="000A6724"/>
    <w:rsid w:val="000A7599"/>
    <w:rsid w:val="000A7E26"/>
    <w:rsid w:val="000B1AEF"/>
    <w:rsid w:val="000B43D3"/>
    <w:rsid w:val="000B5AEE"/>
    <w:rsid w:val="000B65C5"/>
    <w:rsid w:val="000C0E9E"/>
    <w:rsid w:val="000C33F8"/>
    <w:rsid w:val="000C6631"/>
    <w:rsid w:val="000D0169"/>
    <w:rsid w:val="000D0ADE"/>
    <w:rsid w:val="000D4F43"/>
    <w:rsid w:val="000D653A"/>
    <w:rsid w:val="000E1BFA"/>
    <w:rsid w:val="000E3133"/>
    <w:rsid w:val="000E322D"/>
    <w:rsid w:val="000E5754"/>
    <w:rsid w:val="000F087E"/>
    <w:rsid w:val="000F0B29"/>
    <w:rsid w:val="000F14A1"/>
    <w:rsid w:val="000F1592"/>
    <w:rsid w:val="000F294A"/>
    <w:rsid w:val="000F33A0"/>
    <w:rsid w:val="000F564A"/>
    <w:rsid w:val="00102DE2"/>
    <w:rsid w:val="0010385C"/>
    <w:rsid w:val="001047F7"/>
    <w:rsid w:val="0010679C"/>
    <w:rsid w:val="00107912"/>
    <w:rsid w:val="00107A0D"/>
    <w:rsid w:val="00112921"/>
    <w:rsid w:val="0011356E"/>
    <w:rsid w:val="00117200"/>
    <w:rsid w:val="00117A62"/>
    <w:rsid w:val="001211A2"/>
    <w:rsid w:val="00126ECE"/>
    <w:rsid w:val="001323A8"/>
    <w:rsid w:val="001361C8"/>
    <w:rsid w:val="00142A61"/>
    <w:rsid w:val="00146893"/>
    <w:rsid w:val="00150492"/>
    <w:rsid w:val="00151B08"/>
    <w:rsid w:val="00152A94"/>
    <w:rsid w:val="00153326"/>
    <w:rsid w:val="001537E7"/>
    <w:rsid w:val="001558A4"/>
    <w:rsid w:val="00155D55"/>
    <w:rsid w:val="00166461"/>
    <w:rsid w:val="00166EE6"/>
    <w:rsid w:val="001716CF"/>
    <w:rsid w:val="00176B6B"/>
    <w:rsid w:val="001879B0"/>
    <w:rsid w:val="001911AE"/>
    <w:rsid w:val="001964B8"/>
    <w:rsid w:val="00197328"/>
    <w:rsid w:val="001A701E"/>
    <w:rsid w:val="001A794E"/>
    <w:rsid w:val="001B015C"/>
    <w:rsid w:val="001B6BA7"/>
    <w:rsid w:val="001B79C2"/>
    <w:rsid w:val="001B79CA"/>
    <w:rsid w:val="001C0AC9"/>
    <w:rsid w:val="001C2486"/>
    <w:rsid w:val="001C2A66"/>
    <w:rsid w:val="001C75AA"/>
    <w:rsid w:val="001D5B2F"/>
    <w:rsid w:val="001D77CF"/>
    <w:rsid w:val="001E18C7"/>
    <w:rsid w:val="001E5405"/>
    <w:rsid w:val="001F118C"/>
    <w:rsid w:val="001F2D11"/>
    <w:rsid w:val="001F4566"/>
    <w:rsid w:val="001F5C1A"/>
    <w:rsid w:val="002000D4"/>
    <w:rsid w:val="00200AA9"/>
    <w:rsid w:val="00203962"/>
    <w:rsid w:val="002150DD"/>
    <w:rsid w:val="00215D12"/>
    <w:rsid w:val="0021679F"/>
    <w:rsid w:val="00221692"/>
    <w:rsid w:val="00224E6C"/>
    <w:rsid w:val="00225C9C"/>
    <w:rsid w:val="00226B78"/>
    <w:rsid w:val="00231459"/>
    <w:rsid w:val="00244E8E"/>
    <w:rsid w:val="0024588B"/>
    <w:rsid w:val="002513E9"/>
    <w:rsid w:val="00251A15"/>
    <w:rsid w:val="00252C54"/>
    <w:rsid w:val="0025480F"/>
    <w:rsid w:val="00254922"/>
    <w:rsid w:val="002561D4"/>
    <w:rsid w:val="00257451"/>
    <w:rsid w:val="0026358B"/>
    <w:rsid w:val="00264257"/>
    <w:rsid w:val="00264A28"/>
    <w:rsid w:val="00267A43"/>
    <w:rsid w:val="00273D3F"/>
    <w:rsid w:val="00274C62"/>
    <w:rsid w:val="002752D9"/>
    <w:rsid w:val="0028129D"/>
    <w:rsid w:val="002816C5"/>
    <w:rsid w:val="00281DD7"/>
    <w:rsid w:val="002828B9"/>
    <w:rsid w:val="00283EB4"/>
    <w:rsid w:val="0028722C"/>
    <w:rsid w:val="00290C72"/>
    <w:rsid w:val="002933AB"/>
    <w:rsid w:val="0029562E"/>
    <w:rsid w:val="00297519"/>
    <w:rsid w:val="002977AD"/>
    <w:rsid w:val="002A1AF0"/>
    <w:rsid w:val="002B05FC"/>
    <w:rsid w:val="002B1B0F"/>
    <w:rsid w:val="002B3B62"/>
    <w:rsid w:val="002B6BDC"/>
    <w:rsid w:val="002C29E3"/>
    <w:rsid w:val="002D0A4C"/>
    <w:rsid w:val="002D1E4E"/>
    <w:rsid w:val="002D454C"/>
    <w:rsid w:val="002E01E1"/>
    <w:rsid w:val="002E3230"/>
    <w:rsid w:val="002E4652"/>
    <w:rsid w:val="002E5114"/>
    <w:rsid w:val="002E564E"/>
    <w:rsid w:val="002F0C8C"/>
    <w:rsid w:val="002F261F"/>
    <w:rsid w:val="002F29B8"/>
    <w:rsid w:val="00303507"/>
    <w:rsid w:val="003110AE"/>
    <w:rsid w:val="00312A3F"/>
    <w:rsid w:val="00314BDF"/>
    <w:rsid w:val="00316181"/>
    <w:rsid w:val="003165B8"/>
    <w:rsid w:val="00316F79"/>
    <w:rsid w:val="00332CAB"/>
    <w:rsid w:val="003423E1"/>
    <w:rsid w:val="003432EB"/>
    <w:rsid w:val="00343F57"/>
    <w:rsid w:val="00344C25"/>
    <w:rsid w:val="00345A7A"/>
    <w:rsid w:val="00346997"/>
    <w:rsid w:val="00346CDC"/>
    <w:rsid w:val="00350029"/>
    <w:rsid w:val="00352026"/>
    <w:rsid w:val="00353385"/>
    <w:rsid w:val="00353F14"/>
    <w:rsid w:val="00361CAD"/>
    <w:rsid w:val="00361CEF"/>
    <w:rsid w:val="00363D36"/>
    <w:rsid w:val="00367FF4"/>
    <w:rsid w:val="00372035"/>
    <w:rsid w:val="003736AC"/>
    <w:rsid w:val="003759BC"/>
    <w:rsid w:val="00376AC8"/>
    <w:rsid w:val="00386667"/>
    <w:rsid w:val="00390C88"/>
    <w:rsid w:val="00391B9E"/>
    <w:rsid w:val="00393F48"/>
    <w:rsid w:val="003A0036"/>
    <w:rsid w:val="003A0EAA"/>
    <w:rsid w:val="003A3370"/>
    <w:rsid w:val="003B5150"/>
    <w:rsid w:val="003C0B3D"/>
    <w:rsid w:val="003C2E35"/>
    <w:rsid w:val="003C5A32"/>
    <w:rsid w:val="003C6B95"/>
    <w:rsid w:val="003D1A38"/>
    <w:rsid w:val="003D201E"/>
    <w:rsid w:val="003D21F5"/>
    <w:rsid w:val="003D5633"/>
    <w:rsid w:val="003E445E"/>
    <w:rsid w:val="003E4B75"/>
    <w:rsid w:val="003F2A21"/>
    <w:rsid w:val="003F316A"/>
    <w:rsid w:val="003F61DD"/>
    <w:rsid w:val="003F6332"/>
    <w:rsid w:val="0040209A"/>
    <w:rsid w:val="00404F4A"/>
    <w:rsid w:val="00405F2F"/>
    <w:rsid w:val="00410D24"/>
    <w:rsid w:val="00413E23"/>
    <w:rsid w:val="00424116"/>
    <w:rsid w:val="0042486B"/>
    <w:rsid w:val="004356BD"/>
    <w:rsid w:val="004408EB"/>
    <w:rsid w:val="00440EA1"/>
    <w:rsid w:val="004452D9"/>
    <w:rsid w:val="004462C4"/>
    <w:rsid w:val="00453595"/>
    <w:rsid w:val="00455225"/>
    <w:rsid w:val="004563F0"/>
    <w:rsid w:val="004641D4"/>
    <w:rsid w:val="00464639"/>
    <w:rsid w:val="0046482D"/>
    <w:rsid w:val="00464D5F"/>
    <w:rsid w:val="00465668"/>
    <w:rsid w:val="004709D0"/>
    <w:rsid w:val="00470C59"/>
    <w:rsid w:val="00471225"/>
    <w:rsid w:val="00472CBE"/>
    <w:rsid w:val="0047451D"/>
    <w:rsid w:val="00475177"/>
    <w:rsid w:val="00480287"/>
    <w:rsid w:val="00482C06"/>
    <w:rsid w:val="0048718F"/>
    <w:rsid w:val="00497242"/>
    <w:rsid w:val="004A0053"/>
    <w:rsid w:val="004A083F"/>
    <w:rsid w:val="004A0D4C"/>
    <w:rsid w:val="004A2825"/>
    <w:rsid w:val="004A4909"/>
    <w:rsid w:val="004B0347"/>
    <w:rsid w:val="004B19B0"/>
    <w:rsid w:val="004B307F"/>
    <w:rsid w:val="004B3F5B"/>
    <w:rsid w:val="004C1B89"/>
    <w:rsid w:val="004C308A"/>
    <w:rsid w:val="004D7C6A"/>
    <w:rsid w:val="004E6C96"/>
    <w:rsid w:val="004F6328"/>
    <w:rsid w:val="005021AF"/>
    <w:rsid w:val="00515B87"/>
    <w:rsid w:val="00524F0D"/>
    <w:rsid w:val="00527036"/>
    <w:rsid w:val="00527569"/>
    <w:rsid w:val="00531FAB"/>
    <w:rsid w:val="00536CD6"/>
    <w:rsid w:val="0054101F"/>
    <w:rsid w:val="00543E6D"/>
    <w:rsid w:val="00545124"/>
    <w:rsid w:val="00546EF2"/>
    <w:rsid w:val="0054714D"/>
    <w:rsid w:val="005525C7"/>
    <w:rsid w:val="005532CA"/>
    <w:rsid w:val="005605A9"/>
    <w:rsid w:val="005643F0"/>
    <w:rsid w:val="00566A6A"/>
    <w:rsid w:val="00567053"/>
    <w:rsid w:val="0057341D"/>
    <w:rsid w:val="0057565A"/>
    <w:rsid w:val="00577FC0"/>
    <w:rsid w:val="00580EEA"/>
    <w:rsid w:val="00583EF1"/>
    <w:rsid w:val="0058620C"/>
    <w:rsid w:val="005907A1"/>
    <w:rsid w:val="00591099"/>
    <w:rsid w:val="0059139B"/>
    <w:rsid w:val="0059214E"/>
    <w:rsid w:val="005935FE"/>
    <w:rsid w:val="00593ADB"/>
    <w:rsid w:val="00595C03"/>
    <w:rsid w:val="005A4274"/>
    <w:rsid w:val="005B0F2D"/>
    <w:rsid w:val="005B11DD"/>
    <w:rsid w:val="005B21CE"/>
    <w:rsid w:val="005B2CD9"/>
    <w:rsid w:val="005B3671"/>
    <w:rsid w:val="005B4257"/>
    <w:rsid w:val="005B4F3A"/>
    <w:rsid w:val="005D2D75"/>
    <w:rsid w:val="005D3F57"/>
    <w:rsid w:val="005D47D7"/>
    <w:rsid w:val="005D4E25"/>
    <w:rsid w:val="005D65B4"/>
    <w:rsid w:val="005D7DC1"/>
    <w:rsid w:val="005E072F"/>
    <w:rsid w:val="005E1AEB"/>
    <w:rsid w:val="005E3D56"/>
    <w:rsid w:val="005E74C4"/>
    <w:rsid w:val="005F323B"/>
    <w:rsid w:val="005F79F5"/>
    <w:rsid w:val="00600BCA"/>
    <w:rsid w:val="0060130E"/>
    <w:rsid w:val="0060213F"/>
    <w:rsid w:val="00602646"/>
    <w:rsid w:val="00606440"/>
    <w:rsid w:val="00607810"/>
    <w:rsid w:val="00607DC9"/>
    <w:rsid w:val="00611097"/>
    <w:rsid w:val="006114C1"/>
    <w:rsid w:val="006152FA"/>
    <w:rsid w:val="00625D2C"/>
    <w:rsid w:val="0063218D"/>
    <w:rsid w:val="00633C3C"/>
    <w:rsid w:val="00635A7C"/>
    <w:rsid w:val="00641C7F"/>
    <w:rsid w:val="0064524B"/>
    <w:rsid w:val="00650597"/>
    <w:rsid w:val="00650917"/>
    <w:rsid w:val="006520E3"/>
    <w:rsid w:val="006533AC"/>
    <w:rsid w:val="00656CA2"/>
    <w:rsid w:val="006572B7"/>
    <w:rsid w:val="00660A85"/>
    <w:rsid w:val="00660C63"/>
    <w:rsid w:val="00661902"/>
    <w:rsid w:val="00673215"/>
    <w:rsid w:val="00673941"/>
    <w:rsid w:val="006755E0"/>
    <w:rsid w:val="00681A31"/>
    <w:rsid w:val="00681F99"/>
    <w:rsid w:val="006904B7"/>
    <w:rsid w:val="00691CDB"/>
    <w:rsid w:val="00691E13"/>
    <w:rsid w:val="00692FD0"/>
    <w:rsid w:val="006966CC"/>
    <w:rsid w:val="00697298"/>
    <w:rsid w:val="006A1A8F"/>
    <w:rsid w:val="006A1C0C"/>
    <w:rsid w:val="006A1E6A"/>
    <w:rsid w:val="006A4B2F"/>
    <w:rsid w:val="006A5222"/>
    <w:rsid w:val="006A6E07"/>
    <w:rsid w:val="006A78EE"/>
    <w:rsid w:val="006B1D2E"/>
    <w:rsid w:val="006B2A36"/>
    <w:rsid w:val="006B747D"/>
    <w:rsid w:val="006C05CB"/>
    <w:rsid w:val="006C11E4"/>
    <w:rsid w:val="006C144C"/>
    <w:rsid w:val="006C1563"/>
    <w:rsid w:val="006C1731"/>
    <w:rsid w:val="006D2FF5"/>
    <w:rsid w:val="006D494B"/>
    <w:rsid w:val="006E0FC2"/>
    <w:rsid w:val="006E1348"/>
    <w:rsid w:val="006E137B"/>
    <w:rsid w:val="006E6461"/>
    <w:rsid w:val="006E676E"/>
    <w:rsid w:val="006F519E"/>
    <w:rsid w:val="006F7C5C"/>
    <w:rsid w:val="006F7C87"/>
    <w:rsid w:val="00701359"/>
    <w:rsid w:val="00703817"/>
    <w:rsid w:val="0070405B"/>
    <w:rsid w:val="00704DAC"/>
    <w:rsid w:val="00705139"/>
    <w:rsid w:val="00714B8F"/>
    <w:rsid w:val="00715F9E"/>
    <w:rsid w:val="00726F0E"/>
    <w:rsid w:val="007270EF"/>
    <w:rsid w:val="007276C1"/>
    <w:rsid w:val="0073123C"/>
    <w:rsid w:val="00731F0B"/>
    <w:rsid w:val="00734533"/>
    <w:rsid w:val="0073512A"/>
    <w:rsid w:val="007356B2"/>
    <w:rsid w:val="00737A34"/>
    <w:rsid w:val="0074109D"/>
    <w:rsid w:val="00744CA6"/>
    <w:rsid w:val="00746D25"/>
    <w:rsid w:val="007471C1"/>
    <w:rsid w:val="00754EE1"/>
    <w:rsid w:val="0075558D"/>
    <w:rsid w:val="007610ED"/>
    <w:rsid w:val="00761F49"/>
    <w:rsid w:val="00762205"/>
    <w:rsid w:val="00763C23"/>
    <w:rsid w:val="007676C9"/>
    <w:rsid w:val="00775FC1"/>
    <w:rsid w:val="007771F4"/>
    <w:rsid w:val="0077726C"/>
    <w:rsid w:val="007775F6"/>
    <w:rsid w:val="0078333C"/>
    <w:rsid w:val="007873E1"/>
    <w:rsid w:val="00792617"/>
    <w:rsid w:val="007A0B4A"/>
    <w:rsid w:val="007A29F8"/>
    <w:rsid w:val="007A4A3C"/>
    <w:rsid w:val="007B284E"/>
    <w:rsid w:val="007C050C"/>
    <w:rsid w:val="007C2101"/>
    <w:rsid w:val="007D1C28"/>
    <w:rsid w:val="007D30D5"/>
    <w:rsid w:val="007D533B"/>
    <w:rsid w:val="007D62B7"/>
    <w:rsid w:val="007D7A22"/>
    <w:rsid w:val="007E1F7E"/>
    <w:rsid w:val="007E2A89"/>
    <w:rsid w:val="007E5006"/>
    <w:rsid w:val="007E6C0F"/>
    <w:rsid w:val="007F0C24"/>
    <w:rsid w:val="007F31D8"/>
    <w:rsid w:val="007F54D4"/>
    <w:rsid w:val="00801D5D"/>
    <w:rsid w:val="00804A5E"/>
    <w:rsid w:val="0080711D"/>
    <w:rsid w:val="00810D22"/>
    <w:rsid w:val="00811CFC"/>
    <w:rsid w:val="00812776"/>
    <w:rsid w:val="00813C6E"/>
    <w:rsid w:val="008147FD"/>
    <w:rsid w:val="008204AF"/>
    <w:rsid w:val="008236E3"/>
    <w:rsid w:val="00824446"/>
    <w:rsid w:val="008307B1"/>
    <w:rsid w:val="0083573C"/>
    <w:rsid w:val="00837AB3"/>
    <w:rsid w:val="0084230B"/>
    <w:rsid w:val="008434DC"/>
    <w:rsid w:val="00847DC6"/>
    <w:rsid w:val="00851EA3"/>
    <w:rsid w:val="00852D78"/>
    <w:rsid w:val="0085594C"/>
    <w:rsid w:val="008601A9"/>
    <w:rsid w:val="00860EC9"/>
    <w:rsid w:val="0086222E"/>
    <w:rsid w:val="00862A84"/>
    <w:rsid w:val="00866361"/>
    <w:rsid w:val="008676B4"/>
    <w:rsid w:val="00870752"/>
    <w:rsid w:val="00874453"/>
    <w:rsid w:val="00874538"/>
    <w:rsid w:val="008812D6"/>
    <w:rsid w:val="00883461"/>
    <w:rsid w:val="008856E8"/>
    <w:rsid w:val="00885899"/>
    <w:rsid w:val="008866B2"/>
    <w:rsid w:val="0089138D"/>
    <w:rsid w:val="008919E9"/>
    <w:rsid w:val="00891C00"/>
    <w:rsid w:val="008A0001"/>
    <w:rsid w:val="008A27A5"/>
    <w:rsid w:val="008A6001"/>
    <w:rsid w:val="008B3965"/>
    <w:rsid w:val="008B52A1"/>
    <w:rsid w:val="008C1810"/>
    <w:rsid w:val="008C2E48"/>
    <w:rsid w:val="008C5310"/>
    <w:rsid w:val="008D04BB"/>
    <w:rsid w:val="008D1360"/>
    <w:rsid w:val="008D22E6"/>
    <w:rsid w:val="008D338A"/>
    <w:rsid w:val="008D4E0B"/>
    <w:rsid w:val="008D65C4"/>
    <w:rsid w:val="008E015A"/>
    <w:rsid w:val="008E2B56"/>
    <w:rsid w:val="008E606B"/>
    <w:rsid w:val="008F03B4"/>
    <w:rsid w:val="008F055D"/>
    <w:rsid w:val="008F3406"/>
    <w:rsid w:val="008F3DF6"/>
    <w:rsid w:val="008F77CF"/>
    <w:rsid w:val="008F7D5D"/>
    <w:rsid w:val="00901DFF"/>
    <w:rsid w:val="0091015E"/>
    <w:rsid w:val="00920099"/>
    <w:rsid w:val="009318E5"/>
    <w:rsid w:val="009319A7"/>
    <w:rsid w:val="00932A53"/>
    <w:rsid w:val="00936142"/>
    <w:rsid w:val="00940855"/>
    <w:rsid w:val="009414F4"/>
    <w:rsid w:val="00941B05"/>
    <w:rsid w:val="00943DD0"/>
    <w:rsid w:val="00950629"/>
    <w:rsid w:val="009516E0"/>
    <w:rsid w:val="009552B9"/>
    <w:rsid w:val="00955944"/>
    <w:rsid w:val="009610CD"/>
    <w:rsid w:val="00961D85"/>
    <w:rsid w:val="0096273B"/>
    <w:rsid w:val="00966A34"/>
    <w:rsid w:val="00970E1A"/>
    <w:rsid w:val="009730F7"/>
    <w:rsid w:val="00974A14"/>
    <w:rsid w:val="009770F7"/>
    <w:rsid w:val="009806E3"/>
    <w:rsid w:val="00980EAD"/>
    <w:rsid w:val="00984DB4"/>
    <w:rsid w:val="009851C5"/>
    <w:rsid w:val="009856BE"/>
    <w:rsid w:val="0099090A"/>
    <w:rsid w:val="00995824"/>
    <w:rsid w:val="009A0F57"/>
    <w:rsid w:val="009A1987"/>
    <w:rsid w:val="009A4A08"/>
    <w:rsid w:val="009B12CE"/>
    <w:rsid w:val="009B3974"/>
    <w:rsid w:val="009B44A5"/>
    <w:rsid w:val="009B6BC5"/>
    <w:rsid w:val="009C026A"/>
    <w:rsid w:val="009C2CCB"/>
    <w:rsid w:val="009D628C"/>
    <w:rsid w:val="009D6E38"/>
    <w:rsid w:val="009E0094"/>
    <w:rsid w:val="009E0175"/>
    <w:rsid w:val="009E1AC4"/>
    <w:rsid w:val="009E73B6"/>
    <w:rsid w:val="009E7842"/>
    <w:rsid w:val="009F12BE"/>
    <w:rsid w:val="009F2048"/>
    <w:rsid w:val="009F5FCE"/>
    <w:rsid w:val="009F6249"/>
    <w:rsid w:val="00A0201D"/>
    <w:rsid w:val="00A14F2B"/>
    <w:rsid w:val="00A16395"/>
    <w:rsid w:val="00A16BB2"/>
    <w:rsid w:val="00A20722"/>
    <w:rsid w:val="00A27248"/>
    <w:rsid w:val="00A31799"/>
    <w:rsid w:val="00A3350F"/>
    <w:rsid w:val="00A35A05"/>
    <w:rsid w:val="00A47737"/>
    <w:rsid w:val="00A52125"/>
    <w:rsid w:val="00A52413"/>
    <w:rsid w:val="00A5332F"/>
    <w:rsid w:val="00A60E92"/>
    <w:rsid w:val="00A63F68"/>
    <w:rsid w:val="00A64119"/>
    <w:rsid w:val="00A65171"/>
    <w:rsid w:val="00A6772F"/>
    <w:rsid w:val="00A743A2"/>
    <w:rsid w:val="00A755E1"/>
    <w:rsid w:val="00A80F00"/>
    <w:rsid w:val="00A833FE"/>
    <w:rsid w:val="00A9217D"/>
    <w:rsid w:val="00A925A5"/>
    <w:rsid w:val="00A92BE1"/>
    <w:rsid w:val="00AA2AA7"/>
    <w:rsid w:val="00AA44A3"/>
    <w:rsid w:val="00AA4E82"/>
    <w:rsid w:val="00AA568B"/>
    <w:rsid w:val="00AA6A90"/>
    <w:rsid w:val="00AB6A98"/>
    <w:rsid w:val="00AC0469"/>
    <w:rsid w:val="00AC05F6"/>
    <w:rsid w:val="00AC1A85"/>
    <w:rsid w:val="00AC391C"/>
    <w:rsid w:val="00AC6D46"/>
    <w:rsid w:val="00AC7284"/>
    <w:rsid w:val="00AD0CEF"/>
    <w:rsid w:val="00AD3510"/>
    <w:rsid w:val="00AD5133"/>
    <w:rsid w:val="00AD51ED"/>
    <w:rsid w:val="00AD6FFA"/>
    <w:rsid w:val="00AD7407"/>
    <w:rsid w:val="00AE096E"/>
    <w:rsid w:val="00AE0DF8"/>
    <w:rsid w:val="00AE5F76"/>
    <w:rsid w:val="00AF21D5"/>
    <w:rsid w:val="00AF26D1"/>
    <w:rsid w:val="00AF4112"/>
    <w:rsid w:val="00AF4AB5"/>
    <w:rsid w:val="00AF5124"/>
    <w:rsid w:val="00B0191E"/>
    <w:rsid w:val="00B01A7D"/>
    <w:rsid w:val="00B02707"/>
    <w:rsid w:val="00B0552F"/>
    <w:rsid w:val="00B05E9F"/>
    <w:rsid w:val="00B06820"/>
    <w:rsid w:val="00B07105"/>
    <w:rsid w:val="00B0772C"/>
    <w:rsid w:val="00B07EBA"/>
    <w:rsid w:val="00B10682"/>
    <w:rsid w:val="00B15DCB"/>
    <w:rsid w:val="00B16280"/>
    <w:rsid w:val="00B17800"/>
    <w:rsid w:val="00B219A4"/>
    <w:rsid w:val="00B239B1"/>
    <w:rsid w:val="00B301E5"/>
    <w:rsid w:val="00B3061B"/>
    <w:rsid w:val="00B31B5E"/>
    <w:rsid w:val="00B32CE8"/>
    <w:rsid w:val="00B33387"/>
    <w:rsid w:val="00B36CB1"/>
    <w:rsid w:val="00B37F6B"/>
    <w:rsid w:val="00B44746"/>
    <w:rsid w:val="00B50175"/>
    <w:rsid w:val="00B57280"/>
    <w:rsid w:val="00B62781"/>
    <w:rsid w:val="00B633AC"/>
    <w:rsid w:val="00B63933"/>
    <w:rsid w:val="00B65E1F"/>
    <w:rsid w:val="00B77194"/>
    <w:rsid w:val="00B7752F"/>
    <w:rsid w:val="00B77BAC"/>
    <w:rsid w:val="00B81EBF"/>
    <w:rsid w:val="00B86310"/>
    <w:rsid w:val="00B93262"/>
    <w:rsid w:val="00B95EBD"/>
    <w:rsid w:val="00B95F70"/>
    <w:rsid w:val="00BA06A4"/>
    <w:rsid w:val="00BA4193"/>
    <w:rsid w:val="00BA5CCD"/>
    <w:rsid w:val="00BB0C71"/>
    <w:rsid w:val="00BB10C3"/>
    <w:rsid w:val="00BB54C9"/>
    <w:rsid w:val="00BB65FA"/>
    <w:rsid w:val="00BC1A3C"/>
    <w:rsid w:val="00BC3405"/>
    <w:rsid w:val="00BC4264"/>
    <w:rsid w:val="00BC7417"/>
    <w:rsid w:val="00BC78F5"/>
    <w:rsid w:val="00BD033D"/>
    <w:rsid w:val="00BD64ED"/>
    <w:rsid w:val="00BD784B"/>
    <w:rsid w:val="00BE2C7E"/>
    <w:rsid w:val="00BE4FF5"/>
    <w:rsid w:val="00BE5C8F"/>
    <w:rsid w:val="00BE5F49"/>
    <w:rsid w:val="00BE5F7E"/>
    <w:rsid w:val="00BE7F3E"/>
    <w:rsid w:val="00BF7CF6"/>
    <w:rsid w:val="00C006B3"/>
    <w:rsid w:val="00C01F65"/>
    <w:rsid w:val="00C03893"/>
    <w:rsid w:val="00C12C0E"/>
    <w:rsid w:val="00C175E3"/>
    <w:rsid w:val="00C23987"/>
    <w:rsid w:val="00C331FE"/>
    <w:rsid w:val="00C36EC0"/>
    <w:rsid w:val="00C3708D"/>
    <w:rsid w:val="00C37951"/>
    <w:rsid w:val="00C434A0"/>
    <w:rsid w:val="00C450F9"/>
    <w:rsid w:val="00C530B0"/>
    <w:rsid w:val="00C600F9"/>
    <w:rsid w:val="00C60445"/>
    <w:rsid w:val="00C6166F"/>
    <w:rsid w:val="00C6484F"/>
    <w:rsid w:val="00C64B98"/>
    <w:rsid w:val="00C6524D"/>
    <w:rsid w:val="00C67C88"/>
    <w:rsid w:val="00C7394B"/>
    <w:rsid w:val="00C73C72"/>
    <w:rsid w:val="00C801F8"/>
    <w:rsid w:val="00C8289E"/>
    <w:rsid w:val="00C843FD"/>
    <w:rsid w:val="00C84F31"/>
    <w:rsid w:val="00C87AE8"/>
    <w:rsid w:val="00C87E17"/>
    <w:rsid w:val="00C93BE1"/>
    <w:rsid w:val="00CA0EC8"/>
    <w:rsid w:val="00CA20E1"/>
    <w:rsid w:val="00CA31D6"/>
    <w:rsid w:val="00CA77EF"/>
    <w:rsid w:val="00CA7EB7"/>
    <w:rsid w:val="00CA7FC8"/>
    <w:rsid w:val="00CB16B8"/>
    <w:rsid w:val="00CB18BF"/>
    <w:rsid w:val="00CB415B"/>
    <w:rsid w:val="00CB4543"/>
    <w:rsid w:val="00CB6049"/>
    <w:rsid w:val="00CB6EE7"/>
    <w:rsid w:val="00CC022B"/>
    <w:rsid w:val="00CC48EB"/>
    <w:rsid w:val="00CC57BB"/>
    <w:rsid w:val="00CC7E14"/>
    <w:rsid w:val="00CD72C5"/>
    <w:rsid w:val="00CF11D5"/>
    <w:rsid w:val="00CF710D"/>
    <w:rsid w:val="00D071C5"/>
    <w:rsid w:val="00D10BB4"/>
    <w:rsid w:val="00D13489"/>
    <w:rsid w:val="00D15010"/>
    <w:rsid w:val="00D17C07"/>
    <w:rsid w:val="00D20583"/>
    <w:rsid w:val="00D2094C"/>
    <w:rsid w:val="00D227F0"/>
    <w:rsid w:val="00D23454"/>
    <w:rsid w:val="00D26497"/>
    <w:rsid w:val="00D379A1"/>
    <w:rsid w:val="00D44D6A"/>
    <w:rsid w:val="00D51FC0"/>
    <w:rsid w:val="00D54A1E"/>
    <w:rsid w:val="00D61712"/>
    <w:rsid w:val="00D64038"/>
    <w:rsid w:val="00D660BA"/>
    <w:rsid w:val="00D66895"/>
    <w:rsid w:val="00D71169"/>
    <w:rsid w:val="00D72BDE"/>
    <w:rsid w:val="00D76125"/>
    <w:rsid w:val="00D774EA"/>
    <w:rsid w:val="00D77940"/>
    <w:rsid w:val="00D77BAE"/>
    <w:rsid w:val="00D82784"/>
    <w:rsid w:val="00D82EBE"/>
    <w:rsid w:val="00D85472"/>
    <w:rsid w:val="00D85856"/>
    <w:rsid w:val="00D910CD"/>
    <w:rsid w:val="00DA0252"/>
    <w:rsid w:val="00DA5811"/>
    <w:rsid w:val="00DA5D59"/>
    <w:rsid w:val="00DB5403"/>
    <w:rsid w:val="00DC1C62"/>
    <w:rsid w:val="00DC4013"/>
    <w:rsid w:val="00DC4CFC"/>
    <w:rsid w:val="00DD4706"/>
    <w:rsid w:val="00DD5960"/>
    <w:rsid w:val="00DD5C79"/>
    <w:rsid w:val="00DE6B9A"/>
    <w:rsid w:val="00DF45ED"/>
    <w:rsid w:val="00DF5640"/>
    <w:rsid w:val="00DF6433"/>
    <w:rsid w:val="00DF7BBE"/>
    <w:rsid w:val="00E00FC8"/>
    <w:rsid w:val="00E02508"/>
    <w:rsid w:val="00E02E74"/>
    <w:rsid w:val="00E03E92"/>
    <w:rsid w:val="00E053B5"/>
    <w:rsid w:val="00E05A79"/>
    <w:rsid w:val="00E06486"/>
    <w:rsid w:val="00E122B1"/>
    <w:rsid w:val="00E13A4A"/>
    <w:rsid w:val="00E14353"/>
    <w:rsid w:val="00E153A7"/>
    <w:rsid w:val="00E1698A"/>
    <w:rsid w:val="00E174E1"/>
    <w:rsid w:val="00E21490"/>
    <w:rsid w:val="00E22F2C"/>
    <w:rsid w:val="00E33F02"/>
    <w:rsid w:val="00E428F8"/>
    <w:rsid w:val="00E44CC2"/>
    <w:rsid w:val="00E45203"/>
    <w:rsid w:val="00E466D2"/>
    <w:rsid w:val="00E47F75"/>
    <w:rsid w:val="00E51D50"/>
    <w:rsid w:val="00E52C8F"/>
    <w:rsid w:val="00E54DAE"/>
    <w:rsid w:val="00E57A3D"/>
    <w:rsid w:val="00E62022"/>
    <w:rsid w:val="00E65EA0"/>
    <w:rsid w:val="00E73CAF"/>
    <w:rsid w:val="00E75449"/>
    <w:rsid w:val="00E764F3"/>
    <w:rsid w:val="00E768A2"/>
    <w:rsid w:val="00E81B69"/>
    <w:rsid w:val="00E8296C"/>
    <w:rsid w:val="00E87390"/>
    <w:rsid w:val="00E9331C"/>
    <w:rsid w:val="00E93C31"/>
    <w:rsid w:val="00E94C6E"/>
    <w:rsid w:val="00E96024"/>
    <w:rsid w:val="00EA002F"/>
    <w:rsid w:val="00EA06A1"/>
    <w:rsid w:val="00EA22F7"/>
    <w:rsid w:val="00EA32AE"/>
    <w:rsid w:val="00EA47A8"/>
    <w:rsid w:val="00EA5FDA"/>
    <w:rsid w:val="00EB02BD"/>
    <w:rsid w:val="00EB08AC"/>
    <w:rsid w:val="00EB1B11"/>
    <w:rsid w:val="00EB2458"/>
    <w:rsid w:val="00EB2CBE"/>
    <w:rsid w:val="00EB6008"/>
    <w:rsid w:val="00EB749F"/>
    <w:rsid w:val="00EC786F"/>
    <w:rsid w:val="00EC7CE4"/>
    <w:rsid w:val="00ED21FC"/>
    <w:rsid w:val="00ED5221"/>
    <w:rsid w:val="00EE3ABC"/>
    <w:rsid w:val="00EE6D29"/>
    <w:rsid w:val="00EF364A"/>
    <w:rsid w:val="00EF49DB"/>
    <w:rsid w:val="00F00F8F"/>
    <w:rsid w:val="00F025C3"/>
    <w:rsid w:val="00F02639"/>
    <w:rsid w:val="00F04469"/>
    <w:rsid w:val="00F0765F"/>
    <w:rsid w:val="00F12CB8"/>
    <w:rsid w:val="00F16D55"/>
    <w:rsid w:val="00F21375"/>
    <w:rsid w:val="00F2293E"/>
    <w:rsid w:val="00F239D7"/>
    <w:rsid w:val="00F30DB5"/>
    <w:rsid w:val="00F31684"/>
    <w:rsid w:val="00F34541"/>
    <w:rsid w:val="00F3455A"/>
    <w:rsid w:val="00F4194B"/>
    <w:rsid w:val="00F42615"/>
    <w:rsid w:val="00F51408"/>
    <w:rsid w:val="00F51ABA"/>
    <w:rsid w:val="00F51C84"/>
    <w:rsid w:val="00F53781"/>
    <w:rsid w:val="00F549BD"/>
    <w:rsid w:val="00F5540F"/>
    <w:rsid w:val="00F560CD"/>
    <w:rsid w:val="00F57115"/>
    <w:rsid w:val="00F606C4"/>
    <w:rsid w:val="00F61779"/>
    <w:rsid w:val="00F64734"/>
    <w:rsid w:val="00F652E9"/>
    <w:rsid w:val="00F66B82"/>
    <w:rsid w:val="00F718D7"/>
    <w:rsid w:val="00F735A5"/>
    <w:rsid w:val="00F74527"/>
    <w:rsid w:val="00F759BE"/>
    <w:rsid w:val="00F83AE5"/>
    <w:rsid w:val="00F91931"/>
    <w:rsid w:val="00F9336F"/>
    <w:rsid w:val="00F953B4"/>
    <w:rsid w:val="00F961AF"/>
    <w:rsid w:val="00FA0FC6"/>
    <w:rsid w:val="00FA6247"/>
    <w:rsid w:val="00FA6548"/>
    <w:rsid w:val="00FB0B2F"/>
    <w:rsid w:val="00FB38C7"/>
    <w:rsid w:val="00FB7469"/>
    <w:rsid w:val="00FC081D"/>
    <w:rsid w:val="00FC11F8"/>
    <w:rsid w:val="00FC1D5F"/>
    <w:rsid w:val="00FC5479"/>
    <w:rsid w:val="00FD2325"/>
    <w:rsid w:val="00FD4FB2"/>
    <w:rsid w:val="00FD619C"/>
    <w:rsid w:val="00FD70EA"/>
    <w:rsid w:val="00FE00C3"/>
    <w:rsid w:val="00FE1481"/>
    <w:rsid w:val="00FE19D3"/>
    <w:rsid w:val="00FF16CE"/>
    <w:rsid w:val="00FF2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BCEEC"/>
  <w15:chartTrackingRefBased/>
  <w15:docId w15:val="{EBA0EA53-B269-4E9F-8CB4-57007D47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53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character" w:styleId="Emphasis">
    <w:name w:val="Emphasis"/>
    <w:basedOn w:val="DefaultParagraphFont"/>
    <w:uiPriority w:val="20"/>
    <w:qFormat/>
    <w:rsid w:val="004F6328"/>
    <w:rPr>
      <w:i/>
      <w:iCs/>
    </w:rPr>
  </w:style>
  <w:style w:type="paragraph" w:styleId="BalloonText">
    <w:name w:val="Balloon Text"/>
    <w:basedOn w:val="Normal"/>
    <w:link w:val="BalloonTextChar"/>
    <w:uiPriority w:val="99"/>
    <w:semiHidden/>
    <w:unhideWhenUsed/>
    <w:rsid w:val="00022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811"/>
    <w:rPr>
      <w:rFonts w:ascii="Segoe UI" w:hAnsi="Segoe UI" w:cs="Segoe UI"/>
      <w:sz w:val="18"/>
      <w:szCs w:val="18"/>
    </w:rPr>
  </w:style>
  <w:style w:type="character" w:styleId="UnresolvedMention">
    <w:name w:val="Unresolved Mention"/>
    <w:basedOn w:val="DefaultParagraphFont"/>
    <w:uiPriority w:val="99"/>
    <w:semiHidden/>
    <w:unhideWhenUsed/>
    <w:rsid w:val="00361CAD"/>
    <w:rPr>
      <w:color w:val="605E5C"/>
      <w:shd w:val="clear" w:color="auto" w:fill="E1DFDD"/>
    </w:rPr>
  </w:style>
  <w:style w:type="character" w:customStyle="1" w:styleId="selectable">
    <w:name w:val="selectable"/>
    <w:basedOn w:val="DefaultParagraphFont"/>
    <w:rsid w:val="00E52C8F"/>
  </w:style>
  <w:style w:type="character" w:customStyle="1" w:styleId="Heading3Char">
    <w:name w:val="Heading 3 Char"/>
    <w:basedOn w:val="DefaultParagraphFont"/>
    <w:link w:val="Heading3"/>
    <w:uiPriority w:val="9"/>
    <w:semiHidden/>
    <w:rsid w:val="00E153A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C0AC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E64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562005">
      <w:bodyDiv w:val="1"/>
      <w:marLeft w:val="0"/>
      <w:marRight w:val="0"/>
      <w:marTop w:val="0"/>
      <w:marBottom w:val="0"/>
      <w:divBdr>
        <w:top w:val="none" w:sz="0" w:space="0" w:color="auto"/>
        <w:left w:val="none" w:sz="0" w:space="0" w:color="auto"/>
        <w:bottom w:val="none" w:sz="0" w:space="0" w:color="auto"/>
        <w:right w:val="none" w:sz="0" w:space="0" w:color="auto"/>
      </w:divBdr>
    </w:div>
    <w:div w:id="1228957609">
      <w:bodyDiv w:val="1"/>
      <w:marLeft w:val="0"/>
      <w:marRight w:val="0"/>
      <w:marTop w:val="0"/>
      <w:marBottom w:val="0"/>
      <w:divBdr>
        <w:top w:val="none" w:sz="0" w:space="0" w:color="auto"/>
        <w:left w:val="none" w:sz="0" w:space="0" w:color="auto"/>
        <w:bottom w:val="none" w:sz="0" w:space="0" w:color="auto"/>
        <w:right w:val="none" w:sz="0" w:space="0" w:color="auto"/>
      </w:divBdr>
    </w:div>
    <w:div w:id="1543251413">
      <w:bodyDiv w:val="1"/>
      <w:marLeft w:val="0"/>
      <w:marRight w:val="0"/>
      <w:marTop w:val="0"/>
      <w:marBottom w:val="0"/>
      <w:divBdr>
        <w:top w:val="none" w:sz="0" w:space="0" w:color="auto"/>
        <w:left w:val="none" w:sz="0" w:space="0" w:color="auto"/>
        <w:bottom w:val="none" w:sz="0" w:space="0" w:color="auto"/>
        <w:right w:val="none" w:sz="0" w:space="0" w:color="auto"/>
      </w:divBdr>
      <w:divsChild>
        <w:div w:id="625042474">
          <w:marLeft w:val="0"/>
          <w:marRight w:val="0"/>
          <w:marTop w:val="30"/>
          <w:marBottom w:val="0"/>
          <w:divBdr>
            <w:top w:val="none" w:sz="0" w:space="0" w:color="auto"/>
            <w:left w:val="none" w:sz="0" w:space="0" w:color="auto"/>
            <w:bottom w:val="none" w:sz="0" w:space="0" w:color="auto"/>
            <w:right w:val="none" w:sz="0" w:space="0" w:color="auto"/>
          </w:divBdr>
          <w:divsChild>
            <w:div w:id="784424714">
              <w:marLeft w:val="0"/>
              <w:marRight w:val="0"/>
              <w:marTop w:val="0"/>
              <w:marBottom w:val="0"/>
              <w:divBdr>
                <w:top w:val="none" w:sz="0" w:space="0" w:color="auto"/>
                <w:left w:val="none" w:sz="0" w:space="0" w:color="auto"/>
                <w:bottom w:val="none" w:sz="0" w:space="0" w:color="auto"/>
                <w:right w:val="none" w:sz="0" w:space="0" w:color="auto"/>
              </w:divBdr>
            </w:div>
          </w:divsChild>
        </w:div>
        <w:div w:id="1182010947">
          <w:marLeft w:val="0"/>
          <w:marRight w:val="0"/>
          <w:marTop w:val="15"/>
          <w:marBottom w:val="0"/>
          <w:divBdr>
            <w:top w:val="none" w:sz="0" w:space="0" w:color="auto"/>
            <w:left w:val="none" w:sz="0" w:space="0" w:color="auto"/>
            <w:bottom w:val="none" w:sz="0" w:space="0" w:color="auto"/>
            <w:right w:val="none" w:sz="0" w:space="0" w:color="auto"/>
          </w:divBdr>
        </w:div>
        <w:div w:id="700714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hc\Desktop\DBS\DBS_Project\Proposal\Proposal_Template_DataAnalytics_Bet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2018-08-22T00:00:00</PublishDate>
  <Abstract/>
  <CompanyAddress/>
  <CompanyPhone/>
  <CompanyFax/>
  <CompanyEmail>10331736@mydbs.ie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3D6F1D-9427-4643-97D7-E097ADEA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Proposal_Template_DataAnalytics_Beth</Template>
  <TotalTime>356</TotalTime>
  <Pages>21</Pages>
  <Words>5368</Words>
  <Characters>30599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BEhaviour of ELephants in Dublin zoo</vt:lpstr>
    </vt:vector>
  </TitlesOfParts>
  <Company/>
  <LinksUpToDate>false</LinksUpToDate>
  <CharactersWithSpaces>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 of ELephants in Dublin zoo</dc:title>
  <dc:subject>Final Report</dc:subject>
  <dc:creator>Student: Beth Craig (10331736)</dc:creator>
  <cp:keywords/>
  <dc:description>Word Count:</dc:description>
  <cp:lastModifiedBy>Ciaran Mc Donnell</cp:lastModifiedBy>
  <cp:revision>116</cp:revision>
  <cp:lastPrinted>2018-07-09T22:53:00Z</cp:lastPrinted>
  <dcterms:created xsi:type="dcterms:W3CDTF">2018-08-22T09:43:00Z</dcterms:created>
  <dcterms:modified xsi:type="dcterms:W3CDTF">2018-08-22T15:38:00Z</dcterms:modified>
  <cp:category>Stream</cp:category>
</cp:coreProperties>
</file>